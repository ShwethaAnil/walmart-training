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6C2" w:rsidRDefault="00BF6506" w:rsidP="00BF6506">
      <w:pPr>
        <w:jc w:val="center"/>
        <w:rPr>
          <w:rFonts w:asciiTheme="majorHAnsi" w:hAnsiTheme="majorHAnsi"/>
          <w:b/>
          <w:sz w:val="72"/>
          <w:szCs w:val="72"/>
          <w:u w:val="single"/>
        </w:rPr>
      </w:pPr>
      <w:r w:rsidRPr="00BF6506">
        <w:rPr>
          <w:rFonts w:asciiTheme="majorHAnsi" w:hAnsiTheme="majorHAnsi"/>
          <w:b/>
          <w:sz w:val="72"/>
          <w:szCs w:val="72"/>
          <w:u w:val="single"/>
        </w:rPr>
        <w:t>React JS Tutorial</w:t>
      </w:r>
    </w:p>
    <w:p w:rsidR="00BF6506" w:rsidRPr="00BF6506" w:rsidRDefault="00BF6506" w:rsidP="00BF6506">
      <w:pPr>
        <w:numPr>
          <w:ilvl w:val="0"/>
          <w:numId w:val="1"/>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F6506">
        <w:rPr>
          <w:rFonts w:ascii="Times New Roman" w:eastAsia="Times New Roman" w:hAnsi="Times New Roman" w:cs="Times New Roman"/>
          <w:color w:val="333333"/>
          <w:sz w:val="29"/>
          <w:szCs w:val="29"/>
          <w:lang w:eastAsia="en-IN"/>
        </w:rPr>
        <w:t>What is React?</w:t>
      </w:r>
    </w:p>
    <w:p w:rsidR="00BF6506" w:rsidRPr="00BF6506" w:rsidRDefault="00BF6506" w:rsidP="00BF6506">
      <w:pPr>
        <w:numPr>
          <w:ilvl w:val="0"/>
          <w:numId w:val="1"/>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F6506">
        <w:rPr>
          <w:rFonts w:ascii="Times New Roman" w:eastAsia="Times New Roman" w:hAnsi="Times New Roman" w:cs="Times New Roman"/>
          <w:color w:val="333333"/>
          <w:sz w:val="29"/>
          <w:szCs w:val="29"/>
          <w:lang w:eastAsia="en-IN"/>
        </w:rPr>
        <w:t>React journey so far.</w:t>
      </w:r>
    </w:p>
    <w:p w:rsidR="00BF6506" w:rsidRPr="00BF6506" w:rsidRDefault="00BF6506" w:rsidP="00BF6506">
      <w:pPr>
        <w:numPr>
          <w:ilvl w:val="0"/>
          <w:numId w:val="1"/>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F6506">
        <w:rPr>
          <w:rFonts w:ascii="Times New Roman" w:eastAsia="Times New Roman" w:hAnsi="Times New Roman" w:cs="Times New Roman"/>
          <w:color w:val="333333"/>
          <w:sz w:val="29"/>
          <w:szCs w:val="29"/>
          <w:lang w:eastAsia="en-IN"/>
        </w:rPr>
        <w:t>Prerequisites to learn React.</w:t>
      </w:r>
    </w:p>
    <w:p w:rsidR="00BF6506" w:rsidRPr="00BF6506" w:rsidRDefault="00BF6506" w:rsidP="00BF6506">
      <w:pPr>
        <w:numPr>
          <w:ilvl w:val="0"/>
          <w:numId w:val="1"/>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F6506">
        <w:rPr>
          <w:rFonts w:ascii="Times New Roman" w:eastAsia="Times New Roman" w:hAnsi="Times New Roman" w:cs="Times New Roman"/>
          <w:color w:val="333333"/>
          <w:sz w:val="29"/>
          <w:szCs w:val="29"/>
          <w:lang w:eastAsia="en-IN"/>
        </w:rPr>
        <w:t>React important features.</w:t>
      </w:r>
    </w:p>
    <w:p w:rsidR="00BF6506" w:rsidRPr="00BF6506" w:rsidRDefault="00BF6506" w:rsidP="00BF6506">
      <w:pPr>
        <w:shd w:val="clear" w:color="auto" w:fill="FFFFFF"/>
        <w:spacing w:before="360" w:after="168" w:line="288" w:lineRule="atLeast"/>
        <w:outlineLvl w:val="1"/>
        <w:rPr>
          <w:rFonts w:ascii="Times New Roman" w:eastAsia="Times New Roman" w:hAnsi="Times New Roman" w:cs="Times New Roman"/>
          <w:color w:val="323131"/>
          <w:sz w:val="43"/>
          <w:szCs w:val="43"/>
          <w:lang w:eastAsia="en-IN"/>
        </w:rPr>
      </w:pPr>
      <w:r w:rsidRPr="00BF6506">
        <w:rPr>
          <w:rFonts w:ascii="Times New Roman" w:eastAsia="Times New Roman" w:hAnsi="Times New Roman" w:cs="Times New Roman"/>
          <w:color w:val="323131"/>
          <w:sz w:val="43"/>
          <w:szCs w:val="43"/>
          <w:lang w:eastAsia="en-IN"/>
        </w:rPr>
        <w:t>What is React?</w:t>
      </w:r>
    </w:p>
    <w:p w:rsidR="00BF6506" w:rsidRPr="00BF6506" w:rsidRDefault="00BF6506" w:rsidP="00BF6506">
      <w:pPr>
        <w:shd w:val="clear" w:color="auto" w:fill="FFFFFF"/>
        <w:spacing w:after="360" w:line="360" w:lineRule="atLeast"/>
        <w:rPr>
          <w:rFonts w:ascii="Times New Roman" w:eastAsia="Times New Roman" w:hAnsi="Times New Roman" w:cs="Times New Roman"/>
          <w:color w:val="333333"/>
          <w:sz w:val="29"/>
          <w:szCs w:val="29"/>
          <w:lang w:eastAsia="en-IN"/>
        </w:rPr>
      </w:pPr>
      <w:r w:rsidRPr="00BF6506">
        <w:rPr>
          <w:rFonts w:ascii="Times New Roman" w:eastAsia="Times New Roman" w:hAnsi="Times New Roman" w:cs="Times New Roman"/>
          <w:b/>
          <w:bCs/>
          <w:color w:val="333333"/>
          <w:sz w:val="29"/>
          <w:szCs w:val="29"/>
          <w:lang w:eastAsia="en-IN"/>
        </w:rPr>
        <w:t>React is an Open Source JavaScript library</w:t>
      </w:r>
      <w:r w:rsidRPr="00BF6506">
        <w:rPr>
          <w:rFonts w:ascii="Times New Roman" w:eastAsia="Times New Roman" w:hAnsi="Times New Roman" w:cs="Times New Roman"/>
          <w:color w:val="333333"/>
          <w:sz w:val="29"/>
          <w:szCs w:val="29"/>
          <w:lang w:eastAsia="en-IN"/>
        </w:rPr>
        <w:t> used for creating dynamic and interactive user interfaces for mobile and web applications. It is highly flexible, declarative and efficient for developing scalable, simple, and fast front-end for web &amp; mobile applications. In simple terms, React JS effectively handles the view layer of mobile and web application.</w:t>
      </w:r>
    </w:p>
    <w:p w:rsidR="00BF6506" w:rsidRPr="00BF6506" w:rsidRDefault="00BF6506" w:rsidP="00BF6506">
      <w:pPr>
        <w:shd w:val="clear" w:color="auto" w:fill="FFFFFF"/>
        <w:spacing w:after="360" w:line="360" w:lineRule="atLeast"/>
        <w:rPr>
          <w:rFonts w:ascii="Times New Roman" w:eastAsia="Times New Roman" w:hAnsi="Times New Roman" w:cs="Times New Roman"/>
          <w:color w:val="333333"/>
          <w:sz w:val="29"/>
          <w:szCs w:val="29"/>
          <w:lang w:eastAsia="en-IN"/>
        </w:rPr>
      </w:pPr>
      <w:r w:rsidRPr="00BF6506">
        <w:rPr>
          <w:rFonts w:ascii="Times New Roman" w:eastAsia="Times New Roman" w:hAnsi="Times New Roman" w:cs="Times New Roman"/>
          <w:b/>
          <w:bCs/>
          <w:color w:val="333333"/>
          <w:sz w:val="29"/>
          <w:szCs w:val="29"/>
          <w:lang w:eastAsia="en-IN"/>
        </w:rPr>
        <w:t>React is flexible</w:t>
      </w:r>
      <w:r w:rsidRPr="00BF6506">
        <w:rPr>
          <w:rFonts w:ascii="Times New Roman" w:eastAsia="Times New Roman" w:hAnsi="Times New Roman" w:cs="Times New Roman"/>
          <w:color w:val="333333"/>
          <w:sz w:val="29"/>
          <w:szCs w:val="29"/>
          <w:lang w:eastAsia="en-IN"/>
        </w:rPr>
        <w:t> in such a way that, in any application, we can use as little or as much React as you need. For example, react can be used in any existing web application to develop a new feature or even the application’s entire UI.</w:t>
      </w:r>
    </w:p>
    <w:p w:rsidR="00BF6506" w:rsidRPr="00BF6506" w:rsidRDefault="00BF6506" w:rsidP="00BF6506">
      <w:pPr>
        <w:shd w:val="clear" w:color="auto" w:fill="FFFFFF"/>
        <w:spacing w:after="360" w:line="360" w:lineRule="atLeast"/>
        <w:rPr>
          <w:rFonts w:ascii="Times New Roman" w:eastAsia="Times New Roman" w:hAnsi="Times New Roman" w:cs="Times New Roman"/>
          <w:color w:val="333333"/>
          <w:sz w:val="29"/>
          <w:szCs w:val="29"/>
          <w:lang w:eastAsia="en-IN"/>
        </w:rPr>
      </w:pPr>
      <w:r w:rsidRPr="00BF6506">
        <w:rPr>
          <w:rFonts w:ascii="Times New Roman" w:eastAsia="Times New Roman" w:hAnsi="Times New Roman" w:cs="Times New Roman"/>
          <w:b/>
          <w:bCs/>
          <w:color w:val="333333"/>
          <w:sz w:val="29"/>
          <w:szCs w:val="29"/>
          <w:lang w:eastAsia="en-IN"/>
        </w:rPr>
        <w:t>React is only concerned with rendering data to the Document Object Model</w:t>
      </w:r>
      <w:r w:rsidRPr="00BF6506">
        <w:rPr>
          <w:rFonts w:ascii="Times New Roman" w:eastAsia="Times New Roman" w:hAnsi="Times New Roman" w:cs="Times New Roman"/>
          <w:color w:val="333333"/>
          <w:sz w:val="29"/>
          <w:szCs w:val="29"/>
          <w:lang w:eastAsia="en-IN"/>
        </w:rPr>
        <w:t> (DOM) and so creating React applications usually requires the use of additional libraries for implementing things like state management and routing which we will discuss in our upcoming videos.</w:t>
      </w:r>
    </w:p>
    <w:p w:rsidR="00BF6506" w:rsidRPr="00BF6506" w:rsidRDefault="00BF6506" w:rsidP="00BF6506">
      <w:pPr>
        <w:shd w:val="clear" w:color="auto" w:fill="FFFFFF"/>
        <w:spacing w:after="360" w:line="360" w:lineRule="atLeast"/>
        <w:rPr>
          <w:rFonts w:ascii="Times New Roman" w:eastAsia="Times New Roman" w:hAnsi="Times New Roman" w:cs="Times New Roman"/>
          <w:color w:val="333333"/>
          <w:sz w:val="29"/>
          <w:szCs w:val="29"/>
          <w:lang w:eastAsia="en-IN"/>
        </w:rPr>
      </w:pPr>
      <w:r w:rsidRPr="00BF6506">
        <w:rPr>
          <w:rFonts w:ascii="Times New Roman" w:eastAsia="Times New Roman" w:hAnsi="Times New Roman" w:cs="Times New Roman"/>
          <w:b/>
          <w:bCs/>
          <w:color w:val="333333"/>
          <w:sz w:val="29"/>
          <w:szCs w:val="29"/>
          <w:lang w:eastAsia="en-IN"/>
        </w:rPr>
        <w:t>ReactJS has become highly popular</w:t>
      </w:r>
      <w:r w:rsidRPr="00BF6506">
        <w:rPr>
          <w:rFonts w:ascii="Times New Roman" w:eastAsia="Times New Roman" w:hAnsi="Times New Roman" w:cs="Times New Roman"/>
          <w:color w:val="333333"/>
          <w:sz w:val="29"/>
          <w:szCs w:val="29"/>
          <w:lang w:eastAsia="en-IN"/>
        </w:rPr>
        <w:t> across the globe because of its extra simplicity and flexibility. Many people are even referring to ReactJS as the future of web development.</w:t>
      </w:r>
    </w:p>
    <w:p w:rsidR="00BF6506" w:rsidRPr="00BF6506" w:rsidRDefault="00BF6506" w:rsidP="00BF6506">
      <w:pPr>
        <w:shd w:val="clear" w:color="auto" w:fill="FFFFFF"/>
        <w:spacing w:after="360" w:line="360" w:lineRule="atLeast"/>
        <w:rPr>
          <w:rFonts w:ascii="Times New Roman" w:eastAsia="Times New Roman" w:hAnsi="Times New Roman" w:cs="Times New Roman"/>
          <w:color w:val="333333"/>
          <w:sz w:val="29"/>
          <w:szCs w:val="29"/>
          <w:lang w:eastAsia="en-IN"/>
        </w:rPr>
      </w:pPr>
      <w:r w:rsidRPr="00BF6506">
        <w:rPr>
          <w:rFonts w:ascii="Times New Roman" w:eastAsia="Times New Roman" w:hAnsi="Times New Roman" w:cs="Times New Roman"/>
          <w:color w:val="333333"/>
          <w:sz w:val="29"/>
          <w:szCs w:val="29"/>
          <w:lang w:eastAsia="en-IN"/>
        </w:rPr>
        <w:t>Part of this huge popularity comes from the fact that top corporations such as Facebook, PayPal, Uber, Instagram, Airbnb etc use it to develop the user interfaces.</w:t>
      </w:r>
    </w:p>
    <w:p w:rsidR="00BF6506" w:rsidRDefault="00BF6506" w:rsidP="00BF6506">
      <w:pPr>
        <w:pStyle w:val="Heading2"/>
        <w:shd w:val="clear" w:color="auto" w:fill="FFFFFF"/>
        <w:spacing w:before="360" w:beforeAutospacing="0" w:after="168" w:afterAutospacing="0" w:line="288" w:lineRule="atLeast"/>
        <w:rPr>
          <w:b w:val="0"/>
          <w:bCs w:val="0"/>
          <w:color w:val="323131"/>
          <w:sz w:val="43"/>
          <w:szCs w:val="43"/>
        </w:rPr>
      </w:pPr>
      <w:r>
        <w:rPr>
          <w:b w:val="0"/>
          <w:bCs w:val="0"/>
          <w:color w:val="323131"/>
          <w:sz w:val="43"/>
          <w:szCs w:val="43"/>
        </w:rPr>
        <w:t>React Journey</w:t>
      </w:r>
    </w:p>
    <w:p w:rsidR="00BF6506" w:rsidRDefault="00BF6506" w:rsidP="00BF6506">
      <w:pPr>
        <w:pStyle w:val="NormalWeb"/>
        <w:shd w:val="clear" w:color="auto" w:fill="FFFFFF"/>
        <w:spacing w:before="0" w:beforeAutospacing="0" w:after="360" w:afterAutospacing="0" w:line="360" w:lineRule="atLeast"/>
        <w:rPr>
          <w:color w:val="333333"/>
          <w:sz w:val="29"/>
          <w:szCs w:val="29"/>
        </w:rPr>
      </w:pPr>
      <w:r>
        <w:rPr>
          <w:color w:val="333333"/>
          <w:sz w:val="29"/>
          <w:szCs w:val="29"/>
        </w:rPr>
        <w:lastRenderedPageBreak/>
        <w:t>React was created by Jordan Walke, who is a software engineer at Facebook, It was first deployed on Facebook's News Feed in 2011 and later on Instagram in 2012. It was open-sourced at JSConf US in May 2013.</w:t>
      </w:r>
    </w:p>
    <w:p w:rsidR="00BF6506" w:rsidRDefault="00BF6506" w:rsidP="00BF6506">
      <w:pPr>
        <w:numPr>
          <w:ilvl w:val="0"/>
          <w:numId w:val="2"/>
        </w:numPr>
        <w:shd w:val="clear" w:color="auto" w:fill="FFFFFF"/>
        <w:spacing w:before="100" w:beforeAutospacing="1" w:after="120" w:line="360" w:lineRule="atLeast"/>
        <w:rPr>
          <w:color w:val="333333"/>
          <w:sz w:val="29"/>
          <w:szCs w:val="29"/>
        </w:rPr>
      </w:pPr>
      <w:r>
        <w:rPr>
          <w:color w:val="333333"/>
          <w:sz w:val="29"/>
          <w:szCs w:val="29"/>
        </w:rPr>
        <w:t>React Native, which enables native Android and iOS development with React, was announced at Facebook's React Conf in February 2015 and open-sourced in March 2015.</w:t>
      </w:r>
    </w:p>
    <w:p w:rsidR="00BF6506" w:rsidRDefault="00BF6506" w:rsidP="00BF6506">
      <w:pPr>
        <w:numPr>
          <w:ilvl w:val="0"/>
          <w:numId w:val="2"/>
        </w:numPr>
        <w:shd w:val="clear" w:color="auto" w:fill="FFFFFF"/>
        <w:spacing w:before="100" w:beforeAutospacing="1" w:after="120" w:line="360" w:lineRule="atLeast"/>
        <w:rPr>
          <w:color w:val="333333"/>
          <w:sz w:val="29"/>
          <w:szCs w:val="29"/>
        </w:rPr>
      </w:pPr>
      <w:r>
        <w:rPr>
          <w:color w:val="333333"/>
          <w:sz w:val="29"/>
          <w:szCs w:val="29"/>
        </w:rPr>
        <w:t>On April 18, 2017, Facebook announced React Fiber, a new core algorithm of React library for building user interfaces. React Fiber was to become the foundation of any future improvements and feature development of the React library.</w:t>
      </w:r>
    </w:p>
    <w:p w:rsidR="00BF6506" w:rsidRDefault="00BF6506" w:rsidP="00BF6506">
      <w:pPr>
        <w:numPr>
          <w:ilvl w:val="0"/>
          <w:numId w:val="2"/>
        </w:numPr>
        <w:shd w:val="clear" w:color="auto" w:fill="FFFFFF"/>
        <w:spacing w:before="100" w:beforeAutospacing="1" w:after="120" w:line="360" w:lineRule="atLeast"/>
        <w:rPr>
          <w:color w:val="333333"/>
          <w:sz w:val="29"/>
          <w:szCs w:val="29"/>
        </w:rPr>
      </w:pPr>
      <w:r>
        <w:rPr>
          <w:color w:val="333333"/>
          <w:sz w:val="29"/>
          <w:szCs w:val="29"/>
        </w:rPr>
        <w:t>Like any other Library or Framework, even React has several versions as part of its evolution and 16.12 is the Current Release and we will discuss the various versions available in React and their important changes in our upcoming tutorials.</w:t>
      </w:r>
    </w:p>
    <w:p w:rsidR="00BF6506" w:rsidRDefault="00BF6506" w:rsidP="00BF6506">
      <w:pPr>
        <w:pStyle w:val="Heading3"/>
        <w:shd w:val="clear" w:color="auto" w:fill="FFFFFF"/>
        <w:spacing w:before="384" w:after="120" w:line="312" w:lineRule="atLeast"/>
        <w:rPr>
          <w:b w:val="0"/>
          <w:bCs w:val="0"/>
          <w:color w:val="000000"/>
          <w:sz w:val="36"/>
          <w:szCs w:val="36"/>
        </w:rPr>
      </w:pPr>
      <w:r>
        <w:rPr>
          <w:b w:val="0"/>
          <w:bCs w:val="0"/>
          <w:color w:val="000000"/>
          <w:sz w:val="36"/>
          <w:szCs w:val="36"/>
        </w:rPr>
        <w:t>Prerequisites to learn React</w:t>
      </w:r>
    </w:p>
    <w:p w:rsidR="00BF6506" w:rsidRDefault="00BF6506" w:rsidP="00BF6506">
      <w:pPr>
        <w:numPr>
          <w:ilvl w:val="0"/>
          <w:numId w:val="3"/>
        </w:numPr>
        <w:shd w:val="clear" w:color="auto" w:fill="FFFFFF"/>
        <w:spacing w:before="100" w:beforeAutospacing="1" w:after="120" w:line="360" w:lineRule="atLeast"/>
        <w:rPr>
          <w:color w:val="333333"/>
          <w:sz w:val="29"/>
          <w:szCs w:val="29"/>
        </w:rPr>
      </w:pPr>
      <w:r>
        <w:rPr>
          <w:color w:val="333333"/>
          <w:sz w:val="29"/>
          <w:szCs w:val="29"/>
        </w:rPr>
        <w:t>HTML</w:t>
      </w:r>
    </w:p>
    <w:p w:rsidR="00BF6506" w:rsidRDefault="00BF6506" w:rsidP="00BF6506">
      <w:pPr>
        <w:numPr>
          <w:ilvl w:val="0"/>
          <w:numId w:val="3"/>
        </w:numPr>
        <w:shd w:val="clear" w:color="auto" w:fill="FFFFFF"/>
        <w:spacing w:before="100" w:beforeAutospacing="1" w:after="120" w:line="360" w:lineRule="atLeast"/>
        <w:rPr>
          <w:color w:val="333333"/>
          <w:sz w:val="29"/>
          <w:szCs w:val="29"/>
        </w:rPr>
      </w:pPr>
      <w:r>
        <w:rPr>
          <w:color w:val="333333"/>
          <w:sz w:val="29"/>
          <w:szCs w:val="29"/>
        </w:rPr>
        <w:t>CSS</w:t>
      </w:r>
    </w:p>
    <w:p w:rsidR="00BF6506" w:rsidRDefault="00BF6506" w:rsidP="00BF6506">
      <w:pPr>
        <w:numPr>
          <w:ilvl w:val="0"/>
          <w:numId w:val="3"/>
        </w:numPr>
        <w:shd w:val="clear" w:color="auto" w:fill="FFFFFF"/>
        <w:spacing w:before="100" w:beforeAutospacing="1" w:after="120" w:line="360" w:lineRule="atLeast"/>
        <w:rPr>
          <w:color w:val="333333"/>
          <w:sz w:val="29"/>
          <w:szCs w:val="29"/>
        </w:rPr>
      </w:pPr>
      <w:r>
        <w:rPr>
          <w:color w:val="333333"/>
          <w:sz w:val="29"/>
          <w:szCs w:val="29"/>
        </w:rPr>
        <w:t>Knowledge of JavaScript and ES6(let and constant, classes and Arrow functions)</w:t>
      </w:r>
    </w:p>
    <w:p w:rsidR="00BF6506" w:rsidRDefault="00BF6506" w:rsidP="00BF6506">
      <w:pPr>
        <w:numPr>
          <w:ilvl w:val="0"/>
          <w:numId w:val="3"/>
        </w:numPr>
        <w:shd w:val="clear" w:color="auto" w:fill="FFFFFF"/>
        <w:spacing w:before="100" w:beforeAutospacing="1" w:after="120" w:line="360" w:lineRule="atLeast"/>
        <w:rPr>
          <w:color w:val="333333"/>
          <w:sz w:val="29"/>
          <w:szCs w:val="29"/>
        </w:rPr>
      </w:pPr>
      <w:r>
        <w:rPr>
          <w:color w:val="333333"/>
          <w:sz w:val="29"/>
          <w:szCs w:val="29"/>
        </w:rPr>
        <w:t>Basic Knowledge of Node and npm</w:t>
      </w:r>
    </w:p>
    <w:p w:rsidR="00BF6506" w:rsidRDefault="00BF6506" w:rsidP="00BF6506">
      <w:pPr>
        <w:pStyle w:val="NormalWeb"/>
        <w:shd w:val="clear" w:color="auto" w:fill="FFFFFF"/>
        <w:spacing w:before="0" w:beforeAutospacing="0" w:after="360" w:afterAutospacing="0" w:line="360" w:lineRule="atLeast"/>
        <w:rPr>
          <w:color w:val="333333"/>
          <w:sz w:val="29"/>
          <w:szCs w:val="29"/>
        </w:rPr>
      </w:pPr>
      <w:r>
        <w:rPr>
          <w:color w:val="333333"/>
          <w:sz w:val="29"/>
          <w:szCs w:val="29"/>
        </w:rPr>
        <w:t>We will discuss the basics of Node and NPM in our upcoming videos when we setup React</w:t>
      </w:r>
    </w:p>
    <w:p w:rsidR="00BF6506" w:rsidRDefault="00BF6506" w:rsidP="00BF6506">
      <w:pPr>
        <w:rPr>
          <w:rFonts w:asciiTheme="majorHAnsi" w:hAnsiTheme="majorHAnsi"/>
          <w:sz w:val="24"/>
          <w:szCs w:val="24"/>
        </w:rPr>
      </w:pPr>
      <w:r>
        <w:rPr>
          <w:noProof/>
          <w:lang w:eastAsia="en-IN"/>
        </w:rPr>
        <w:lastRenderedPageBreak/>
        <w:drawing>
          <wp:inline distT="0" distB="0" distL="0" distR="0">
            <wp:extent cx="3971925" cy="2552700"/>
            <wp:effectExtent l="0" t="0" r="9525" b="0"/>
            <wp:docPr id="1" name="Picture 1" descr="Reac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fea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925" cy="2552700"/>
                    </a:xfrm>
                    <a:prstGeom prst="rect">
                      <a:avLst/>
                    </a:prstGeom>
                    <a:noFill/>
                    <a:ln>
                      <a:noFill/>
                    </a:ln>
                  </pic:spPr>
                </pic:pic>
              </a:graphicData>
            </a:graphic>
          </wp:inline>
        </w:drawing>
      </w:r>
    </w:p>
    <w:p w:rsidR="00BF6506" w:rsidRDefault="00BF6506" w:rsidP="00BF6506">
      <w:pPr>
        <w:pStyle w:val="Heading3"/>
        <w:shd w:val="clear" w:color="auto" w:fill="FFFFFF"/>
        <w:spacing w:before="384" w:after="120" w:line="312" w:lineRule="atLeast"/>
        <w:rPr>
          <w:b w:val="0"/>
          <w:bCs w:val="0"/>
          <w:color w:val="000000"/>
          <w:sz w:val="36"/>
          <w:szCs w:val="36"/>
        </w:rPr>
      </w:pPr>
      <w:r>
        <w:rPr>
          <w:b w:val="0"/>
          <w:bCs w:val="0"/>
          <w:color w:val="000000"/>
          <w:sz w:val="36"/>
          <w:szCs w:val="36"/>
        </w:rPr>
        <w:t>Virtual DOM:</w:t>
      </w:r>
    </w:p>
    <w:p w:rsidR="00BF6506" w:rsidRPr="00BF6506" w:rsidRDefault="00BF6506" w:rsidP="00BF6506">
      <w:pPr>
        <w:pStyle w:val="NormalWeb"/>
        <w:shd w:val="clear" w:color="auto" w:fill="FFFFFF"/>
        <w:spacing w:before="0" w:beforeAutospacing="0" w:after="360" w:afterAutospacing="0" w:line="360" w:lineRule="atLeast"/>
        <w:rPr>
          <w:color w:val="333333"/>
          <w:sz w:val="29"/>
          <w:szCs w:val="29"/>
        </w:rPr>
      </w:pPr>
      <w:r>
        <w:rPr>
          <w:color w:val="333333"/>
          <w:sz w:val="29"/>
          <w:szCs w:val="29"/>
        </w:rPr>
        <w:t>The most important and biggest feature introduced by React is Virtual DOM. In React, as a developer, we work with Virtual DOM instead of working directly with Real DOM. This will be discussed in our upcoming videos in detail.</w:t>
      </w:r>
    </w:p>
    <w:p w:rsidR="00BF6506" w:rsidRDefault="00BF6506" w:rsidP="00BF6506">
      <w:pPr>
        <w:pStyle w:val="Heading3"/>
        <w:shd w:val="clear" w:color="auto" w:fill="FFFFFF"/>
        <w:spacing w:before="384" w:after="120" w:line="312" w:lineRule="atLeast"/>
        <w:rPr>
          <w:b w:val="0"/>
          <w:bCs w:val="0"/>
          <w:color w:val="000000"/>
          <w:sz w:val="36"/>
          <w:szCs w:val="36"/>
        </w:rPr>
      </w:pPr>
      <w:r>
        <w:rPr>
          <w:b w:val="0"/>
          <w:bCs w:val="0"/>
          <w:color w:val="000000"/>
          <w:sz w:val="36"/>
          <w:szCs w:val="36"/>
        </w:rPr>
        <w:t>Components:</w:t>
      </w:r>
    </w:p>
    <w:p w:rsidR="00BF6506" w:rsidRDefault="00BF6506" w:rsidP="00BF6506">
      <w:pPr>
        <w:pStyle w:val="NormalWeb"/>
        <w:shd w:val="clear" w:color="auto" w:fill="FFFFFF"/>
        <w:spacing w:before="0" w:beforeAutospacing="0" w:after="360" w:afterAutospacing="0" w:line="360" w:lineRule="atLeast"/>
        <w:rPr>
          <w:color w:val="333333"/>
          <w:sz w:val="29"/>
          <w:szCs w:val="29"/>
        </w:rPr>
      </w:pPr>
      <w:r>
        <w:rPr>
          <w:color w:val="333333"/>
          <w:sz w:val="29"/>
          <w:szCs w:val="29"/>
        </w:rPr>
        <w:t>In react, every application UI is broken down into Components. The component is the most basic building block of the Application UI. </w:t>
      </w:r>
    </w:p>
    <w:p w:rsidR="00BF6506" w:rsidRDefault="00BF6506" w:rsidP="00BF6506">
      <w:pPr>
        <w:pStyle w:val="Heading3"/>
        <w:shd w:val="clear" w:color="auto" w:fill="FFFFFF"/>
        <w:spacing w:before="384" w:after="120" w:line="312" w:lineRule="atLeast"/>
        <w:rPr>
          <w:b w:val="0"/>
          <w:bCs w:val="0"/>
          <w:color w:val="000000"/>
          <w:sz w:val="36"/>
          <w:szCs w:val="36"/>
        </w:rPr>
      </w:pPr>
      <w:r>
        <w:rPr>
          <w:b w:val="0"/>
          <w:bCs w:val="0"/>
          <w:color w:val="000000"/>
          <w:sz w:val="36"/>
          <w:szCs w:val="36"/>
        </w:rPr>
        <w:t>JSX:</w:t>
      </w:r>
    </w:p>
    <w:p w:rsidR="00BF6506" w:rsidRDefault="00BF6506" w:rsidP="00BF6506">
      <w:pPr>
        <w:pStyle w:val="NormalWeb"/>
        <w:shd w:val="clear" w:color="auto" w:fill="FFFFFF"/>
        <w:spacing w:before="0" w:beforeAutospacing="0" w:after="360" w:afterAutospacing="0" w:line="360" w:lineRule="atLeast"/>
        <w:rPr>
          <w:color w:val="333333"/>
          <w:sz w:val="29"/>
          <w:szCs w:val="29"/>
        </w:rPr>
      </w:pPr>
      <w:r>
        <w:rPr>
          <w:color w:val="333333"/>
          <w:sz w:val="29"/>
          <w:szCs w:val="29"/>
        </w:rPr>
        <w:t>JSX stands for Javascript Syntax Extension. React uses JSX for building templates instead of regular JavaScript. It is not necessary to use it when we are working with React but JSX makes React a lot more elegant. This feature makes it much better than many other frameworks out there today.</w:t>
      </w:r>
    </w:p>
    <w:p w:rsidR="00BF6506" w:rsidRDefault="00BF6506" w:rsidP="00BF6506">
      <w:pPr>
        <w:pStyle w:val="Heading3"/>
        <w:shd w:val="clear" w:color="auto" w:fill="FFFFFF"/>
        <w:spacing w:before="384" w:after="120" w:line="312" w:lineRule="atLeast"/>
        <w:rPr>
          <w:b w:val="0"/>
          <w:bCs w:val="0"/>
          <w:color w:val="000000"/>
          <w:sz w:val="36"/>
          <w:szCs w:val="36"/>
        </w:rPr>
      </w:pPr>
      <w:r>
        <w:rPr>
          <w:b w:val="0"/>
          <w:bCs w:val="0"/>
          <w:color w:val="000000"/>
          <w:sz w:val="36"/>
          <w:szCs w:val="36"/>
        </w:rPr>
        <w:t>One-way data-binding:</w:t>
      </w:r>
    </w:p>
    <w:p w:rsidR="00BF6506" w:rsidRDefault="00BF6506" w:rsidP="00BF6506">
      <w:pPr>
        <w:pStyle w:val="NormalWeb"/>
        <w:shd w:val="clear" w:color="auto" w:fill="FFFFFF"/>
        <w:spacing w:before="0" w:beforeAutospacing="0" w:after="360" w:afterAutospacing="0" w:line="360" w:lineRule="atLeast"/>
        <w:rPr>
          <w:color w:val="333333"/>
          <w:sz w:val="29"/>
          <w:szCs w:val="29"/>
        </w:rPr>
      </w:pPr>
      <w:r>
        <w:rPr>
          <w:color w:val="333333"/>
          <w:sz w:val="29"/>
          <w:szCs w:val="29"/>
        </w:rPr>
        <w:t>React JS follows one-way data binding or unidirectional data flow that gives better control throughout the application.</w:t>
      </w:r>
    </w:p>
    <w:p w:rsidR="00BF6506" w:rsidRDefault="00BF6506" w:rsidP="00BF6506">
      <w:pPr>
        <w:pStyle w:val="Heading3"/>
        <w:shd w:val="clear" w:color="auto" w:fill="FFFFFF"/>
        <w:spacing w:before="384" w:after="120" w:line="312" w:lineRule="atLeast"/>
        <w:rPr>
          <w:b w:val="0"/>
          <w:bCs w:val="0"/>
          <w:color w:val="000000"/>
          <w:sz w:val="36"/>
          <w:szCs w:val="36"/>
        </w:rPr>
      </w:pPr>
      <w:r>
        <w:rPr>
          <w:b w:val="0"/>
          <w:bCs w:val="0"/>
          <w:color w:val="000000"/>
          <w:sz w:val="36"/>
          <w:szCs w:val="36"/>
        </w:rPr>
        <w:t>React Native:</w:t>
      </w:r>
    </w:p>
    <w:p w:rsidR="00BF6506" w:rsidRDefault="00BF6506" w:rsidP="00BF6506">
      <w:pPr>
        <w:pStyle w:val="NormalWeb"/>
        <w:shd w:val="clear" w:color="auto" w:fill="FFFFFF"/>
        <w:spacing w:before="0" w:beforeAutospacing="0" w:after="360" w:afterAutospacing="0" w:line="360" w:lineRule="atLeast"/>
        <w:rPr>
          <w:color w:val="333333"/>
          <w:sz w:val="29"/>
          <w:szCs w:val="29"/>
        </w:rPr>
      </w:pPr>
      <w:r>
        <w:rPr>
          <w:color w:val="333333"/>
          <w:sz w:val="29"/>
          <w:szCs w:val="29"/>
        </w:rPr>
        <w:t xml:space="preserve">React Native is an open-source mobile application framework while React is for websites(front-end). In React JS, React is the base abstraction of React </w:t>
      </w:r>
      <w:r>
        <w:rPr>
          <w:color w:val="333333"/>
          <w:sz w:val="29"/>
          <w:szCs w:val="29"/>
        </w:rPr>
        <w:lastRenderedPageBreak/>
        <w:t>DOM for the web platform, while with React Native, React is still the base abstraction but of React Native. So the syntax and workflow remain similar, but the components are different.</w:t>
      </w:r>
    </w:p>
    <w:p w:rsidR="00802942" w:rsidRDefault="00802942" w:rsidP="00802942">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ReactJS installation and setup</w:t>
      </w:r>
    </w:p>
    <w:p w:rsidR="00802942" w:rsidRDefault="00802942" w:rsidP="00802942">
      <w:pPr>
        <w:rPr>
          <w:rFonts w:ascii="Times New Roman" w:hAnsi="Times New Roman" w:cs="Times New Roman"/>
          <w:sz w:val="24"/>
          <w:szCs w:val="24"/>
        </w:rPr>
      </w:pPr>
    </w:p>
    <w:p w:rsidR="00802942" w:rsidRDefault="00802942" w:rsidP="00802942">
      <w:pPr>
        <w:pStyle w:val="NormalWeb"/>
        <w:spacing w:before="0" w:beforeAutospacing="0" w:after="360" w:afterAutospacing="0" w:line="360" w:lineRule="atLeast"/>
        <w:rPr>
          <w:color w:val="333333"/>
          <w:sz w:val="29"/>
          <w:szCs w:val="29"/>
        </w:rPr>
      </w:pPr>
      <w:r>
        <w:rPr>
          <w:color w:val="333333"/>
          <w:sz w:val="29"/>
          <w:szCs w:val="29"/>
        </w:rPr>
        <w:t>For setting up React in our local system, the first step is to Install NodeJs and npm.</w:t>
      </w:r>
    </w:p>
    <w:p w:rsidR="00802942" w:rsidRDefault="00802942" w:rsidP="00802942">
      <w:pPr>
        <w:pStyle w:val="Heading2"/>
        <w:shd w:val="clear" w:color="auto" w:fill="FFFFFF"/>
        <w:spacing w:before="360" w:beforeAutospacing="0" w:after="168" w:afterAutospacing="0" w:line="288" w:lineRule="atLeast"/>
        <w:rPr>
          <w:rFonts w:ascii="inherit" w:hAnsi="inherit"/>
          <w:b w:val="0"/>
          <w:bCs w:val="0"/>
          <w:color w:val="323131"/>
          <w:sz w:val="41"/>
          <w:szCs w:val="41"/>
        </w:rPr>
      </w:pPr>
      <w:r>
        <w:rPr>
          <w:rFonts w:ascii="inherit" w:hAnsi="inherit"/>
          <w:b w:val="0"/>
          <w:bCs w:val="0"/>
          <w:color w:val="323131"/>
          <w:sz w:val="41"/>
          <w:szCs w:val="41"/>
        </w:rPr>
        <w:t>Install Nodejs</w:t>
      </w:r>
    </w:p>
    <w:p w:rsidR="00802942" w:rsidRDefault="00802942" w:rsidP="00802942">
      <w:pPr>
        <w:pStyle w:val="NormalWeb"/>
        <w:spacing w:before="0" w:beforeAutospacing="0" w:after="360" w:afterAutospacing="0" w:line="360" w:lineRule="atLeast"/>
        <w:rPr>
          <w:color w:val="333333"/>
          <w:sz w:val="29"/>
          <w:szCs w:val="29"/>
        </w:rPr>
      </w:pPr>
      <w:r>
        <w:rPr>
          <w:color w:val="333333"/>
          <w:sz w:val="29"/>
          <w:szCs w:val="29"/>
        </w:rPr>
        <w:t>Node.js provides a runtime environment to execute JavaScript code from outside a browser. NPM, the Node package manager is used for managing and sharing the packages for either React or Angular.</w:t>
      </w:r>
    </w:p>
    <w:p w:rsidR="00802942" w:rsidRDefault="00802942" w:rsidP="00802942">
      <w:pPr>
        <w:pStyle w:val="NormalWeb"/>
        <w:spacing w:before="0" w:beforeAutospacing="0" w:after="360" w:afterAutospacing="0" w:line="360" w:lineRule="atLeast"/>
        <w:rPr>
          <w:color w:val="333333"/>
          <w:sz w:val="29"/>
          <w:szCs w:val="29"/>
        </w:rPr>
      </w:pPr>
      <w:r>
        <w:rPr>
          <w:color w:val="333333"/>
          <w:sz w:val="29"/>
          <w:szCs w:val="29"/>
        </w:rPr>
        <w:t>NPM will be installed along with Nodejs. Node.js can be downloaded and installed from the official NodeJs website.</w:t>
      </w:r>
    </w:p>
    <w:p w:rsidR="00802942" w:rsidRDefault="00802942" w:rsidP="00802942">
      <w:pPr>
        <w:pStyle w:val="NormalWeb"/>
        <w:spacing w:before="0" w:beforeAutospacing="0" w:after="360" w:afterAutospacing="0" w:line="360" w:lineRule="atLeast"/>
        <w:rPr>
          <w:color w:val="333333"/>
          <w:sz w:val="29"/>
          <w:szCs w:val="29"/>
        </w:rPr>
      </w:pPr>
      <w:r>
        <w:rPr>
          <w:color w:val="236FA1"/>
          <w:sz w:val="29"/>
          <w:szCs w:val="29"/>
          <w:u w:val="single"/>
        </w:rPr>
        <w:t>https://nodejs.org</w:t>
      </w:r>
    </w:p>
    <w:p w:rsidR="00802942" w:rsidRDefault="00802942" w:rsidP="00802942">
      <w:pPr>
        <w:pStyle w:val="NormalWeb"/>
        <w:spacing w:before="0" w:beforeAutospacing="0" w:after="360" w:afterAutospacing="0" w:line="360" w:lineRule="atLeast"/>
        <w:rPr>
          <w:color w:val="333333"/>
          <w:sz w:val="29"/>
          <w:szCs w:val="29"/>
        </w:rPr>
      </w:pPr>
      <w:r>
        <w:rPr>
          <w:color w:val="333333"/>
          <w:sz w:val="29"/>
          <w:szCs w:val="29"/>
        </w:rPr>
        <w:t>Once the Installation of Node is complete. Open Node.Js Command Prompt and we can check the version as well.</w:t>
      </w:r>
    </w:p>
    <w:p w:rsidR="00802942" w:rsidRDefault="00802942" w:rsidP="00802942">
      <w:pPr>
        <w:pStyle w:val="Heading2"/>
        <w:shd w:val="clear" w:color="auto" w:fill="FFFFFF"/>
        <w:spacing w:before="360" w:beforeAutospacing="0" w:after="168" w:afterAutospacing="0" w:line="288" w:lineRule="atLeast"/>
        <w:rPr>
          <w:rFonts w:ascii="inherit" w:hAnsi="inherit"/>
          <w:b w:val="0"/>
          <w:bCs w:val="0"/>
          <w:color w:val="323131"/>
          <w:sz w:val="41"/>
          <w:szCs w:val="41"/>
        </w:rPr>
      </w:pPr>
      <w:r>
        <w:rPr>
          <w:rFonts w:ascii="inherit" w:hAnsi="inherit"/>
          <w:b w:val="0"/>
          <w:bCs w:val="0"/>
          <w:color w:val="323131"/>
          <w:sz w:val="41"/>
          <w:szCs w:val="41"/>
        </w:rPr>
        <w:t>Install Create-React-App Tool</w:t>
      </w:r>
    </w:p>
    <w:p w:rsidR="00802942" w:rsidRDefault="00802942" w:rsidP="00802942">
      <w:pPr>
        <w:pStyle w:val="NormalWeb"/>
        <w:spacing w:before="0" w:beforeAutospacing="0" w:after="360" w:afterAutospacing="0" w:line="360" w:lineRule="atLeast"/>
        <w:rPr>
          <w:color w:val="333333"/>
          <w:sz w:val="29"/>
          <w:szCs w:val="29"/>
        </w:rPr>
      </w:pPr>
      <w:r>
        <w:rPr>
          <w:color w:val="333333"/>
          <w:sz w:val="29"/>
          <w:szCs w:val="29"/>
        </w:rPr>
        <w:t>The next step is to install a tool called create-react-app using NPM. This tool is used to create react applications easily from our system. You can install this at the system level or temporarily at a folder level. We will install it globally by using the following command.</w:t>
      </w:r>
    </w:p>
    <w:p w:rsidR="00802942" w:rsidRDefault="00802942" w:rsidP="008029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npm install -g create-react-app</w:t>
      </w:r>
    </w:p>
    <w:p w:rsidR="00802942" w:rsidRPr="00802942" w:rsidRDefault="00802942" w:rsidP="00802942">
      <w:pPr>
        <w:shd w:val="clear" w:color="auto" w:fill="FFFFFF"/>
        <w:spacing w:before="360" w:after="168" w:line="288" w:lineRule="atLeast"/>
        <w:outlineLvl w:val="1"/>
        <w:rPr>
          <w:rFonts w:ascii="Times New Roman" w:eastAsia="Times New Roman" w:hAnsi="Times New Roman" w:cs="Times New Roman"/>
          <w:color w:val="323131"/>
          <w:sz w:val="43"/>
          <w:szCs w:val="43"/>
          <w:lang w:eastAsia="en-IN"/>
        </w:rPr>
      </w:pPr>
      <w:r w:rsidRPr="00802942">
        <w:rPr>
          <w:rFonts w:ascii="Times New Roman" w:eastAsia="Times New Roman" w:hAnsi="Times New Roman" w:cs="Times New Roman"/>
          <w:color w:val="323131"/>
          <w:sz w:val="43"/>
          <w:szCs w:val="43"/>
          <w:lang w:eastAsia="en-IN"/>
        </w:rPr>
        <w:t>Creating a new react project</w:t>
      </w:r>
    </w:p>
    <w:p w:rsidR="00802942" w:rsidRPr="00802942" w:rsidRDefault="00802942" w:rsidP="00802942">
      <w:pPr>
        <w:shd w:val="clear" w:color="auto" w:fill="FFFFFF"/>
        <w:spacing w:after="360" w:line="360" w:lineRule="atLeast"/>
        <w:rPr>
          <w:rFonts w:ascii="Times New Roman" w:eastAsia="Times New Roman" w:hAnsi="Times New Roman" w:cs="Times New Roman"/>
          <w:color w:val="333333"/>
          <w:sz w:val="29"/>
          <w:szCs w:val="29"/>
          <w:lang w:eastAsia="en-IN"/>
        </w:rPr>
      </w:pPr>
      <w:r w:rsidRPr="00802942">
        <w:rPr>
          <w:rFonts w:ascii="Times New Roman" w:eastAsia="Times New Roman" w:hAnsi="Times New Roman" w:cs="Times New Roman"/>
          <w:color w:val="333333"/>
          <w:sz w:val="29"/>
          <w:szCs w:val="29"/>
          <w:lang w:eastAsia="en-IN"/>
        </w:rPr>
        <w:t xml:space="preserve">After create-react-app is installed, we can create our first react application. Let's say I want to create the project or application in D:\React_Programs. I </w:t>
      </w:r>
      <w:r w:rsidRPr="00802942">
        <w:rPr>
          <w:rFonts w:ascii="Times New Roman" w:eastAsia="Times New Roman" w:hAnsi="Times New Roman" w:cs="Times New Roman"/>
          <w:color w:val="333333"/>
          <w:sz w:val="29"/>
          <w:szCs w:val="29"/>
          <w:lang w:eastAsia="en-IN"/>
        </w:rPr>
        <w:lastRenderedPageBreak/>
        <w:t>will create this folder and let our command prompt point to it by using the change directory command.</w:t>
      </w:r>
    </w:p>
    <w:p w:rsidR="00802942" w:rsidRPr="00802942" w:rsidRDefault="00802942" w:rsidP="00802942">
      <w:pPr>
        <w:shd w:val="clear" w:color="auto" w:fill="FFFFFF"/>
        <w:spacing w:after="360" w:line="360" w:lineRule="atLeast"/>
        <w:rPr>
          <w:rFonts w:ascii="Times New Roman" w:eastAsia="Times New Roman" w:hAnsi="Times New Roman" w:cs="Times New Roman"/>
          <w:color w:val="333333"/>
          <w:sz w:val="29"/>
          <w:szCs w:val="29"/>
          <w:lang w:eastAsia="en-IN"/>
        </w:rPr>
      </w:pPr>
      <w:r w:rsidRPr="00802942">
        <w:rPr>
          <w:rFonts w:ascii="Times New Roman" w:eastAsia="Times New Roman" w:hAnsi="Times New Roman" w:cs="Times New Roman"/>
          <w:color w:val="333333"/>
          <w:sz w:val="29"/>
          <w:szCs w:val="29"/>
          <w:lang w:eastAsia="en-IN"/>
        </w:rPr>
        <w:t>Let's create a new Project now using the command.</w:t>
      </w:r>
    </w:p>
    <w:p w:rsidR="00802942" w:rsidRPr="00802942" w:rsidRDefault="00802942" w:rsidP="0080294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eastAsia="en-IN"/>
        </w:rPr>
      </w:pPr>
      <w:r w:rsidRPr="00802942">
        <w:rPr>
          <w:rFonts w:ascii="Consolas" w:eastAsia="Times New Roman" w:hAnsi="Consolas" w:cs="Courier New"/>
          <w:color w:val="000000"/>
          <w:sz w:val="23"/>
          <w:szCs w:val="23"/>
          <w:lang w:eastAsia="en-IN"/>
        </w:rPr>
        <w:t>create-react-app test-project</w:t>
      </w:r>
    </w:p>
    <w:p w:rsidR="00802942" w:rsidRPr="00802942" w:rsidRDefault="00802942" w:rsidP="00802942">
      <w:pPr>
        <w:shd w:val="clear" w:color="auto" w:fill="FFFFFF"/>
        <w:spacing w:after="0" w:line="240" w:lineRule="auto"/>
        <w:rPr>
          <w:rFonts w:ascii="Times New Roman" w:eastAsia="Times New Roman" w:hAnsi="Times New Roman" w:cs="Times New Roman"/>
          <w:color w:val="676A6D"/>
          <w:sz w:val="23"/>
          <w:szCs w:val="23"/>
          <w:lang w:eastAsia="en-IN"/>
        </w:rPr>
      </w:pPr>
    </w:p>
    <w:p w:rsidR="00802942" w:rsidRPr="00802942" w:rsidRDefault="00802942" w:rsidP="00802942">
      <w:pPr>
        <w:shd w:val="clear" w:color="auto" w:fill="FFFFFF"/>
        <w:spacing w:after="360" w:line="360" w:lineRule="atLeast"/>
        <w:rPr>
          <w:rFonts w:ascii="Times New Roman" w:eastAsia="Times New Roman" w:hAnsi="Times New Roman" w:cs="Times New Roman"/>
          <w:color w:val="333333"/>
          <w:sz w:val="29"/>
          <w:szCs w:val="29"/>
          <w:lang w:eastAsia="en-IN"/>
        </w:rPr>
      </w:pPr>
      <w:r w:rsidRPr="00802942">
        <w:rPr>
          <w:rFonts w:ascii="Times New Roman" w:eastAsia="Times New Roman" w:hAnsi="Times New Roman" w:cs="Times New Roman"/>
          <w:color w:val="333333"/>
          <w:sz w:val="29"/>
          <w:szCs w:val="29"/>
          <w:lang w:eastAsia="en-IN"/>
        </w:rPr>
        <w:t>Remember not to create the project with an upper case character In it.</w:t>
      </w:r>
    </w:p>
    <w:p w:rsidR="00802942" w:rsidRPr="00802942" w:rsidRDefault="00802942" w:rsidP="00802942">
      <w:pPr>
        <w:shd w:val="clear" w:color="auto" w:fill="FFFFFF"/>
        <w:spacing w:before="360" w:after="168" w:line="288" w:lineRule="atLeast"/>
        <w:outlineLvl w:val="1"/>
        <w:rPr>
          <w:rFonts w:ascii="Times New Roman" w:eastAsia="Times New Roman" w:hAnsi="Times New Roman" w:cs="Times New Roman"/>
          <w:color w:val="323131"/>
          <w:sz w:val="43"/>
          <w:szCs w:val="43"/>
          <w:lang w:eastAsia="en-IN"/>
        </w:rPr>
      </w:pPr>
      <w:r w:rsidRPr="00802942">
        <w:rPr>
          <w:rFonts w:ascii="Times New Roman" w:eastAsia="Times New Roman" w:hAnsi="Times New Roman" w:cs="Times New Roman"/>
          <w:color w:val="323131"/>
          <w:sz w:val="43"/>
          <w:szCs w:val="43"/>
          <w:lang w:eastAsia="en-IN"/>
        </w:rPr>
        <w:t>Running the React Application</w:t>
      </w:r>
    </w:p>
    <w:p w:rsidR="00802942" w:rsidRPr="00802942" w:rsidRDefault="00802942" w:rsidP="00802942">
      <w:pPr>
        <w:shd w:val="clear" w:color="auto" w:fill="FFFFFF"/>
        <w:spacing w:after="360" w:line="360" w:lineRule="atLeast"/>
        <w:rPr>
          <w:rFonts w:ascii="Times New Roman" w:eastAsia="Times New Roman" w:hAnsi="Times New Roman" w:cs="Times New Roman"/>
          <w:color w:val="333333"/>
          <w:sz w:val="29"/>
          <w:szCs w:val="29"/>
          <w:lang w:eastAsia="en-IN"/>
        </w:rPr>
      </w:pPr>
      <w:r w:rsidRPr="00802942">
        <w:rPr>
          <w:rFonts w:ascii="Times New Roman" w:eastAsia="Times New Roman" w:hAnsi="Times New Roman" w:cs="Times New Roman"/>
          <w:color w:val="333333"/>
          <w:sz w:val="29"/>
          <w:szCs w:val="29"/>
          <w:lang w:eastAsia="en-IN"/>
        </w:rPr>
        <w:t>Let's do CD to the Project we have created and run it locally on our system using npm start. Launch the browser and visit </w:t>
      </w:r>
      <w:hyperlink r:id="rId7" w:history="1">
        <w:r w:rsidRPr="00802942">
          <w:rPr>
            <w:rFonts w:ascii="Times New Roman" w:eastAsia="Times New Roman" w:hAnsi="Times New Roman" w:cs="Times New Roman"/>
            <w:color w:val="3287B2"/>
            <w:sz w:val="29"/>
            <w:szCs w:val="29"/>
            <w:u w:val="single"/>
            <w:lang w:eastAsia="en-IN"/>
          </w:rPr>
          <w:t>http://localhost:3000</w:t>
        </w:r>
      </w:hyperlink>
      <w:r w:rsidRPr="00802942">
        <w:rPr>
          <w:rFonts w:ascii="Times New Roman" w:eastAsia="Times New Roman" w:hAnsi="Times New Roman" w:cs="Times New Roman"/>
          <w:color w:val="333333"/>
          <w:sz w:val="29"/>
          <w:szCs w:val="29"/>
          <w:lang w:eastAsia="en-IN"/>
        </w:rPr>
        <w:t>. We can then see our first React Application response in the browser.</w:t>
      </w:r>
    </w:p>
    <w:p w:rsidR="00802942" w:rsidRPr="00802942" w:rsidRDefault="00802942" w:rsidP="0080294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eastAsia="en-IN"/>
        </w:rPr>
      </w:pPr>
      <w:r w:rsidRPr="00802942">
        <w:rPr>
          <w:rFonts w:ascii="Consolas" w:eastAsia="Times New Roman" w:hAnsi="Consolas" w:cs="Courier New"/>
          <w:color w:val="000000"/>
          <w:sz w:val="23"/>
          <w:szCs w:val="23"/>
          <w:lang w:eastAsia="en-IN"/>
        </w:rPr>
        <w:t>cd test-project</w:t>
      </w:r>
    </w:p>
    <w:p w:rsidR="00802942" w:rsidRPr="00802942" w:rsidRDefault="00802942" w:rsidP="0080294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eastAsia="en-IN"/>
        </w:rPr>
      </w:pPr>
      <w:r w:rsidRPr="00802942">
        <w:rPr>
          <w:rFonts w:ascii="Consolas" w:eastAsia="Times New Roman" w:hAnsi="Consolas" w:cs="Courier New"/>
          <w:color w:val="000000"/>
          <w:sz w:val="23"/>
          <w:szCs w:val="23"/>
          <w:lang w:eastAsia="en-IN"/>
        </w:rPr>
        <w:t>npm start</w:t>
      </w:r>
    </w:p>
    <w:p w:rsidR="00802942" w:rsidRPr="00802942" w:rsidRDefault="00802942" w:rsidP="00802942">
      <w:pPr>
        <w:shd w:val="clear" w:color="auto" w:fill="FFFFFF"/>
        <w:spacing w:after="0" w:line="240" w:lineRule="auto"/>
        <w:rPr>
          <w:rFonts w:ascii="Times New Roman" w:eastAsia="Times New Roman" w:hAnsi="Times New Roman" w:cs="Times New Roman"/>
          <w:color w:val="676A6D"/>
          <w:sz w:val="23"/>
          <w:szCs w:val="23"/>
          <w:lang w:eastAsia="en-IN"/>
        </w:rPr>
      </w:pPr>
    </w:p>
    <w:p w:rsidR="00802942" w:rsidRPr="00802942" w:rsidRDefault="00802942" w:rsidP="00802942">
      <w:pPr>
        <w:shd w:val="clear" w:color="auto" w:fill="FFFFFF"/>
        <w:spacing w:after="360" w:line="360" w:lineRule="atLeast"/>
        <w:rPr>
          <w:rFonts w:ascii="Times New Roman" w:eastAsia="Times New Roman" w:hAnsi="Times New Roman" w:cs="Times New Roman"/>
          <w:color w:val="333333"/>
          <w:sz w:val="29"/>
          <w:szCs w:val="29"/>
          <w:lang w:eastAsia="en-IN"/>
        </w:rPr>
      </w:pPr>
      <w:r w:rsidRPr="00802942">
        <w:rPr>
          <w:rFonts w:ascii="Times New Roman" w:eastAsia="Times New Roman" w:hAnsi="Times New Roman" w:cs="Times New Roman"/>
          <w:color w:val="333333"/>
          <w:sz w:val="29"/>
          <w:szCs w:val="29"/>
          <w:lang w:eastAsia="en-IN"/>
        </w:rPr>
        <w:t>We have created a New Project using React and executed the Project.</w:t>
      </w:r>
    </w:p>
    <w:p w:rsidR="00802942" w:rsidRPr="00802942" w:rsidRDefault="00802942" w:rsidP="00802942">
      <w:pPr>
        <w:shd w:val="clear" w:color="auto" w:fill="FFFFFF"/>
        <w:spacing w:after="360" w:line="360" w:lineRule="atLeast"/>
        <w:rPr>
          <w:rFonts w:ascii="Times New Roman" w:eastAsia="Times New Roman" w:hAnsi="Times New Roman" w:cs="Times New Roman"/>
          <w:color w:val="333333"/>
          <w:sz w:val="29"/>
          <w:szCs w:val="29"/>
          <w:lang w:eastAsia="en-IN"/>
        </w:rPr>
      </w:pPr>
      <w:r w:rsidRPr="00802942">
        <w:rPr>
          <w:rFonts w:ascii="Times New Roman" w:eastAsia="Times New Roman" w:hAnsi="Times New Roman" w:cs="Times New Roman"/>
          <w:color w:val="333333"/>
          <w:sz w:val="29"/>
          <w:szCs w:val="29"/>
          <w:lang w:eastAsia="en-IN"/>
        </w:rPr>
        <w:t>But as a developer, we would be more interested to know about the Project which is created, its structure and we would like to play around with it. So it is time for us to get an Editor. When we think of IDE, we have a variety of choices like Visual Studio Code, React IDE, Sublime Editor, Atom Editor, Webstorm and a few others. We will use the VS Code as our Editor.</w:t>
      </w:r>
    </w:p>
    <w:p w:rsidR="00802942" w:rsidRPr="00802942" w:rsidRDefault="002E5F99" w:rsidP="00802942">
      <w:pPr>
        <w:shd w:val="clear" w:color="auto" w:fill="FFFFFF"/>
        <w:spacing w:before="300" w:after="300" w:line="240" w:lineRule="auto"/>
        <w:rPr>
          <w:rFonts w:ascii="Times New Roman" w:eastAsia="Times New Roman" w:hAnsi="Times New Roman" w:cs="Times New Roman"/>
          <w:color w:val="676A6D"/>
          <w:sz w:val="23"/>
          <w:szCs w:val="23"/>
          <w:lang w:eastAsia="en-IN"/>
        </w:rPr>
      </w:pPr>
      <w:r>
        <w:rPr>
          <w:rFonts w:ascii="Times New Roman" w:eastAsia="Times New Roman" w:hAnsi="Times New Roman" w:cs="Times New Roman"/>
          <w:color w:val="676A6D"/>
          <w:sz w:val="23"/>
          <w:szCs w:val="23"/>
          <w:lang w:eastAsia="en-IN"/>
        </w:rPr>
        <w:pict>
          <v:rect id="_x0000_i1025" style="width:0;height:0" o:hralign="center" o:hrstd="t" o:hr="t" fillcolor="#a0a0a0" stroked="f"/>
        </w:pict>
      </w:r>
    </w:p>
    <w:p w:rsidR="00802942" w:rsidRPr="00802942" w:rsidRDefault="00802942" w:rsidP="00802942">
      <w:pPr>
        <w:shd w:val="clear" w:color="auto" w:fill="FFFFFF"/>
        <w:spacing w:after="0" w:line="240" w:lineRule="auto"/>
        <w:rPr>
          <w:rFonts w:ascii="Times New Roman" w:eastAsia="Times New Roman" w:hAnsi="Times New Roman" w:cs="Times New Roman"/>
          <w:color w:val="676A6D"/>
          <w:sz w:val="23"/>
          <w:szCs w:val="23"/>
          <w:lang w:eastAsia="en-IN"/>
        </w:rPr>
      </w:pPr>
      <w:r w:rsidRPr="00802942">
        <w:rPr>
          <w:rFonts w:ascii="Times New Roman" w:eastAsia="Times New Roman" w:hAnsi="Times New Roman" w:cs="Times New Roman"/>
          <w:color w:val="676A6D"/>
          <w:sz w:val="23"/>
          <w:szCs w:val="23"/>
          <w:lang w:eastAsia="en-IN"/>
        </w:rPr>
        <w:br/>
      </w:r>
    </w:p>
    <w:p w:rsidR="00802942" w:rsidRPr="00802942" w:rsidRDefault="002E5F99" w:rsidP="00802942">
      <w:pPr>
        <w:shd w:val="clear" w:color="auto" w:fill="FFFFFF"/>
        <w:spacing w:before="300" w:after="300" w:line="240" w:lineRule="auto"/>
        <w:rPr>
          <w:rFonts w:ascii="Times New Roman" w:eastAsia="Times New Roman" w:hAnsi="Times New Roman" w:cs="Times New Roman"/>
          <w:color w:val="676A6D"/>
          <w:sz w:val="23"/>
          <w:szCs w:val="23"/>
          <w:lang w:eastAsia="en-IN"/>
        </w:rPr>
      </w:pPr>
      <w:r>
        <w:rPr>
          <w:rFonts w:ascii="Times New Roman" w:eastAsia="Times New Roman" w:hAnsi="Times New Roman" w:cs="Times New Roman"/>
          <w:color w:val="676A6D"/>
          <w:sz w:val="23"/>
          <w:szCs w:val="23"/>
          <w:lang w:eastAsia="en-IN"/>
        </w:rPr>
        <w:pict>
          <v:rect id="_x0000_i1026" style="width:0;height:0" o:hralign="center" o:hrstd="t" o:hr="t" fillcolor="#a0a0a0" stroked="f"/>
        </w:pict>
      </w:r>
    </w:p>
    <w:p w:rsidR="00802942" w:rsidRPr="00802942" w:rsidRDefault="00802942" w:rsidP="00802942">
      <w:pPr>
        <w:shd w:val="clear" w:color="auto" w:fill="FFFFFF"/>
        <w:spacing w:after="360" w:line="360" w:lineRule="atLeast"/>
        <w:rPr>
          <w:rFonts w:ascii="Times New Roman" w:eastAsia="Times New Roman" w:hAnsi="Times New Roman" w:cs="Times New Roman"/>
          <w:color w:val="333333"/>
          <w:sz w:val="29"/>
          <w:szCs w:val="29"/>
          <w:lang w:eastAsia="en-IN"/>
        </w:rPr>
      </w:pPr>
      <w:r w:rsidRPr="00802942">
        <w:rPr>
          <w:rFonts w:ascii="Times New Roman" w:eastAsia="Times New Roman" w:hAnsi="Times New Roman" w:cs="Times New Roman"/>
          <w:color w:val="333333"/>
          <w:sz w:val="29"/>
          <w:szCs w:val="29"/>
          <w:lang w:eastAsia="en-IN"/>
        </w:rPr>
        <w:t>Visual Studio Code is a free IDE from Microsoft built for developing and debugging web applications. It has integrated Git control &amp; terminal.  VS code’s IntelliSense allows Visual Studio Code to provide you with useful hints and auto-completion features while you code. So the next step is to install the Visual Studio Code.</w:t>
      </w:r>
    </w:p>
    <w:p w:rsidR="00802942" w:rsidRPr="00802942" w:rsidRDefault="00802942" w:rsidP="00802942">
      <w:pPr>
        <w:shd w:val="clear" w:color="auto" w:fill="FFFFFF"/>
        <w:spacing w:before="360" w:after="168" w:line="288" w:lineRule="atLeast"/>
        <w:outlineLvl w:val="1"/>
        <w:rPr>
          <w:rFonts w:ascii="Times New Roman" w:eastAsia="Times New Roman" w:hAnsi="Times New Roman" w:cs="Times New Roman"/>
          <w:color w:val="323131"/>
          <w:sz w:val="43"/>
          <w:szCs w:val="43"/>
          <w:lang w:eastAsia="en-IN"/>
        </w:rPr>
      </w:pPr>
      <w:r w:rsidRPr="00802942">
        <w:rPr>
          <w:rFonts w:ascii="Times New Roman" w:eastAsia="Times New Roman" w:hAnsi="Times New Roman" w:cs="Times New Roman"/>
          <w:color w:val="323131"/>
          <w:sz w:val="43"/>
          <w:szCs w:val="43"/>
          <w:lang w:eastAsia="en-IN"/>
        </w:rPr>
        <w:lastRenderedPageBreak/>
        <w:t>Install Visual Studio Code</w:t>
      </w:r>
    </w:p>
    <w:p w:rsidR="00802942" w:rsidRPr="00802942" w:rsidRDefault="00802942" w:rsidP="00802942">
      <w:pPr>
        <w:shd w:val="clear" w:color="auto" w:fill="FFFFFF"/>
        <w:spacing w:after="360" w:line="360" w:lineRule="atLeast"/>
        <w:rPr>
          <w:rFonts w:ascii="Times New Roman" w:eastAsia="Times New Roman" w:hAnsi="Times New Roman" w:cs="Times New Roman"/>
          <w:color w:val="333333"/>
          <w:sz w:val="29"/>
          <w:szCs w:val="29"/>
          <w:lang w:eastAsia="en-IN"/>
        </w:rPr>
      </w:pPr>
      <w:r w:rsidRPr="00802942">
        <w:rPr>
          <w:rFonts w:ascii="Times New Roman" w:eastAsia="Times New Roman" w:hAnsi="Times New Roman" w:cs="Times New Roman"/>
          <w:color w:val="333333"/>
          <w:sz w:val="29"/>
          <w:szCs w:val="29"/>
          <w:lang w:eastAsia="en-IN"/>
        </w:rPr>
        <w:t>Download and install Visual Studio Code from the following URL</w:t>
      </w:r>
    </w:p>
    <w:p w:rsidR="00802942" w:rsidRPr="00802942" w:rsidRDefault="002E5F99" w:rsidP="00802942">
      <w:pPr>
        <w:shd w:val="clear" w:color="auto" w:fill="FFFFFF"/>
        <w:spacing w:after="360" w:line="360" w:lineRule="atLeast"/>
        <w:rPr>
          <w:rFonts w:ascii="Times New Roman" w:eastAsia="Times New Roman" w:hAnsi="Times New Roman" w:cs="Times New Roman"/>
          <w:color w:val="333333"/>
          <w:sz w:val="29"/>
          <w:szCs w:val="29"/>
          <w:lang w:eastAsia="en-IN"/>
        </w:rPr>
      </w:pPr>
      <w:hyperlink r:id="rId8" w:history="1">
        <w:r w:rsidR="00802942" w:rsidRPr="00802942">
          <w:rPr>
            <w:rFonts w:ascii="Times New Roman" w:eastAsia="Times New Roman" w:hAnsi="Times New Roman" w:cs="Times New Roman"/>
            <w:color w:val="3287B2"/>
            <w:sz w:val="29"/>
            <w:szCs w:val="29"/>
            <w:lang w:eastAsia="en-IN"/>
          </w:rPr>
          <w:t>https://code.visualstudio.com/download</w:t>
        </w:r>
      </w:hyperlink>
    </w:p>
    <w:p w:rsidR="00802942" w:rsidRPr="00802942" w:rsidRDefault="00802942" w:rsidP="00802942">
      <w:pPr>
        <w:shd w:val="clear" w:color="auto" w:fill="FFFFFF"/>
        <w:spacing w:after="360" w:line="360" w:lineRule="atLeast"/>
        <w:rPr>
          <w:rFonts w:ascii="Times New Roman" w:eastAsia="Times New Roman" w:hAnsi="Times New Roman" w:cs="Times New Roman"/>
          <w:color w:val="333333"/>
          <w:sz w:val="29"/>
          <w:szCs w:val="29"/>
          <w:lang w:eastAsia="en-IN"/>
        </w:rPr>
      </w:pPr>
      <w:r w:rsidRPr="00802942">
        <w:rPr>
          <w:rFonts w:ascii="Times New Roman" w:eastAsia="Times New Roman" w:hAnsi="Times New Roman" w:cs="Times New Roman"/>
          <w:color w:val="333333"/>
          <w:sz w:val="29"/>
          <w:szCs w:val="29"/>
          <w:lang w:eastAsia="en-IN"/>
        </w:rPr>
        <w:t>After the installation, open the Project we have created earlier using the VS Code. The Project has the following 3 folders</w:t>
      </w:r>
    </w:p>
    <w:p w:rsidR="00802942" w:rsidRPr="00802942" w:rsidRDefault="00802942" w:rsidP="00802942">
      <w:pPr>
        <w:numPr>
          <w:ilvl w:val="0"/>
          <w:numId w:val="4"/>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802942">
        <w:rPr>
          <w:rFonts w:ascii="Times New Roman" w:eastAsia="Times New Roman" w:hAnsi="Times New Roman" w:cs="Times New Roman"/>
          <w:color w:val="333333"/>
          <w:sz w:val="29"/>
          <w:szCs w:val="29"/>
          <w:lang w:eastAsia="en-IN"/>
        </w:rPr>
        <w:t>Node_modules</w:t>
      </w:r>
    </w:p>
    <w:p w:rsidR="00802942" w:rsidRPr="00802942" w:rsidRDefault="00802942" w:rsidP="00802942">
      <w:pPr>
        <w:numPr>
          <w:ilvl w:val="0"/>
          <w:numId w:val="4"/>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802942">
        <w:rPr>
          <w:rFonts w:ascii="Times New Roman" w:eastAsia="Times New Roman" w:hAnsi="Times New Roman" w:cs="Times New Roman"/>
          <w:color w:val="333333"/>
          <w:sz w:val="29"/>
          <w:szCs w:val="29"/>
          <w:lang w:eastAsia="en-IN"/>
        </w:rPr>
        <w:t>Public</w:t>
      </w:r>
    </w:p>
    <w:p w:rsidR="00802942" w:rsidRPr="00802942" w:rsidRDefault="00802942" w:rsidP="00802942">
      <w:pPr>
        <w:numPr>
          <w:ilvl w:val="0"/>
          <w:numId w:val="4"/>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802942">
        <w:rPr>
          <w:rFonts w:ascii="Times New Roman" w:eastAsia="Times New Roman" w:hAnsi="Times New Roman" w:cs="Times New Roman"/>
          <w:color w:val="333333"/>
          <w:sz w:val="29"/>
          <w:szCs w:val="29"/>
          <w:lang w:eastAsia="en-IN"/>
        </w:rPr>
        <w:t>src</w:t>
      </w:r>
    </w:p>
    <w:p w:rsidR="00802942" w:rsidRPr="00802942" w:rsidRDefault="00802942" w:rsidP="00802942">
      <w:pPr>
        <w:shd w:val="clear" w:color="auto" w:fill="FFFFFF"/>
        <w:spacing w:after="360" w:line="360" w:lineRule="atLeast"/>
        <w:rPr>
          <w:rFonts w:ascii="Times New Roman" w:eastAsia="Times New Roman" w:hAnsi="Times New Roman" w:cs="Times New Roman"/>
          <w:color w:val="333333"/>
          <w:sz w:val="29"/>
          <w:szCs w:val="29"/>
          <w:lang w:eastAsia="en-IN"/>
        </w:rPr>
      </w:pPr>
      <w:r w:rsidRPr="00802942">
        <w:rPr>
          <w:rFonts w:ascii="Times New Roman" w:eastAsia="Times New Roman" w:hAnsi="Times New Roman" w:cs="Times New Roman"/>
          <w:color w:val="333333"/>
          <w:sz w:val="29"/>
          <w:szCs w:val="29"/>
          <w:lang w:eastAsia="en-IN"/>
        </w:rPr>
        <w:t>The output we have seen when the Project is executed comes from a file called Index.html which resides inside the public folder.</w:t>
      </w:r>
    </w:p>
    <w:p w:rsidR="00802942" w:rsidRPr="00802942" w:rsidRDefault="00802942" w:rsidP="00802942">
      <w:pPr>
        <w:shd w:val="clear" w:color="auto" w:fill="FFFFFF"/>
        <w:spacing w:after="360" w:line="360" w:lineRule="atLeast"/>
        <w:rPr>
          <w:rFonts w:ascii="Times New Roman" w:eastAsia="Times New Roman" w:hAnsi="Times New Roman" w:cs="Times New Roman"/>
          <w:color w:val="333333"/>
          <w:sz w:val="29"/>
          <w:szCs w:val="29"/>
          <w:lang w:eastAsia="en-IN"/>
        </w:rPr>
      </w:pPr>
      <w:r w:rsidRPr="00802942">
        <w:rPr>
          <w:rFonts w:ascii="Times New Roman" w:eastAsia="Times New Roman" w:hAnsi="Times New Roman" w:cs="Times New Roman"/>
          <w:color w:val="333333"/>
          <w:sz w:val="29"/>
          <w:szCs w:val="29"/>
          <w:lang w:eastAsia="en-IN"/>
        </w:rPr>
        <w:t>In index.html we have one div tag with id as root.</w:t>
      </w:r>
    </w:p>
    <w:p w:rsidR="00802942" w:rsidRPr="00802942" w:rsidRDefault="00802942" w:rsidP="0080294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eastAsia="en-IN"/>
        </w:rPr>
      </w:pPr>
      <w:r w:rsidRPr="00802942">
        <w:rPr>
          <w:rFonts w:ascii="Consolas" w:eastAsia="Times New Roman" w:hAnsi="Consolas" w:cs="Courier New"/>
          <w:color w:val="5F6364"/>
          <w:sz w:val="23"/>
          <w:szCs w:val="23"/>
          <w:lang w:eastAsia="en-IN"/>
        </w:rPr>
        <w:t>&lt;</w:t>
      </w:r>
      <w:r w:rsidRPr="00802942">
        <w:rPr>
          <w:rFonts w:ascii="Consolas" w:eastAsia="Times New Roman" w:hAnsi="Consolas" w:cs="Courier New"/>
          <w:color w:val="C92C2C"/>
          <w:sz w:val="23"/>
          <w:szCs w:val="23"/>
          <w:lang w:eastAsia="en-IN"/>
        </w:rPr>
        <w:t xml:space="preserve">div </w:t>
      </w:r>
      <w:r w:rsidRPr="00802942">
        <w:rPr>
          <w:rFonts w:ascii="Consolas" w:eastAsia="Times New Roman" w:hAnsi="Consolas" w:cs="Courier New"/>
          <w:color w:val="2F9C0A"/>
          <w:sz w:val="23"/>
          <w:szCs w:val="23"/>
          <w:lang w:eastAsia="en-IN"/>
        </w:rPr>
        <w:t>id</w:t>
      </w:r>
      <w:r w:rsidRPr="00802942">
        <w:rPr>
          <w:rFonts w:ascii="Consolas" w:eastAsia="Times New Roman" w:hAnsi="Consolas" w:cs="Courier New"/>
          <w:color w:val="5F6364"/>
          <w:sz w:val="23"/>
          <w:szCs w:val="23"/>
          <w:lang w:eastAsia="en-IN"/>
        </w:rPr>
        <w:t>="</w:t>
      </w:r>
      <w:r w:rsidRPr="00802942">
        <w:rPr>
          <w:rFonts w:ascii="Consolas" w:eastAsia="Times New Roman" w:hAnsi="Consolas" w:cs="Courier New"/>
          <w:color w:val="1990B8"/>
          <w:sz w:val="23"/>
          <w:szCs w:val="23"/>
          <w:lang w:eastAsia="en-IN"/>
        </w:rPr>
        <w:t>root</w:t>
      </w:r>
      <w:r w:rsidRPr="00802942">
        <w:rPr>
          <w:rFonts w:ascii="Consolas" w:eastAsia="Times New Roman" w:hAnsi="Consolas" w:cs="Courier New"/>
          <w:color w:val="5F6364"/>
          <w:sz w:val="23"/>
          <w:szCs w:val="23"/>
          <w:lang w:eastAsia="en-IN"/>
        </w:rPr>
        <w:t>"&gt;&lt;/</w:t>
      </w:r>
      <w:r w:rsidRPr="00802942">
        <w:rPr>
          <w:rFonts w:ascii="Consolas" w:eastAsia="Times New Roman" w:hAnsi="Consolas" w:cs="Courier New"/>
          <w:color w:val="C92C2C"/>
          <w:sz w:val="23"/>
          <w:szCs w:val="23"/>
          <w:lang w:eastAsia="en-IN"/>
        </w:rPr>
        <w:t>div</w:t>
      </w:r>
      <w:r w:rsidRPr="00802942">
        <w:rPr>
          <w:rFonts w:ascii="Consolas" w:eastAsia="Times New Roman" w:hAnsi="Consolas" w:cs="Courier New"/>
          <w:color w:val="5F6364"/>
          <w:sz w:val="23"/>
          <w:szCs w:val="23"/>
          <w:lang w:eastAsia="en-IN"/>
        </w:rPr>
        <w:t>&gt;</w:t>
      </w:r>
    </w:p>
    <w:p w:rsidR="00802942" w:rsidRPr="00802942" w:rsidRDefault="00802942" w:rsidP="00802942">
      <w:pPr>
        <w:shd w:val="clear" w:color="auto" w:fill="FFFFFF"/>
        <w:spacing w:after="0" w:line="240" w:lineRule="auto"/>
        <w:rPr>
          <w:rFonts w:ascii="Times New Roman" w:eastAsia="Times New Roman" w:hAnsi="Times New Roman" w:cs="Times New Roman"/>
          <w:color w:val="676A6D"/>
          <w:sz w:val="23"/>
          <w:szCs w:val="23"/>
          <w:lang w:eastAsia="en-IN"/>
        </w:rPr>
      </w:pPr>
    </w:p>
    <w:p w:rsidR="00802942" w:rsidRPr="00802942" w:rsidRDefault="00802942" w:rsidP="00802942">
      <w:pPr>
        <w:shd w:val="clear" w:color="auto" w:fill="FFFFFF"/>
        <w:spacing w:after="360" w:line="360" w:lineRule="atLeast"/>
        <w:rPr>
          <w:rFonts w:ascii="Times New Roman" w:eastAsia="Times New Roman" w:hAnsi="Times New Roman" w:cs="Times New Roman"/>
          <w:color w:val="333333"/>
          <w:sz w:val="29"/>
          <w:szCs w:val="29"/>
          <w:lang w:eastAsia="en-IN"/>
        </w:rPr>
      </w:pPr>
      <w:r w:rsidRPr="00802942">
        <w:rPr>
          <w:rFonts w:ascii="Times New Roman" w:eastAsia="Times New Roman" w:hAnsi="Times New Roman" w:cs="Times New Roman"/>
          <w:color w:val="333333"/>
          <w:sz w:val="29"/>
          <w:szCs w:val="29"/>
          <w:lang w:eastAsia="en-IN"/>
        </w:rPr>
        <w:t>To understand the relation between the output we see and this index.html, Open src/app.js file. The image and the text we see in the browser are coming from here. Let's make a small change in the text, save it and let's have a look at the browser. We can see the changes and it happens very fast.</w:t>
      </w:r>
    </w:p>
    <w:p w:rsidR="00802942" w:rsidRDefault="00802942" w:rsidP="00802942">
      <w:pPr>
        <w:pStyle w:val="NormalWeb"/>
        <w:shd w:val="clear" w:color="auto" w:fill="FFFFFF"/>
        <w:spacing w:before="0" w:beforeAutospacing="0" w:after="360" w:afterAutospacing="0" w:line="360" w:lineRule="atLeast"/>
        <w:rPr>
          <w:color w:val="333333"/>
          <w:sz w:val="29"/>
          <w:szCs w:val="29"/>
        </w:rPr>
      </w:pPr>
      <w:r>
        <w:rPr>
          <w:color w:val="333333"/>
          <w:sz w:val="29"/>
          <w:szCs w:val="29"/>
        </w:rPr>
        <w:t>How the index.html is linked to App.js will be discussed in our upcoming videos. With this we have the react environment setup on our local machine and we are ready to explore React.</w:t>
      </w:r>
    </w:p>
    <w:p w:rsidR="00802942" w:rsidRDefault="00802942" w:rsidP="00802942">
      <w:pPr>
        <w:pStyle w:val="Heading2"/>
        <w:shd w:val="clear" w:color="auto" w:fill="FFFFFF"/>
        <w:spacing w:before="360" w:beforeAutospacing="0" w:after="168" w:afterAutospacing="0" w:line="288" w:lineRule="atLeast"/>
        <w:rPr>
          <w:b w:val="0"/>
          <w:bCs w:val="0"/>
          <w:color w:val="323131"/>
          <w:sz w:val="43"/>
          <w:szCs w:val="43"/>
        </w:rPr>
      </w:pPr>
      <w:r>
        <w:rPr>
          <w:b w:val="0"/>
          <w:bCs w:val="0"/>
          <w:color w:val="323131"/>
          <w:sz w:val="43"/>
          <w:szCs w:val="43"/>
        </w:rPr>
        <w:t>React online editors</w:t>
      </w:r>
    </w:p>
    <w:p w:rsidR="00802942" w:rsidRDefault="00802942" w:rsidP="00802942">
      <w:pPr>
        <w:pStyle w:val="NormalWeb"/>
        <w:shd w:val="clear" w:color="auto" w:fill="FFFFFF"/>
        <w:spacing w:before="0" w:beforeAutospacing="0" w:after="360" w:afterAutospacing="0" w:line="360" w:lineRule="atLeast"/>
        <w:rPr>
          <w:color w:val="333333"/>
          <w:sz w:val="29"/>
          <w:szCs w:val="29"/>
        </w:rPr>
      </w:pPr>
      <w:r>
        <w:rPr>
          <w:color w:val="333333"/>
          <w:sz w:val="29"/>
          <w:szCs w:val="29"/>
        </w:rPr>
        <w:t>Let's say we are in office, we have some free time and we’re interested in playing around with React, then you can use an online code playground like  CodePen, CodeSandbox, or Glitch.</w:t>
      </w:r>
    </w:p>
    <w:p w:rsidR="00802942" w:rsidRDefault="00802942" w:rsidP="00802942">
      <w:pPr>
        <w:pStyle w:val="NormalWeb"/>
        <w:shd w:val="clear" w:color="auto" w:fill="FFFFFF"/>
        <w:spacing w:before="0" w:beforeAutospacing="0" w:after="360" w:afterAutospacing="0" w:line="360" w:lineRule="atLeast"/>
        <w:rPr>
          <w:color w:val="333333"/>
          <w:sz w:val="29"/>
          <w:szCs w:val="29"/>
        </w:rPr>
      </w:pPr>
      <w:r>
        <w:rPr>
          <w:color w:val="333333"/>
          <w:sz w:val="29"/>
          <w:szCs w:val="29"/>
        </w:rPr>
        <w:t>For example, let's say we want to create react project using CodePen. In the browser, navigate to</w:t>
      </w:r>
      <w:r>
        <w:rPr>
          <w:color w:val="333333"/>
          <w:sz w:val="29"/>
          <w:szCs w:val="29"/>
          <w:u w:val="single"/>
        </w:rPr>
        <w:t> https://codepen.io/</w:t>
      </w:r>
      <w:r>
        <w:rPr>
          <w:color w:val="333333"/>
          <w:sz w:val="29"/>
          <w:szCs w:val="29"/>
        </w:rPr>
        <w:t> and click on Start Coding.</w:t>
      </w:r>
    </w:p>
    <w:p w:rsidR="00802942" w:rsidRDefault="00802942" w:rsidP="00802942">
      <w:pPr>
        <w:pStyle w:val="NormalWeb"/>
        <w:shd w:val="clear" w:color="auto" w:fill="FFFFFF"/>
        <w:spacing w:before="0" w:beforeAutospacing="0" w:after="360" w:afterAutospacing="0" w:line="360" w:lineRule="atLeast"/>
        <w:rPr>
          <w:color w:val="333333"/>
          <w:sz w:val="29"/>
          <w:szCs w:val="29"/>
        </w:rPr>
      </w:pPr>
      <w:r>
        <w:rPr>
          <w:color w:val="333333"/>
          <w:sz w:val="29"/>
          <w:szCs w:val="29"/>
        </w:rPr>
        <w:lastRenderedPageBreak/>
        <w:t>Create a simple div in HTML section.</w:t>
      </w:r>
    </w:p>
    <w:p w:rsidR="00802942" w:rsidRDefault="00802942" w:rsidP="008029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root</w:t>
      </w:r>
      <w:r>
        <w:rPr>
          <w:rStyle w:val="token"/>
          <w:rFonts w:ascii="Consolas" w:hAnsi="Consolas"/>
          <w:color w:val="5F6364"/>
          <w:sz w:val="23"/>
          <w:szCs w:val="23"/>
        </w:rPr>
        <w:t>"&gt;&lt;/</w:t>
      </w:r>
      <w:r>
        <w:rPr>
          <w:rStyle w:val="token"/>
          <w:rFonts w:ascii="Consolas" w:hAnsi="Consolas"/>
          <w:color w:val="C92C2C"/>
          <w:sz w:val="23"/>
          <w:szCs w:val="23"/>
        </w:rPr>
        <w:t>div</w:t>
      </w:r>
      <w:r>
        <w:rPr>
          <w:rStyle w:val="token"/>
          <w:rFonts w:ascii="Consolas" w:hAnsi="Consolas"/>
          <w:color w:val="5F6364"/>
          <w:sz w:val="23"/>
          <w:szCs w:val="23"/>
        </w:rPr>
        <w:t>&gt;</w:t>
      </w:r>
    </w:p>
    <w:p w:rsidR="00802942" w:rsidRDefault="00802942" w:rsidP="00802942">
      <w:pPr>
        <w:shd w:val="clear" w:color="auto" w:fill="FFFFFF"/>
        <w:rPr>
          <w:rFonts w:ascii="Times New Roman" w:hAnsi="Times New Roman"/>
          <w:color w:val="676A6D"/>
          <w:sz w:val="23"/>
          <w:szCs w:val="23"/>
        </w:rPr>
      </w:pPr>
    </w:p>
    <w:p w:rsidR="00802942" w:rsidRDefault="00802942" w:rsidP="00802942">
      <w:pPr>
        <w:pStyle w:val="NormalWeb"/>
        <w:shd w:val="clear" w:color="auto" w:fill="FFFFFF"/>
        <w:spacing w:before="0" w:beforeAutospacing="0" w:after="360" w:afterAutospacing="0" w:line="360" w:lineRule="atLeast"/>
        <w:rPr>
          <w:color w:val="333333"/>
          <w:sz w:val="29"/>
          <w:szCs w:val="29"/>
        </w:rPr>
      </w:pPr>
      <w:r>
        <w:rPr>
          <w:color w:val="333333"/>
          <w:sz w:val="29"/>
          <w:szCs w:val="29"/>
        </w:rPr>
        <w:t>Followed by writing some JavaScript Code :</w:t>
      </w:r>
    </w:p>
    <w:p w:rsidR="00802942" w:rsidRDefault="00802942" w:rsidP="008029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p>
    <w:p w:rsidR="00802942" w:rsidRDefault="00802942" w:rsidP="008029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h1</w:t>
      </w:r>
      <w:r>
        <w:rPr>
          <w:rStyle w:val="token"/>
          <w:rFonts w:ascii="Consolas" w:hAnsi="Consolas"/>
          <w:color w:val="A67F59"/>
          <w:sz w:val="23"/>
          <w:szCs w:val="23"/>
        </w:rPr>
        <w:t>&gt;</w:t>
      </w:r>
      <w:r>
        <w:rPr>
          <w:rStyle w:val="HTMLCode"/>
          <w:rFonts w:ascii="Consolas" w:hAnsi="Consolas"/>
          <w:color w:val="000000"/>
          <w:sz w:val="23"/>
          <w:szCs w:val="23"/>
        </w:rPr>
        <w:t>Welcome to React World</w:t>
      </w:r>
      <w:r>
        <w:rPr>
          <w:rStyle w:val="token"/>
          <w:rFonts w:ascii="Consolas" w:hAnsi="Consolas"/>
          <w:color w:val="A67F59"/>
          <w:sz w:val="23"/>
          <w:szCs w:val="23"/>
        </w:rPr>
        <w:t>&lt;/</w:t>
      </w:r>
      <w:r>
        <w:rPr>
          <w:rStyle w:val="HTMLCode"/>
          <w:rFonts w:ascii="Consolas" w:hAnsi="Consolas"/>
          <w:color w:val="000000"/>
          <w:sz w:val="23"/>
          <w:szCs w:val="23"/>
        </w:rPr>
        <w:t>h1</w:t>
      </w:r>
      <w:r>
        <w:rPr>
          <w:rStyle w:val="token"/>
          <w:rFonts w:ascii="Consolas" w:hAnsi="Consolas"/>
          <w:color w:val="A67F59"/>
          <w:sz w:val="23"/>
          <w:szCs w:val="23"/>
        </w:rPr>
        <w:t>&gt;</w:t>
      </w:r>
      <w:r>
        <w:rPr>
          <w:rStyle w:val="token"/>
          <w:rFonts w:ascii="Consolas" w:hAnsi="Consolas"/>
          <w:color w:val="5F6364"/>
          <w:sz w:val="23"/>
          <w:szCs w:val="23"/>
        </w:rPr>
        <w:t>,</w:t>
      </w:r>
    </w:p>
    <w:p w:rsidR="00802942" w:rsidRDefault="00802942" w:rsidP="008029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802942" w:rsidRDefault="00802942" w:rsidP="008029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5F6364"/>
          <w:sz w:val="23"/>
          <w:szCs w:val="23"/>
        </w:rPr>
        <w:t>);</w:t>
      </w:r>
    </w:p>
    <w:p w:rsidR="00802942" w:rsidRDefault="00802942" w:rsidP="00802942">
      <w:pPr>
        <w:shd w:val="clear" w:color="auto" w:fill="FFFFFF"/>
        <w:rPr>
          <w:rFonts w:ascii="Times New Roman" w:hAnsi="Times New Roman"/>
          <w:color w:val="676A6D"/>
          <w:sz w:val="23"/>
          <w:szCs w:val="23"/>
        </w:rPr>
      </w:pPr>
    </w:p>
    <w:p w:rsidR="00802942" w:rsidRDefault="00802942" w:rsidP="00802942">
      <w:pPr>
        <w:pStyle w:val="NormalWeb"/>
        <w:shd w:val="clear" w:color="auto" w:fill="FFFFFF"/>
        <w:spacing w:before="0" w:beforeAutospacing="0" w:after="360" w:afterAutospacing="0" w:line="360" w:lineRule="atLeast"/>
        <w:rPr>
          <w:color w:val="333333"/>
          <w:sz w:val="29"/>
          <w:szCs w:val="29"/>
        </w:rPr>
      </w:pPr>
      <w:r>
        <w:rPr>
          <w:color w:val="333333"/>
          <w:sz w:val="29"/>
          <w:szCs w:val="29"/>
        </w:rPr>
        <w:t>This code will throw an error as we are missing the references to two Javascript files.</w:t>
      </w:r>
    </w:p>
    <w:p w:rsidR="00802942" w:rsidRDefault="00802942" w:rsidP="00802942">
      <w:pPr>
        <w:pStyle w:val="NormalWeb"/>
        <w:shd w:val="clear" w:color="auto" w:fill="FFFFFF"/>
        <w:spacing w:before="0" w:beforeAutospacing="0" w:after="360" w:afterAutospacing="0" w:line="360" w:lineRule="atLeast"/>
        <w:rPr>
          <w:color w:val="333333"/>
          <w:sz w:val="29"/>
          <w:szCs w:val="29"/>
        </w:rPr>
      </w:pPr>
      <w:r>
        <w:rPr>
          <w:color w:val="333333"/>
          <w:sz w:val="29"/>
          <w:szCs w:val="29"/>
        </w:rPr>
        <w:t>Go to Pen Settings section of Js and add,</w:t>
      </w:r>
    </w:p>
    <w:p w:rsidR="00802942" w:rsidRDefault="00802942" w:rsidP="00802942">
      <w:pPr>
        <w:pStyle w:val="NormalWeb"/>
        <w:shd w:val="clear" w:color="auto" w:fill="FFFFFF"/>
        <w:spacing w:before="0" w:beforeAutospacing="0" w:after="360" w:afterAutospacing="0" w:line="360" w:lineRule="atLeast"/>
        <w:rPr>
          <w:color w:val="333333"/>
          <w:sz w:val="29"/>
          <w:szCs w:val="29"/>
        </w:rPr>
      </w:pPr>
      <w:r>
        <w:rPr>
          <w:color w:val="333333"/>
          <w:sz w:val="29"/>
          <w:szCs w:val="29"/>
          <w:u w:val="single"/>
        </w:rPr>
        <w:t>https://unpkg.com/react/umd/react.development.js</w:t>
      </w:r>
    </w:p>
    <w:p w:rsidR="00802942" w:rsidRDefault="00802942" w:rsidP="00802942">
      <w:pPr>
        <w:pStyle w:val="NormalWeb"/>
        <w:shd w:val="clear" w:color="auto" w:fill="FFFFFF"/>
        <w:spacing w:before="0" w:beforeAutospacing="0" w:after="360" w:afterAutospacing="0" w:line="360" w:lineRule="atLeast"/>
        <w:rPr>
          <w:color w:val="333333"/>
          <w:sz w:val="29"/>
          <w:szCs w:val="29"/>
        </w:rPr>
      </w:pPr>
      <w:r>
        <w:rPr>
          <w:color w:val="333333"/>
          <w:sz w:val="29"/>
          <w:szCs w:val="29"/>
          <w:u w:val="single"/>
        </w:rPr>
        <w:t>https://unpkg.com/react-dom/umd/react-dom.development.js</w:t>
      </w:r>
    </w:p>
    <w:p w:rsidR="00802942" w:rsidRDefault="00802942" w:rsidP="00802942">
      <w:pPr>
        <w:pStyle w:val="NormalWeb"/>
        <w:shd w:val="clear" w:color="auto" w:fill="FFFFFF"/>
        <w:spacing w:before="0" w:beforeAutospacing="0" w:after="360" w:afterAutospacing="0" w:line="360" w:lineRule="atLeast"/>
        <w:rPr>
          <w:color w:val="333333"/>
          <w:sz w:val="29"/>
          <w:szCs w:val="29"/>
        </w:rPr>
      </w:pPr>
      <w:r>
        <w:rPr>
          <w:color w:val="333333"/>
          <w:sz w:val="29"/>
          <w:szCs w:val="29"/>
        </w:rPr>
        <w:t>One script file refers to React and the other refers to ReactDOM which is the Virtual DOM introduced by React. Set the Javascript Preprocessor to Babel.</w:t>
      </w:r>
    </w:p>
    <w:p w:rsidR="00802942" w:rsidRDefault="00802942" w:rsidP="00802942">
      <w:pPr>
        <w:pStyle w:val="NormalWeb"/>
        <w:shd w:val="clear" w:color="auto" w:fill="FFFFFF"/>
        <w:spacing w:before="0" w:beforeAutospacing="0" w:after="360" w:afterAutospacing="0" w:line="360" w:lineRule="atLeast"/>
        <w:rPr>
          <w:color w:val="333333"/>
          <w:sz w:val="29"/>
          <w:szCs w:val="29"/>
        </w:rPr>
      </w:pPr>
      <w:r>
        <w:rPr>
          <w:color w:val="333333"/>
          <w:sz w:val="29"/>
          <w:szCs w:val="29"/>
        </w:rPr>
        <w:t>With the above settings, you should have the output produced as expected.</w:t>
      </w:r>
    </w:p>
    <w:p w:rsidR="00802942" w:rsidRDefault="00802942" w:rsidP="00802942">
      <w:pPr>
        <w:pStyle w:val="NormalWeb"/>
        <w:shd w:val="clear" w:color="auto" w:fill="FFFFFF"/>
        <w:spacing w:before="0" w:beforeAutospacing="0" w:after="360" w:afterAutospacing="0" w:line="360" w:lineRule="atLeast"/>
        <w:rPr>
          <w:color w:val="333333"/>
          <w:sz w:val="29"/>
          <w:szCs w:val="29"/>
        </w:rPr>
      </w:pPr>
      <w:r>
        <w:rPr>
          <w:color w:val="333333"/>
          <w:sz w:val="29"/>
          <w:szCs w:val="29"/>
        </w:rPr>
        <w:t>Babel is a free and open-source JavaScript transcompiler that is mainly used to convert ECMAScript 2015+ code into a backwards-compatible version of JavaScript that can be run by older JavaScript engines. Babel is a popular tool for using the newest features of the JavaScript programming language. More about Babel will be discussed in our upcoming videos.</w:t>
      </w:r>
    </w:p>
    <w:p w:rsidR="00802942" w:rsidRDefault="00802942" w:rsidP="00802942">
      <w:pPr>
        <w:pStyle w:val="NormalWeb"/>
        <w:shd w:val="clear" w:color="auto" w:fill="FFFFFF"/>
        <w:spacing w:before="0" w:beforeAutospacing="0" w:after="360" w:afterAutospacing="0" w:line="360" w:lineRule="atLeast"/>
        <w:rPr>
          <w:color w:val="333333"/>
          <w:sz w:val="29"/>
          <w:szCs w:val="29"/>
        </w:rPr>
      </w:pPr>
      <w:r>
        <w:rPr>
          <w:color w:val="333333"/>
          <w:sz w:val="29"/>
          <w:szCs w:val="29"/>
        </w:rPr>
        <w:t>I hope we are clear on doing the React setup and creating our first Project using React.</w:t>
      </w:r>
    </w:p>
    <w:p w:rsidR="00BF6506" w:rsidRDefault="00BF6506" w:rsidP="00BF6506">
      <w:pPr>
        <w:rPr>
          <w:rFonts w:asciiTheme="majorHAnsi" w:hAnsiTheme="majorHAnsi"/>
          <w:sz w:val="24"/>
          <w:szCs w:val="24"/>
        </w:rPr>
      </w:pPr>
    </w:p>
    <w:p w:rsidR="00495E20" w:rsidRDefault="00495E20" w:rsidP="00495E20">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lastRenderedPageBreak/>
        <w:t>Introduction to React Element</w:t>
      </w:r>
    </w:p>
    <w:p w:rsidR="00495E20" w:rsidRDefault="00495E20" w:rsidP="00495E20">
      <w:pPr>
        <w:rPr>
          <w:rFonts w:ascii="Times New Roman" w:hAnsi="Times New Roman" w:cs="Times New Roman"/>
          <w:sz w:val="24"/>
          <w:szCs w:val="24"/>
        </w:rPr>
      </w:pPr>
    </w:p>
    <w:p w:rsidR="00495E20" w:rsidRDefault="00495E20" w:rsidP="00495E20">
      <w:pPr>
        <w:pStyle w:val="NormalWeb"/>
        <w:spacing w:before="0" w:beforeAutospacing="0" w:after="360" w:afterAutospacing="0" w:line="360" w:lineRule="atLeast"/>
        <w:rPr>
          <w:color w:val="333333"/>
          <w:sz w:val="29"/>
          <w:szCs w:val="29"/>
        </w:rPr>
      </w:pPr>
      <w:r>
        <w:rPr>
          <w:color w:val="333333"/>
          <w:sz w:val="29"/>
          <w:szCs w:val="29"/>
        </w:rPr>
        <w:t>In this Article, we will understand about what are React elements, how do we create Elements and how do we render Elements </w:t>
      </w:r>
    </w:p>
    <w:p w:rsidR="00495E20" w:rsidRDefault="00495E20" w:rsidP="00495E20">
      <w:pPr>
        <w:pStyle w:val="NormalWeb"/>
        <w:spacing w:before="0" w:beforeAutospacing="0" w:after="360" w:afterAutospacing="0" w:line="360" w:lineRule="atLeast"/>
        <w:rPr>
          <w:color w:val="333333"/>
          <w:sz w:val="29"/>
          <w:szCs w:val="29"/>
        </w:rPr>
      </w:pPr>
      <w:r>
        <w:rPr>
          <w:color w:val="333333"/>
          <w:sz w:val="29"/>
          <w:szCs w:val="29"/>
        </w:rPr>
        <w:t>Elements are the smallest building blocks of React apps. An element specifies what should be there in our UI. An Element is a plain object describing what we want to appear in terms of the DOM nodes.</w:t>
      </w:r>
    </w:p>
    <w:p w:rsidR="00495E20" w:rsidRDefault="00495E20" w:rsidP="00495E20">
      <w:pPr>
        <w:pStyle w:val="NormalWeb"/>
        <w:spacing w:before="0" w:beforeAutospacing="0" w:after="360" w:afterAutospacing="0" w:line="360" w:lineRule="atLeast"/>
        <w:rPr>
          <w:color w:val="333333"/>
          <w:sz w:val="29"/>
          <w:szCs w:val="29"/>
        </w:rPr>
      </w:pPr>
      <w:r>
        <w:rPr>
          <w:color w:val="333333"/>
          <w:sz w:val="29"/>
          <w:szCs w:val="29"/>
        </w:rPr>
        <w:t>Creating a React Element is Cheap compared to DOM elements.  An Element can be Created by using JSX or React without JSX. Lets create our first React Element using JSX. Open index.js file from src folder.</w:t>
      </w:r>
    </w:p>
    <w:p w:rsidR="00495E20" w:rsidRDefault="00495E20" w:rsidP="00495E2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h1</w:t>
      </w:r>
      <w:r>
        <w:rPr>
          <w:rStyle w:val="token"/>
          <w:rFonts w:ascii="Consolas" w:hAnsi="Consolas"/>
          <w:color w:val="A67F59"/>
          <w:sz w:val="23"/>
          <w:szCs w:val="23"/>
        </w:rPr>
        <w:t>&gt;</w:t>
      </w:r>
      <w:r>
        <w:rPr>
          <w:rStyle w:val="HTMLCode"/>
          <w:rFonts w:ascii="Consolas" w:hAnsi="Consolas"/>
          <w:color w:val="000000"/>
          <w:sz w:val="23"/>
          <w:szCs w:val="23"/>
        </w:rPr>
        <w:t>Hello</w:t>
      </w:r>
      <w:r>
        <w:rPr>
          <w:rStyle w:val="token"/>
          <w:rFonts w:ascii="Consolas" w:hAnsi="Consolas"/>
          <w:color w:val="5F6364"/>
          <w:sz w:val="23"/>
          <w:szCs w:val="23"/>
        </w:rPr>
        <w:t>,</w:t>
      </w:r>
      <w:r>
        <w:rPr>
          <w:rStyle w:val="HTMLCode"/>
          <w:rFonts w:ascii="Consolas" w:hAnsi="Consolas"/>
          <w:color w:val="000000"/>
          <w:sz w:val="23"/>
          <w:szCs w:val="23"/>
        </w:rPr>
        <w:t xml:space="preserve"> world</w:t>
      </w:r>
      <w:r>
        <w:rPr>
          <w:rStyle w:val="token"/>
          <w:rFonts w:ascii="Consolas" w:hAnsi="Consolas"/>
          <w:color w:val="A67F59"/>
          <w:sz w:val="23"/>
          <w:szCs w:val="23"/>
        </w:rPr>
        <w:t>&lt;/</w:t>
      </w:r>
      <w:r>
        <w:rPr>
          <w:rStyle w:val="HTMLCode"/>
          <w:rFonts w:ascii="Consolas" w:hAnsi="Consolas"/>
          <w:color w:val="000000"/>
          <w:sz w:val="23"/>
          <w:szCs w:val="23"/>
        </w:rPr>
        <w:t>h1</w:t>
      </w:r>
      <w:r>
        <w:rPr>
          <w:rStyle w:val="token"/>
          <w:rFonts w:ascii="Consolas" w:hAnsi="Consolas"/>
          <w:color w:val="A67F59"/>
          <w:sz w:val="23"/>
          <w:szCs w:val="23"/>
        </w:rPr>
        <w:t>&gt;</w:t>
      </w:r>
      <w:r>
        <w:rPr>
          <w:rStyle w:val="token"/>
          <w:rFonts w:ascii="Consolas" w:hAnsi="Consolas"/>
          <w:color w:val="5F6364"/>
          <w:sz w:val="23"/>
          <w:szCs w:val="23"/>
        </w:rPr>
        <w:t>;</w:t>
      </w:r>
    </w:p>
    <w:p w:rsidR="00495E20" w:rsidRDefault="00495E20" w:rsidP="00495E20">
      <w:pPr>
        <w:rPr>
          <w:rFonts w:ascii="Times New Roman" w:hAnsi="Times New Roman"/>
          <w:color w:val="676A6D"/>
          <w:sz w:val="23"/>
          <w:szCs w:val="23"/>
        </w:rPr>
      </w:pPr>
    </w:p>
    <w:p w:rsidR="00495E20" w:rsidRDefault="00495E20" w:rsidP="00495E20">
      <w:pPr>
        <w:pStyle w:val="NormalWeb"/>
        <w:spacing w:before="0" w:beforeAutospacing="0" w:after="360" w:afterAutospacing="0" w:line="360" w:lineRule="atLeast"/>
        <w:rPr>
          <w:color w:val="333333"/>
          <w:sz w:val="29"/>
          <w:szCs w:val="29"/>
        </w:rPr>
      </w:pPr>
      <w:r>
        <w:rPr>
          <w:color w:val="333333"/>
          <w:sz w:val="29"/>
          <w:szCs w:val="29"/>
        </w:rPr>
        <w:t>We have created an Object of type h1 and assigned it to a variable called as element. This element should be rendered into the Browser DOM, and for that we need a container. Open Index.html and there is a div with id as root and we will use that div as our container.</w:t>
      </w:r>
    </w:p>
    <w:p w:rsidR="00495E20" w:rsidRDefault="00495E20" w:rsidP="00495E20">
      <w:pPr>
        <w:pStyle w:val="NormalWeb"/>
        <w:spacing w:before="0" w:beforeAutospacing="0" w:after="360" w:afterAutospacing="0" w:line="360" w:lineRule="atLeast"/>
        <w:rPr>
          <w:color w:val="333333"/>
          <w:sz w:val="29"/>
          <w:szCs w:val="29"/>
        </w:rPr>
      </w:pPr>
      <w:r>
        <w:rPr>
          <w:color w:val="333333"/>
          <w:sz w:val="29"/>
          <w:szCs w:val="29"/>
        </w:rPr>
        <w:t>The above created Element can be rendered into it By writing </w:t>
      </w:r>
    </w:p>
    <w:p w:rsidR="00495E20" w:rsidRDefault="00495E20" w:rsidP="00495E2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495E20" w:rsidRDefault="00495E20" w:rsidP="00495E20">
      <w:pPr>
        <w:rPr>
          <w:rFonts w:ascii="Times New Roman" w:hAnsi="Times New Roman"/>
          <w:color w:val="676A6D"/>
          <w:sz w:val="23"/>
          <w:szCs w:val="23"/>
        </w:rPr>
      </w:pPr>
    </w:p>
    <w:p w:rsidR="00495E20" w:rsidRDefault="00495E20" w:rsidP="00495E20">
      <w:pPr>
        <w:pStyle w:val="NormalWeb"/>
        <w:spacing w:before="0" w:beforeAutospacing="0" w:after="360" w:afterAutospacing="0" w:line="360" w:lineRule="atLeast"/>
        <w:rPr>
          <w:color w:val="333333"/>
          <w:sz w:val="29"/>
          <w:szCs w:val="29"/>
        </w:rPr>
      </w:pPr>
      <w:r>
        <w:rPr>
          <w:color w:val="333333"/>
          <w:sz w:val="29"/>
          <w:szCs w:val="29"/>
        </w:rPr>
        <w:t>Lets say we want to assign some styles to this element. Create a css class with classname as testclass in index.css. Apply this class to the element using className attribute.</w:t>
      </w:r>
    </w:p>
    <w:p w:rsidR="00495E20" w:rsidRDefault="00495E20" w:rsidP="00495E2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w:t>
      </w:r>
      <w:r>
        <w:rPr>
          <w:rStyle w:val="token"/>
          <w:rFonts w:ascii="Consolas" w:hAnsi="Consolas"/>
          <w:color w:val="A67F59"/>
          <w:sz w:val="23"/>
          <w:szCs w:val="23"/>
        </w:rPr>
        <w:t>=&lt;</w:t>
      </w:r>
      <w:r>
        <w:rPr>
          <w:rStyle w:val="HTMLCode"/>
          <w:rFonts w:ascii="Consolas" w:hAnsi="Consolas"/>
          <w:color w:val="000000"/>
          <w:sz w:val="23"/>
          <w:szCs w:val="23"/>
        </w:rPr>
        <w:t>h1 className</w:t>
      </w:r>
      <w:r>
        <w:rPr>
          <w:rStyle w:val="token"/>
          <w:rFonts w:ascii="Consolas" w:hAnsi="Consolas"/>
          <w:color w:val="A67F59"/>
          <w:sz w:val="23"/>
          <w:szCs w:val="23"/>
        </w:rPr>
        <w:t>=</w:t>
      </w:r>
      <w:r>
        <w:rPr>
          <w:rStyle w:val="token"/>
          <w:rFonts w:ascii="Consolas" w:hAnsi="Consolas"/>
          <w:color w:val="2F9C0A"/>
          <w:sz w:val="23"/>
          <w:szCs w:val="23"/>
        </w:rPr>
        <w:t>"testClass"</w:t>
      </w:r>
      <w:r>
        <w:rPr>
          <w:rStyle w:val="token"/>
          <w:rFonts w:ascii="Consolas" w:hAnsi="Consolas"/>
          <w:color w:val="A67F59"/>
          <w:sz w:val="23"/>
          <w:szCs w:val="23"/>
        </w:rPr>
        <w:t>&gt;</w:t>
      </w:r>
      <w:r>
        <w:rPr>
          <w:rStyle w:val="HTMLCode"/>
          <w:rFonts w:ascii="Consolas" w:hAnsi="Consolas"/>
          <w:color w:val="000000"/>
          <w:sz w:val="23"/>
          <w:szCs w:val="23"/>
        </w:rPr>
        <w:t>Hi</w:t>
      </w:r>
      <w:r>
        <w:rPr>
          <w:rStyle w:val="token"/>
          <w:rFonts w:ascii="Consolas" w:hAnsi="Consolas"/>
          <w:color w:val="A67F59"/>
          <w:sz w:val="23"/>
          <w:szCs w:val="23"/>
        </w:rPr>
        <w:t>...&lt;/</w:t>
      </w:r>
      <w:r>
        <w:rPr>
          <w:rStyle w:val="HTMLCode"/>
          <w:rFonts w:ascii="Consolas" w:hAnsi="Consolas"/>
          <w:color w:val="000000"/>
          <w:sz w:val="23"/>
          <w:szCs w:val="23"/>
        </w:rPr>
        <w:t>h1</w:t>
      </w:r>
      <w:r>
        <w:rPr>
          <w:rStyle w:val="token"/>
          <w:rFonts w:ascii="Consolas" w:hAnsi="Consolas"/>
          <w:color w:val="A67F59"/>
          <w:sz w:val="23"/>
          <w:szCs w:val="23"/>
        </w:rPr>
        <w:t>&gt;</w:t>
      </w:r>
    </w:p>
    <w:p w:rsidR="00495E20" w:rsidRDefault="00495E20" w:rsidP="00495E20">
      <w:pPr>
        <w:rPr>
          <w:rFonts w:ascii="Times New Roman" w:hAnsi="Times New Roman"/>
          <w:color w:val="676A6D"/>
          <w:sz w:val="23"/>
          <w:szCs w:val="23"/>
        </w:rPr>
      </w:pPr>
    </w:p>
    <w:p w:rsidR="00495E20" w:rsidRDefault="00495E20" w:rsidP="00495E20">
      <w:pPr>
        <w:pStyle w:val="NormalWeb"/>
        <w:spacing w:before="0" w:beforeAutospacing="0" w:after="360" w:afterAutospacing="0" w:line="360" w:lineRule="atLeast"/>
        <w:rPr>
          <w:color w:val="333333"/>
          <w:sz w:val="29"/>
          <w:szCs w:val="29"/>
        </w:rPr>
      </w:pPr>
      <w:r>
        <w:rPr>
          <w:color w:val="333333"/>
          <w:sz w:val="29"/>
          <w:szCs w:val="29"/>
        </w:rPr>
        <w:t>An Element contains type and properties, here h1 is the type and this element contains className as property. An Element can be as simple as the one we have created or an element can contain elements inside it.</w:t>
      </w:r>
    </w:p>
    <w:p w:rsidR="00495E20" w:rsidRDefault="00495E20" w:rsidP="00495E20">
      <w:pPr>
        <w:pStyle w:val="NormalWeb"/>
        <w:spacing w:before="0" w:beforeAutospacing="0" w:after="360" w:afterAutospacing="0" w:line="360" w:lineRule="atLeast"/>
        <w:rPr>
          <w:color w:val="333333"/>
          <w:sz w:val="29"/>
          <w:szCs w:val="29"/>
        </w:rPr>
      </w:pPr>
      <w:r>
        <w:rPr>
          <w:color w:val="333333"/>
          <w:sz w:val="29"/>
          <w:szCs w:val="29"/>
        </w:rPr>
        <w:lastRenderedPageBreak/>
        <w:t>I am creating an Element which contains div and div has a h1 tag and h2 tag and we render this element to the div container.</w:t>
      </w:r>
    </w:p>
    <w:p w:rsidR="00495E20" w:rsidRDefault="00495E20" w:rsidP="00495E2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const</w:t>
      </w:r>
      <w:r>
        <w:rPr>
          <w:rStyle w:val="HTMLCode"/>
          <w:rFonts w:ascii="Consolas" w:hAnsi="Consolas"/>
          <w:color w:val="000000"/>
          <w:sz w:val="23"/>
          <w:szCs w:val="23"/>
        </w:rPr>
        <w:t xml:space="preserve"> element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495E20" w:rsidRDefault="00495E20" w:rsidP="00495E2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495E20" w:rsidRDefault="00495E20" w:rsidP="00495E2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495E20" w:rsidRDefault="00495E20" w:rsidP="00495E2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495E20" w:rsidRDefault="00495E20" w:rsidP="00495E2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h1</w:t>
      </w:r>
      <w:r>
        <w:rPr>
          <w:rStyle w:val="token"/>
          <w:rFonts w:ascii="Consolas" w:hAnsi="Consolas"/>
          <w:color w:val="A67F59"/>
          <w:sz w:val="23"/>
          <w:szCs w:val="23"/>
        </w:rPr>
        <w:t>&gt;</w:t>
      </w:r>
      <w:r>
        <w:rPr>
          <w:rStyle w:val="HTMLCode"/>
          <w:rFonts w:ascii="Consolas" w:hAnsi="Consolas"/>
          <w:color w:val="000000"/>
          <w:sz w:val="23"/>
          <w:szCs w:val="23"/>
        </w:rPr>
        <w:t>Welcome to React Programming World</w:t>
      </w:r>
      <w:r>
        <w:rPr>
          <w:rStyle w:val="token"/>
          <w:rFonts w:ascii="Consolas" w:hAnsi="Consolas"/>
          <w:color w:val="A67F59"/>
          <w:sz w:val="23"/>
          <w:szCs w:val="23"/>
        </w:rPr>
        <w:t>&lt;/</w:t>
      </w:r>
      <w:r>
        <w:rPr>
          <w:rStyle w:val="HTMLCode"/>
          <w:rFonts w:ascii="Consolas" w:hAnsi="Consolas"/>
          <w:color w:val="000000"/>
          <w:sz w:val="23"/>
          <w:szCs w:val="23"/>
        </w:rPr>
        <w:t>h1</w:t>
      </w:r>
      <w:r>
        <w:rPr>
          <w:rStyle w:val="token"/>
          <w:rFonts w:ascii="Consolas" w:hAnsi="Consolas"/>
          <w:color w:val="A67F59"/>
          <w:sz w:val="23"/>
          <w:szCs w:val="23"/>
        </w:rPr>
        <w:t>&gt;</w:t>
      </w:r>
    </w:p>
    <w:p w:rsidR="00495E20" w:rsidRDefault="00495E20" w:rsidP="00495E2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495E20" w:rsidRDefault="00495E20" w:rsidP="00495E2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Understanding React Rendering…</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495E20" w:rsidRDefault="00495E20" w:rsidP="00495E2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495E20" w:rsidRDefault="00495E20" w:rsidP="00495E2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495E20" w:rsidRDefault="00495E20" w:rsidP="00495E2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495E20" w:rsidRDefault="00495E20" w:rsidP="00495E2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495E20" w:rsidRDefault="00495E20" w:rsidP="00495E2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495E20" w:rsidRDefault="00495E20" w:rsidP="00495E2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495E20" w:rsidRDefault="00495E20" w:rsidP="00495E20">
      <w:pPr>
        <w:rPr>
          <w:rFonts w:ascii="Times New Roman" w:hAnsi="Times New Roman"/>
          <w:color w:val="676A6D"/>
          <w:sz w:val="23"/>
          <w:szCs w:val="23"/>
        </w:rPr>
      </w:pPr>
    </w:p>
    <w:p w:rsidR="00495E20" w:rsidRDefault="00495E20" w:rsidP="00495E20">
      <w:pPr>
        <w:pStyle w:val="NormalWeb"/>
        <w:spacing w:before="0" w:beforeAutospacing="0" w:after="360" w:afterAutospacing="0" w:line="360" w:lineRule="atLeast"/>
        <w:rPr>
          <w:color w:val="333333"/>
          <w:sz w:val="29"/>
          <w:szCs w:val="29"/>
        </w:rPr>
      </w:pPr>
      <w:r>
        <w:rPr>
          <w:color w:val="333333"/>
          <w:sz w:val="29"/>
          <w:szCs w:val="29"/>
        </w:rPr>
        <w:t>Lets save these changes and observe the response in the browser. </w:t>
      </w:r>
    </w:p>
    <w:p w:rsidR="00495E20" w:rsidRDefault="00495E20" w:rsidP="00495E20">
      <w:pPr>
        <w:pStyle w:val="NormalWeb"/>
        <w:spacing w:before="0" w:beforeAutospacing="0" w:after="360" w:afterAutospacing="0" w:line="360" w:lineRule="atLeast"/>
        <w:rPr>
          <w:color w:val="333333"/>
          <w:sz w:val="29"/>
          <w:szCs w:val="29"/>
        </w:rPr>
      </w:pPr>
      <w:r>
        <w:rPr>
          <w:color w:val="333333"/>
          <w:sz w:val="29"/>
          <w:szCs w:val="29"/>
        </w:rPr>
        <w:t>The above code we have written using JSX would be compiled into Plain Javascript using Babel. JSX is not a requirement for using React. Using React without JSX is especially convenient when you don’t want to set up compilation in our build environment.</w:t>
      </w:r>
    </w:p>
    <w:p w:rsidR="00495E20" w:rsidRDefault="00495E20" w:rsidP="00495E20">
      <w:pPr>
        <w:pStyle w:val="NormalWeb"/>
        <w:spacing w:before="0" w:beforeAutospacing="0" w:after="360" w:afterAutospacing="0" w:line="360" w:lineRule="atLeast"/>
        <w:rPr>
          <w:color w:val="333333"/>
          <w:sz w:val="29"/>
          <w:szCs w:val="29"/>
        </w:rPr>
      </w:pPr>
      <w:r>
        <w:rPr>
          <w:color w:val="333333"/>
          <w:sz w:val="29"/>
          <w:szCs w:val="29"/>
        </w:rPr>
        <w:t>A React Element can also be created by using </w:t>
      </w:r>
    </w:p>
    <w:p w:rsidR="00495E20" w:rsidRDefault="00495E20" w:rsidP="00495E2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 </w:t>
      </w:r>
      <w:r>
        <w:rPr>
          <w:rStyle w:val="token"/>
          <w:rFonts w:ascii="Consolas" w:hAnsi="Consolas"/>
          <w:color w:val="A67F59"/>
          <w:sz w:val="23"/>
          <w:szCs w:val="23"/>
        </w:rPr>
        <w:t>=</w:t>
      </w:r>
      <w:r>
        <w:rPr>
          <w:rStyle w:val="HTMLCode"/>
          <w:rFonts w:ascii="Consolas" w:hAnsi="Consolas"/>
          <w:color w:val="000000"/>
          <w:sz w:val="23"/>
          <w:szCs w:val="23"/>
        </w:rPr>
        <w:t xml:space="preserve"> React</w:t>
      </w:r>
      <w:r>
        <w:rPr>
          <w:rStyle w:val="token"/>
          <w:rFonts w:ascii="Consolas" w:hAnsi="Consolas"/>
          <w:color w:val="5F6364"/>
          <w:sz w:val="23"/>
          <w:szCs w:val="23"/>
        </w:rPr>
        <w:t>.</w:t>
      </w:r>
      <w:r>
        <w:rPr>
          <w:rStyle w:val="token"/>
          <w:rFonts w:ascii="Consolas" w:hAnsi="Consolas"/>
          <w:color w:val="2F9C0A"/>
          <w:sz w:val="23"/>
          <w:szCs w:val="23"/>
        </w:rPr>
        <w:t>createElement</w:t>
      </w:r>
      <w:r>
        <w:rPr>
          <w:rStyle w:val="token"/>
          <w:rFonts w:ascii="Consolas" w:hAnsi="Consolas"/>
          <w:color w:val="5F6364"/>
          <w:sz w:val="23"/>
          <w:szCs w:val="23"/>
        </w:rPr>
        <w:t>(</w:t>
      </w:r>
      <w:r>
        <w:rPr>
          <w:rStyle w:val="token"/>
          <w:rFonts w:ascii="Consolas" w:hAnsi="Consolas"/>
          <w:color w:val="2F9C0A"/>
          <w:sz w:val="23"/>
          <w:szCs w:val="23"/>
        </w:rPr>
        <w:t>"h1"</w:t>
      </w:r>
      <w:r>
        <w:rPr>
          <w:rStyle w:val="token"/>
          <w:rFonts w:ascii="Consolas" w:hAnsi="Consolas"/>
          <w:color w:val="5F6364"/>
          <w:sz w:val="23"/>
          <w:szCs w:val="23"/>
        </w:rPr>
        <w:t>,</w:t>
      </w:r>
      <w:r>
        <w:rPr>
          <w:rStyle w:val="token"/>
          <w:rFonts w:ascii="Consolas" w:hAnsi="Consolas"/>
          <w:color w:val="1990B8"/>
          <w:sz w:val="23"/>
          <w:szCs w:val="23"/>
        </w:rPr>
        <w:t>null</w:t>
      </w:r>
      <w:r>
        <w:rPr>
          <w:rStyle w:val="token"/>
          <w:rFonts w:ascii="Consolas" w:hAnsi="Consolas"/>
          <w:color w:val="5F6364"/>
          <w:sz w:val="23"/>
          <w:szCs w:val="23"/>
        </w:rPr>
        <w:t>,</w:t>
      </w:r>
      <w:r>
        <w:rPr>
          <w:rStyle w:val="token"/>
          <w:rFonts w:ascii="Consolas" w:hAnsi="Consolas"/>
          <w:color w:val="2F9C0A"/>
          <w:sz w:val="23"/>
          <w:szCs w:val="23"/>
        </w:rPr>
        <w:t>'Hello World'</w:t>
      </w:r>
      <w:r>
        <w:rPr>
          <w:rStyle w:val="token"/>
          <w:rFonts w:ascii="Consolas" w:hAnsi="Consolas"/>
          <w:color w:val="5F6364"/>
          <w:sz w:val="23"/>
          <w:szCs w:val="23"/>
        </w:rPr>
        <w:t>);</w:t>
      </w:r>
    </w:p>
    <w:p w:rsidR="00495E20" w:rsidRDefault="00495E20" w:rsidP="00495E20">
      <w:pPr>
        <w:rPr>
          <w:rFonts w:ascii="Times New Roman" w:hAnsi="Times New Roman"/>
          <w:color w:val="676A6D"/>
          <w:sz w:val="23"/>
          <w:szCs w:val="23"/>
        </w:rPr>
      </w:pPr>
    </w:p>
    <w:p w:rsidR="00495E20" w:rsidRDefault="00495E20" w:rsidP="00495E20">
      <w:pPr>
        <w:pStyle w:val="NormalWeb"/>
        <w:spacing w:before="0" w:beforeAutospacing="0" w:after="360" w:afterAutospacing="0" w:line="360" w:lineRule="atLeast"/>
        <w:rPr>
          <w:color w:val="333333"/>
          <w:sz w:val="29"/>
          <w:szCs w:val="29"/>
        </w:rPr>
      </w:pPr>
      <w:r>
        <w:rPr>
          <w:color w:val="333333"/>
          <w:sz w:val="29"/>
          <w:szCs w:val="29"/>
        </w:rPr>
        <w:t xml:space="preserve">CreateElement method takes few parameters. First one is the type of Element we want to create like h1 or h2 or div. Second parameter specifies the Properties we want to apply to this element. Third one represents the Child </w:t>
      </w:r>
      <w:r>
        <w:rPr>
          <w:color w:val="333333"/>
          <w:sz w:val="29"/>
          <w:szCs w:val="29"/>
        </w:rPr>
        <w:lastRenderedPageBreak/>
        <w:t>Element or Elements that has be placed inside the Parent one. The above line of code tells React that we want a h1 element without properties or attributes applied and Hello World being the Child in it.</w:t>
      </w:r>
    </w:p>
    <w:p w:rsidR="00495E20" w:rsidRDefault="00495E20" w:rsidP="00495E20">
      <w:pPr>
        <w:pStyle w:val="NormalWeb"/>
        <w:spacing w:before="0" w:beforeAutospacing="0" w:after="360" w:afterAutospacing="0" w:line="360" w:lineRule="atLeast"/>
        <w:rPr>
          <w:color w:val="333333"/>
          <w:sz w:val="29"/>
          <w:szCs w:val="29"/>
        </w:rPr>
      </w:pPr>
      <w:r>
        <w:rPr>
          <w:color w:val="333333"/>
          <w:sz w:val="29"/>
          <w:szCs w:val="29"/>
        </w:rPr>
        <w:t>If we want to apply the css class we have created to this element then, lets add a Property called className </w:t>
      </w:r>
    </w:p>
    <w:p w:rsidR="00495E20" w:rsidRDefault="00495E20" w:rsidP="00495E2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 </w:t>
      </w:r>
      <w:r>
        <w:rPr>
          <w:rStyle w:val="token"/>
          <w:rFonts w:ascii="Consolas" w:hAnsi="Consolas"/>
          <w:color w:val="A67F59"/>
          <w:sz w:val="23"/>
          <w:szCs w:val="23"/>
        </w:rPr>
        <w:t>=</w:t>
      </w:r>
      <w:r>
        <w:rPr>
          <w:rStyle w:val="HTMLCode"/>
          <w:rFonts w:ascii="Consolas" w:hAnsi="Consolas"/>
          <w:color w:val="000000"/>
          <w:sz w:val="23"/>
          <w:szCs w:val="23"/>
        </w:rPr>
        <w:t xml:space="preserve"> React</w:t>
      </w:r>
      <w:r>
        <w:rPr>
          <w:rStyle w:val="token"/>
          <w:rFonts w:ascii="Consolas" w:hAnsi="Consolas"/>
          <w:color w:val="5F6364"/>
          <w:sz w:val="23"/>
          <w:szCs w:val="23"/>
        </w:rPr>
        <w:t>.</w:t>
      </w:r>
      <w:r>
        <w:rPr>
          <w:rStyle w:val="token"/>
          <w:rFonts w:ascii="Consolas" w:hAnsi="Consolas"/>
          <w:color w:val="2F9C0A"/>
          <w:sz w:val="23"/>
          <w:szCs w:val="23"/>
        </w:rPr>
        <w:t>createElement</w:t>
      </w:r>
      <w:r>
        <w:rPr>
          <w:rStyle w:val="token"/>
          <w:rFonts w:ascii="Consolas" w:hAnsi="Consolas"/>
          <w:color w:val="5F6364"/>
          <w:sz w:val="23"/>
          <w:szCs w:val="23"/>
        </w:rPr>
        <w:t>(</w:t>
      </w:r>
      <w:r>
        <w:rPr>
          <w:rStyle w:val="token"/>
          <w:rFonts w:ascii="Consolas" w:hAnsi="Consolas"/>
          <w:color w:val="2F9C0A"/>
          <w:sz w:val="23"/>
          <w:szCs w:val="23"/>
        </w:rPr>
        <w:t>"div"</w:t>
      </w:r>
      <w:r>
        <w:rPr>
          <w:rStyle w:val="token"/>
          <w:rFonts w:ascii="Consolas" w:hAnsi="Consolas"/>
          <w:color w:val="5F6364"/>
          <w:sz w:val="23"/>
          <w:szCs w:val="23"/>
        </w:rPr>
        <w:t>,{</w:t>
      </w:r>
      <w:r>
        <w:rPr>
          <w:rStyle w:val="HTMLCode"/>
          <w:rFonts w:ascii="Consolas" w:hAnsi="Consolas"/>
          <w:color w:val="000000"/>
          <w:sz w:val="23"/>
          <w:szCs w:val="23"/>
        </w:rPr>
        <w:t>className</w:t>
      </w:r>
      <w:r>
        <w:rPr>
          <w:rStyle w:val="token"/>
          <w:rFonts w:ascii="Consolas" w:hAnsi="Consolas"/>
          <w:color w:val="A67F59"/>
          <w:sz w:val="23"/>
          <w:szCs w:val="23"/>
        </w:rPr>
        <w:t>:</w:t>
      </w:r>
      <w:r>
        <w:rPr>
          <w:rStyle w:val="token"/>
          <w:rFonts w:ascii="Consolas" w:hAnsi="Consolas"/>
          <w:color w:val="2F9C0A"/>
          <w:sz w:val="23"/>
          <w:szCs w:val="23"/>
        </w:rPr>
        <w:t>"testClass"</w:t>
      </w:r>
      <w:r>
        <w:rPr>
          <w:rStyle w:val="token"/>
          <w:rFonts w:ascii="Consolas" w:hAnsi="Consolas"/>
          <w:color w:val="5F6364"/>
          <w:sz w:val="23"/>
          <w:szCs w:val="23"/>
        </w:rPr>
        <w:t>},</w:t>
      </w:r>
      <w:r>
        <w:rPr>
          <w:rStyle w:val="token"/>
          <w:rFonts w:ascii="Consolas" w:hAnsi="Consolas"/>
          <w:color w:val="2F9C0A"/>
          <w:sz w:val="23"/>
          <w:szCs w:val="23"/>
        </w:rPr>
        <w:t>'Hello World'</w:t>
      </w:r>
      <w:r>
        <w:rPr>
          <w:rStyle w:val="token"/>
          <w:rFonts w:ascii="Consolas" w:hAnsi="Consolas"/>
          <w:color w:val="5F6364"/>
          <w:sz w:val="23"/>
          <w:szCs w:val="23"/>
        </w:rPr>
        <w:t>);</w:t>
      </w:r>
    </w:p>
    <w:p w:rsidR="00495E20" w:rsidRDefault="00495E20" w:rsidP="00495E20">
      <w:pPr>
        <w:rPr>
          <w:rFonts w:ascii="Times New Roman" w:hAnsi="Times New Roman"/>
          <w:color w:val="676A6D"/>
          <w:sz w:val="23"/>
          <w:szCs w:val="23"/>
        </w:rPr>
      </w:pPr>
    </w:p>
    <w:p w:rsidR="00495E20" w:rsidRDefault="00495E20" w:rsidP="00495E20">
      <w:pPr>
        <w:pStyle w:val="NormalWeb"/>
        <w:spacing w:before="0" w:beforeAutospacing="0" w:after="360" w:afterAutospacing="0" w:line="360" w:lineRule="atLeast"/>
        <w:rPr>
          <w:color w:val="333333"/>
          <w:sz w:val="29"/>
          <w:szCs w:val="29"/>
        </w:rPr>
      </w:pPr>
      <w:r>
        <w:rPr>
          <w:color w:val="333333"/>
          <w:sz w:val="29"/>
          <w:szCs w:val="29"/>
        </w:rPr>
        <w:t>Lets save this change and see the output in the browser. </w:t>
      </w:r>
    </w:p>
    <w:p w:rsidR="00495E20" w:rsidRDefault="00495E20" w:rsidP="00495E20">
      <w:pPr>
        <w:pStyle w:val="NormalWeb"/>
        <w:spacing w:before="0" w:beforeAutospacing="0" w:after="360" w:afterAutospacing="0" w:line="360" w:lineRule="atLeast"/>
        <w:rPr>
          <w:color w:val="333333"/>
          <w:sz w:val="29"/>
          <w:szCs w:val="29"/>
        </w:rPr>
      </w:pPr>
      <w:r>
        <w:rPr>
          <w:color w:val="333333"/>
          <w:sz w:val="29"/>
          <w:szCs w:val="29"/>
        </w:rPr>
        <w:t>Now lets say, we want to create one h1 tag and one h2 tag inside the div element. To achieve this, we have to pass two elements as child elements to this div. So lets go ahead and make changes. </w:t>
      </w:r>
    </w:p>
    <w:p w:rsidR="00495E20" w:rsidRDefault="00495E20" w:rsidP="00495E2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w:t>
      </w:r>
      <w:r>
        <w:rPr>
          <w:rStyle w:val="token"/>
          <w:rFonts w:ascii="Consolas" w:hAnsi="Consolas"/>
          <w:color w:val="A67F59"/>
          <w:sz w:val="23"/>
          <w:szCs w:val="23"/>
        </w:rPr>
        <w:t>=</w:t>
      </w:r>
      <w:r>
        <w:rPr>
          <w:rStyle w:val="HTMLCode"/>
          <w:rFonts w:ascii="Consolas" w:hAnsi="Consolas"/>
          <w:color w:val="000000"/>
          <w:sz w:val="23"/>
          <w:szCs w:val="23"/>
        </w:rPr>
        <w:t>React</w:t>
      </w:r>
      <w:r>
        <w:rPr>
          <w:rStyle w:val="token"/>
          <w:rFonts w:ascii="Consolas" w:hAnsi="Consolas"/>
          <w:color w:val="5F6364"/>
          <w:sz w:val="23"/>
          <w:szCs w:val="23"/>
        </w:rPr>
        <w:t>.</w:t>
      </w:r>
      <w:r>
        <w:rPr>
          <w:rStyle w:val="token"/>
          <w:rFonts w:ascii="Consolas" w:hAnsi="Consolas"/>
          <w:color w:val="2F9C0A"/>
          <w:sz w:val="23"/>
          <w:szCs w:val="23"/>
        </w:rPr>
        <w:t>createElement</w:t>
      </w:r>
      <w:r>
        <w:rPr>
          <w:rStyle w:val="token"/>
          <w:rFonts w:ascii="Consolas" w:hAnsi="Consolas"/>
          <w:color w:val="5F6364"/>
          <w:sz w:val="23"/>
          <w:szCs w:val="23"/>
        </w:rPr>
        <w:t>(</w:t>
      </w:r>
      <w:r>
        <w:rPr>
          <w:rStyle w:val="token"/>
          <w:rFonts w:ascii="Consolas" w:hAnsi="Consolas"/>
          <w:color w:val="2F9C0A"/>
          <w:sz w:val="23"/>
          <w:szCs w:val="23"/>
        </w:rPr>
        <w:t>"div"</w:t>
      </w:r>
      <w:r>
        <w:rPr>
          <w:rStyle w:val="token"/>
          <w:rFonts w:ascii="Consolas" w:hAnsi="Consolas"/>
          <w:color w:val="5F6364"/>
          <w:sz w:val="23"/>
          <w:szCs w:val="23"/>
        </w:rPr>
        <w:t>,{</w:t>
      </w:r>
      <w:r>
        <w:rPr>
          <w:rStyle w:val="HTMLCode"/>
          <w:rFonts w:ascii="Consolas" w:hAnsi="Consolas"/>
          <w:color w:val="000000"/>
          <w:sz w:val="23"/>
          <w:szCs w:val="23"/>
        </w:rPr>
        <w:t>className</w:t>
      </w:r>
      <w:r>
        <w:rPr>
          <w:rStyle w:val="token"/>
          <w:rFonts w:ascii="Consolas" w:hAnsi="Consolas"/>
          <w:color w:val="A67F59"/>
          <w:sz w:val="23"/>
          <w:szCs w:val="23"/>
        </w:rPr>
        <w:t>:</w:t>
      </w:r>
      <w:r>
        <w:rPr>
          <w:rStyle w:val="token"/>
          <w:rFonts w:ascii="Consolas" w:hAnsi="Consolas"/>
          <w:color w:val="2F9C0A"/>
          <w:sz w:val="23"/>
          <w:szCs w:val="23"/>
        </w:rPr>
        <w:t>"testClass"</w:t>
      </w:r>
      <w:r>
        <w:rPr>
          <w:rStyle w:val="token"/>
          <w:rFonts w:ascii="Consolas" w:hAnsi="Consolas"/>
          <w:color w:val="5F6364"/>
          <w:sz w:val="23"/>
          <w:szCs w:val="23"/>
        </w:rPr>
        <w:t>},</w:t>
      </w:r>
    </w:p>
    <w:p w:rsidR="00495E20" w:rsidRDefault="00495E20" w:rsidP="00495E2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495E20" w:rsidRDefault="00495E20" w:rsidP="00495E2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React</w:t>
      </w:r>
      <w:r>
        <w:rPr>
          <w:rStyle w:val="token"/>
          <w:rFonts w:ascii="Consolas" w:hAnsi="Consolas"/>
          <w:color w:val="5F6364"/>
          <w:sz w:val="23"/>
          <w:szCs w:val="23"/>
        </w:rPr>
        <w:t>.</w:t>
      </w:r>
      <w:r>
        <w:rPr>
          <w:rStyle w:val="token"/>
          <w:rFonts w:ascii="Consolas" w:hAnsi="Consolas"/>
          <w:color w:val="2F9C0A"/>
          <w:sz w:val="23"/>
          <w:szCs w:val="23"/>
        </w:rPr>
        <w:t>createElement</w:t>
      </w:r>
      <w:r>
        <w:rPr>
          <w:rStyle w:val="token"/>
          <w:rFonts w:ascii="Consolas" w:hAnsi="Consolas"/>
          <w:color w:val="5F6364"/>
          <w:sz w:val="23"/>
          <w:szCs w:val="23"/>
        </w:rPr>
        <w:t>(</w:t>
      </w:r>
      <w:r>
        <w:rPr>
          <w:rStyle w:val="token"/>
          <w:rFonts w:ascii="Consolas" w:hAnsi="Consolas"/>
          <w:color w:val="2F9C0A"/>
          <w:sz w:val="23"/>
          <w:szCs w:val="23"/>
        </w:rPr>
        <w:t>"h1"</w:t>
      </w:r>
      <w:r>
        <w:rPr>
          <w:rStyle w:val="token"/>
          <w:rFonts w:ascii="Consolas" w:hAnsi="Consolas"/>
          <w:color w:val="5F6364"/>
          <w:sz w:val="23"/>
          <w:szCs w:val="23"/>
        </w:rPr>
        <w:t>,</w:t>
      </w:r>
      <w:r>
        <w:rPr>
          <w:rStyle w:val="token"/>
          <w:rFonts w:ascii="Consolas" w:hAnsi="Consolas"/>
          <w:color w:val="1990B8"/>
          <w:sz w:val="23"/>
          <w:szCs w:val="23"/>
        </w:rPr>
        <w:t>null</w:t>
      </w:r>
      <w:r>
        <w:rPr>
          <w:rStyle w:val="token"/>
          <w:rFonts w:ascii="Consolas" w:hAnsi="Consolas"/>
          <w:color w:val="5F6364"/>
          <w:sz w:val="23"/>
          <w:szCs w:val="23"/>
        </w:rPr>
        <w:t>,</w:t>
      </w:r>
      <w:r>
        <w:rPr>
          <w:rStyle w:val="token"/>
          <w:rFonts w:ascii="Consolas" w:hAnsi="Consolas"/>
          <w:color w:val="2F9C0A"/>
          <w:sz w:val="23"/>
          <w:szCs w:val="23"/>
        </w:rPr>
        <w:t xml:space="preserve">'Welcome to </w:t>
      </w:r>
      <w:r w:rsidR="007A5463">
        <w:rPr>
          <w:rStyle w:val="token"/>
          <w:rFonts w:ascii="Consolas" w:hAnsi="Consolas"/>
          <w:color w:val="2F9C0A"/>
          <w:sz w:val="23"/>
          <w:szCs w:val="23"/>
        </w:rPr>
        <w:t>SpringPeople</w:t>
      </w:r>
      <w:r>
        <w:rPr>
          <w:rStyle w:val="token"/>
          <w:rFonts w:ascii="Consolas" w:hAnsi="Consolas"/>
          <w:color w:val="2F9C0A"/>
          <w:sz w:val="23"/>
          <w:szCs w:val="23"/>
        </w:rPr>
        <w:t xml:space="preserve"> Technologies'</w:t>
      </w:r>
      <w:r>
        <w:rPr>
          <w:rStyle w:val="token"/>
          <w:rFonts w:ascii="Consolas" w:hAnsi="Consolas"/>
          <w:color w:val="5F6364"/>
          <w:sz w:val="23"/>
          <w:szCs w:val="23"/>
        </w:rPr>
        <w:t>),</w:t>
      </w:r>
    </w:p>
    <w:p w:rsidR="00495E20" w:rsidRDefault="00495E20" w:rsidP="00495E2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495E20" w:rsidRDefault="00495E20" w:rsidP="00495E2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w:t>
      </w:r>
      <w:r>
        <w:rPr>
          <w:rStyle w:val="token"/>
          <w:rFonts w:ascii="Consolas" w:hAnsi="Consolas"/>
          <w:color w:val="5F6364"/>
          <w:sz w:val="23"/>
          <w:szCs w:val="23"/>
        </w:rPr>
        <w:t>.</w:t>
      </w:r>
      <w:r>
        <w:rPr>
          <w:rStyle w:val="token"/>
          <w:rFonts w:ascii="Consolas" w:hAnsi="Consolas"/>
          <w:color w:val="2F9C0A"/>
          <w:sz w:val="23"/>
          <w:szCs w:val="23"/>
        </w:rPr>
        <w:t>createElement</w:t>
      </w:r>
      <w:r>
        <w:rPr>
          <w:rStyle w:val="token"/>
          <w:rFonts w:ascii="Consolas" w:hAnsi="Consolas"/>
          <w:color w:val="5F6364"/>
          <w:sz w:val="23"/>
          <w:szCs w:val="23"/>
        </w:rPr>
        <w:t>(</w:t>
      </w:r>
      <w:r>
        <w:rPr>
          <w:rStyle w:val="token"/>
          <w:rFonts w:ascii="Consolas" w:hAnsi="Consolas"/>
          <w:color w:val="2F9C0A"/>
          <w:sz w:val="23"/>
          <w:szCs w:val="23"/>
        </w:rPr>
        <w:t>'h2'</w:t>
      </w:r>
      <w:r>
        <w:rPr>
          <w:rStyle w:val="token"/>
          <w:rFonts w:ascii="Consolas" w:hAnsi="Consolas"/>
          <w:color w:val="5F6364"/>
          <w:sz w:val="23"/>
          <w:szCs w:val="23"/>
        </w:rPr>
        <w:t>,</w:t>
      </w:r>
      <w:r>
        <w:rPr>
          <w:rStyle w:val="token"/>
          <w:rFonts w:ascii="Consolas" w:hAnsi="Consolas"/>
          <w:color w:val="1990B8"/>
          <w:sz w:val="23"/>
          <w:szCs w:val="23"/>
        </w:rPr>
        <w:t>null</w:t>
      </w:r>
      <w:r>
        <w:rPr>
          <w:rStyle w:val="token"/>
          <w:rFonts w:ascii="Consolas" w:hAnsi="Consolas"/>
          <w:color w:val="5F6364"/>
          <w:sz w:val="23"/>
          <w:szCs w:val="23"/>
        </w:rPr>
        <w:t>,</w:t>
      </w:r>
      <w:r>
        <w:rPr>
          <w:rStyle w:val="token"/>
          <w:rFonts w:ascii="Consolas" w:hAnsi="Consolas"/>
          <w:color w:val="2F9C0A"/>
          <w:sz w:val="23"/>
          <w:szCs w:val="23"/>
        </w:rPr>
        <w:t>'I am from h2 Tag'</w:t>
      </w:r>
      <w:r>
        <w:rPr>
          <w:rStyle w:val="token"/>
          <w:rFonts w:ascii="Consolas" w:hAnsi="Consolas"/>
          <w:color w:val="5F6364"/>
          <w:sz w:val="23"/>
          <w:szCs w:val="23"/>
        </w:rPr>
        <w:t>));</w:t>
      </w:r>
    </w:p>
    <w:p w:rsidR="00495E20" w:rsidRDefault="00495E20" w:rsidP="00495E20">
      <w:pPr>
        <w:pStyle w:val="NormalWeb"/>
        <w:spacing w:before="0" w:beforeAutospacing="0" w:after="360" w:afterAutospacing="0" w:line="360" w:lineRule="atLeast"/>
        <w:rPr>
          <w:color w:val="333333"/>
          <w:sz w:val="29"/>
          <w:szCs w:val="29"/>
        </w:rPr>
      </w:pPr>
      <w:r>
        <w:rPr>
          <w:color w:val="333333"/>
          <w:sz w:val="29"/>
          <w:szCs w:val="29"/>
        </w:rPr>
        <w:t>Lets save this change and see the output in the browser. </w:t>
      </w:r>
    </w:p>
    <w:p w:rsidR="00495E20" w:rsidRDefault="00495E20" w:rsidP="00495E20">
      <w:pPr>
        <w:pStyle w:val="NormalWeb"/>
        <w:spacing w:before="0" w:beforeAutospacing="0" w:after="360" w:afterAutospacing="0" w:line="360" w:lineRule="atLeast"/>
        <w:rPr>
          <w:color w:val="333333"/>
          <w:sz w:val="29"/>
          <w:szCs w:val="29"/>
        </w:rPr>
      </w:pPr>
      <w:r>
        <w:rPr>
          <w:color w:val="333333"/>
          <w:sz w:val="29"/>
          <w:szCs w:val="29"/>
        </w:rPr>
        <w:t>To understand the difference between React with JSX, react withour JSX much better, lets open https://codepen.io . Click Start Coding. Create a div tag in html section with id as lets say app.</w:t>
      </w:r>
    </w:p>
    <w:p w:rsidR="00495E20" w:rsidRDefault="00495E20" w:rsidP="00495E20">
      <w:pPr>
        <w:pStyle w:val="NormalWeb"/>
        <w:spacing w:before="0" w:beforeAutospacing="0" w:after="360" w:afterAutospacing="0" w:line="360" w:lineRule="atLeast"/>
        <w:rPr>
          <w:color w:val="333333"/>
          <w:sz w:val="29"/>
          <w:szCs w:val="29"/>
        </w:rPr>
      </w:pPr>
      <w:r>
        <w:rPr>
          <w:color w:val="333333"/>
          <w:sz w:val="29"/>
          <w:szCs w:val="29"/>
        </w:rPr>
        <w:t>Create a React Element without using JSX and render it in the container . Lets refer to the two Javascript files which are needed to run React Code. The code can be executed without setting babel as Javascript preprocessor.</w:t>
      </w:r>
    </w:p>
    <w:p w:rsidR="000F17E9" w:rsidRDefault="000F17E9" w:rsidP="00495E20">
      <w:pPr>
        <w:pStyle w:val="NormalWeb"/>
        <w:spacing w:before="0" w:beforeAutospacing="0" w:after="360" w:afterAutospacing="0" w:line="360" w:lineRule="atLeast"/>
        <w:rPr>
          <w:color w:val="333333"/>
          <w:sz w:val="29"/>
          <w:szCs w:val="29"/>
        </w:rPr>
      </w:pPr>
    </w:p>
    <w:p w:rsidR="007C550B" w:rsidRDefault="007C550B" w:rsidP="007C550B">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lastRenderedPageBreak/>
        <w:t>Introduction to Components in React</w:t>
      </w:r>
    </w:p>
    <w:p w:rsidR="007C550B" w:rsidRDefault="007C550B" w:rsidP="007C550B">
      <w:pPr>
        <w:rPr>
          <w:rFonts w:ascii="Times New Roman" w:hAnsi="Times New Roman" w:cs="Times New Roman"/>
          <w:sz w:val="24"/>
          <w:szCs w:val="24"/>
        </w:rPr>
      </w:pP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In this Article, we will understand about what are React Components, how do we create Components and how do we render Components.</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Components are the building blocks of any React app. Components allow us split the UI into independent and reusable pieces.</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A component is combination of </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1. Template using HTML</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2. User Interactivity using JS</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3. Applying Styles using CSS</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 A typical React app will have many components like header component, navbar component, footer component and content component. Conceptually a component is a JavaScript class or function that accepts inputs which are properties(props) and returns a React element that describes how a section of the User Interface should appear. A component can be created as Function Component or Class Component.</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Open the demo-project using VS code and run this Project using Nodejs Command Prompt. Lets say we want to Create a Javascript function which takes an Object and returns a container which displays Employee Information. </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Employee</w:t>
      </w:r>
      <w:r>
        <w:rPr>
          <w:rStyle w:val="token"/>
          <w:rFonts w:ascii="Consolas" w:hAnsi="Consolas"/>
          <w:color w:val="5F6364"/>
          <w:sz w:val="23"/>
          <w:szCs w:val="23"/>
        </w:rPr>
        <w:t>(</w:t>
      </w:r>
      <w:r>
        <w:rPr>
          <w:rStyle w:val="token"/>
          <w:rFonts w:ascii="Consolas" w:hAnsi="Consolas"/>
          <w:color w:val="000000"/>
          <w:sz w:val="23"/>
          <w:szCs w:val="23"/>
        </w:rPr>
        <w:t>data</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&gt;&lt;</w:t>
      </w:r>
      <w:r>
        <w:rPr>
          <w:rStyle w:val="HTMLCode"/>
          <w:rFonts w:ascii="Consolas" w:hAnsi="Consolas"/>
          <w:color w:val="000000"/>
          <w:sz w:val="23"/>
          <w:szCs w:val="23"/>
        </w:rPr>
        <w:t>p</w:t>
      </w:r>
      <w:r>
        <w:rPr>
          <w:rStyle w:val="token"/>
          <w:rFonts w:ascii="Consolas" w:hAnsi="Consolas"/>
          <w:color w:val="A67F59"/>
          <w:sz w:val="23"/>
          <w:szCs w:val="23"/>
        </w:rPr>
        <w:t>&gt;</w:t>
      </w:r>
      <w:r>
        <w:rPr>
          <w:rStyle w:val="HTMLCode"/>
          <w:rFonts w:ascii="Consolas" w:hAnsi="Consolas"/>
          <w:color w:val="000000"/>
          <w:sz w:val="23"/>
          <w:szCs w:val="23"/>
        </w:rPr>
        <w:t xml:space="preserve">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r>
        <w:rPr>
          <w:rStyle w:val="HTMLCode"/>
          <w:rFonts w:ascii="Consolas" w:hAnsi="Consolas"/>
          <w:color w:val="000000"/>
          <w:sz w:val="23"/>
          <w:szCs w:val="23"/>
        </w:rPr>
        <w:t xml:space="preserve">Salary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&gt;&lt;/</w:t>
      </w:r>
      <w:r>
        <w:rPr>
          <w:rStyle w:val="HTMLCode"/>
          <w:rFonts w:ascii="Consolas" w:hAnsi="Consolas"/>
          <w:color w:val="000000"/>
          <w:sz w:val="23"/>
          <w:szCs w:val="23"/>
        </w:rPr>
        <w:t>div</w:t>
      </w:r>
      <w:r>
        <w:rPr>
          <w:rStyle w:val="token"/>
          <w:rFonts w:ascii="Consolas" w:hAnsi="Consolas"/>
          <w:color w:val="A67F59"/>
          <w:sz w:val="23"/>
          <w:szCs w:val="23"/>
        </w:rPr>
        <w:t>&gt;</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5F6364"/>
          <w:sz w:val="23"/>
          <w:szCs w:val="23"/>
        </w:rPr>
        <w:t>}</w:t>
      </w:r>
    </w:p>
    <w:p w:rsidR="007C550B" w:rsidRDefault="007C550B" w:rsidP="007C550B">
      <w:pPr>
        <w:rPr>
          <w:rFonts w:ascii="Times New Roman" w:hAnsi="Times New Roman"/>
          <w:color w:val="676A6D"/>
          <w:sz w:val="23"/>
          <w:szCs w:val="23"/>
        </w:rPr>
      </w:pPr>
      <w:bookmarkStart w:id="0" w:name="_GoBack"/>
      <w:bookmarkEnd w:id="0"/>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The above function is an example of Component and we can Call this by writing</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Employee name</w:t>
      </w:r>
      <w:r>
        <w:rPr>
          <w:rStyle w:val="token"/>
          <w:rFonts w:ascii="Consolas" w:hAnsi="Consolas"/>
          <w:color w:val="A67F59"/>
          <w:sz w:val="23"/>
          <w:szCs w:val="23"/>
        </w:rPr>
        <w:t>=</w:t>
      </w:r>
      <w:r>
        <w:rPr>
          <w:rStyle w:val="token"/>
          <w:rFonts w:ascii="Consolas" w:hAnsi="Consolas"/>
          <w:color w:val="2F9C0A"/>
          <w:sz w:val="23"/>
          <w:szCs w:val="23"/>
        </w:rPr>
        <w:t>"Sara"</w:t>
      </w:r>
      <w:r>
        <w:rPr>
          <w:rStyle w:val="HTMLCode"/>
          <w:rFonts w:ascii="Consolas" w:hAnsi="Consolas"/>
          <w:color w:val="000000"/>
          <w:sz w:val="23"/>
          <w:szCs w:val="23"/>
        </w:rPr>
        <w:t xml:space="preserve"> salary</w:t>
      </w:r>
      <w:r>
        <w:rPr>
          <w:rStyle w:val="token"/>
          <w:rFonts w:ascii="Consolas" w:hAnsi="Consolas"/>
          <w:color w:val="A67F59"/>
          <w:sz w:val="23"/>
          <w:szCs w:val="23"/>
        </w:rPr>
        <w:t>=</w:t>
      </w:r>
      <w:r>
        <w:rPr>
          <w:rStyle w:val="token"/>
          <w:rFonts w:ascii="Consolas" w:hAnsi="Consolas"/>
          <w:color w:val="2F9C0A"/>
          <w:sz w:val="23"/>
          <w:szCs w:val="23"/>
        </w:rPr>
        <w:t>"12345"</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token"/>
          <w:rFonts w:ascii="Consolas" w:hAnsi="Consolas"/>
          <w:color w:val="5F6364"/>
          <w:sz w:val="23"/>
          <w:szCs w:val="23"/>
        </w:rPr>
        <w:t>;</w:t>
      </w:r>
    </w:p>
    <w:p w:rsidR="007C550B" w:rsidRDefault="007C550B" w:rsidP="007C550B">
      <w:pPr>
        <w:rPr>
          <w:rFonts w:ascii="Times New Roman" w:hAnsi="Times New Roman"/>
          <w:color w:val="676A6D"/>
          <w:sz w:val="23"/>
          <w:szCs w:val="23"/>
        </w:rPr>
      </w:pP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and this element can be rendered using</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7C550B" w:rsidRDefault="007C550B" w:rsidP="007C550B">
      <w:pPr>
        <w:rPr>
          <w:rFonts w:ascii="Times New Roman" w:hAnsi="Times New Roman"/>
          <w:color w:val="676A6D"/>
          <w:sz w:val="23"/>
          <w:szCs w:val="23"/>
        </w:rPr>
      </w:pP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In our Previous sessions, we have created React elements that represent DOM tags. However, elements can also represent user-defined components. When React sees an element representing a user-defined component, it passes JSX attributes to this component as a single object. We call this object “props”.</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A function can also be created using Arrow function. Lets modify the same code using Arrow function.</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w:t>
      </w:r>
      <w:r>
        <w:rPr>
          <w:rStyle w:val="token"/>
          <w:rFonts w:ascii="Consolas" w:hAnsi="Consolas"/>
          <w:color w:val="2F9C0A"/>
          <w:sz w:val="23"/>
          <w:szCs w:val="23"/>
        </w:rPr>
        <w:t>Employee</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000000"/>
          <w:sz w:val="23"/>
          <w:szCs w:val="23"/>
        </w:rPr>
        <w:t>data</w:t>
      </w:r>
      <w:r>
        <w:rPr>
          <w:rStyle w:val="token"/>
          <w:rFonts w:ascii="Consolas" w:hAnsi="Consolas"/>
          <w:color w:val="5F6364"/>
          <w:sz w:val="23"/>
          <w:szCs w:val="23"/>
        </w:rPr>
        <w:t>)</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&gt;&lt;</w:t>
      </w:r>
      <w:r>
        <w:rPr>
          <w:rStyle w:val="HTMLCode"/>
          <w:rFonts w:ascii="Consolas" w:hAnsi="Consolas"/>
          <w:color w:val="000000"/>
          <w:sz w:val="23"/>
          <w:szCs w:val="23"/>
        </w:rPr>
        <w:t>p</w:t>
      </w:r>
      <w:r>
        <w:rPr>
          <w:rStyle w:val="token"/>
          <w:rFonts w:ascii="Consolas" w:hAnsi="Consolas"/>
          <w:color w:val="A67F59"/>
          <w:sz w:val="23"/>
          <w:szCs w:val="23"/>
        </w:rPr>
        <w:t>&gt;</w:t>
      </w:r>
      <w:r>
        <w:rPr>
          <w:rStyle w:val="HTMLCode"/>
          <w:rFonts w:ascii="Consolas" w:hAnsi="Consolas"/>
          <w:color w:val="000000"/>
          <w:sz w:val="23"/>
          <w:szCs w:val="23"/>
        </w:rPr>
        <w:t xml:space="preserve">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r>
        <w:rPr>
          <w:rStyle w:val="HTMLCode"/>
          <w:rFonts w:ascii="Consolas" w:hAnsi="Consolas"/>
          <w:color w:val="000000"/>
          <w:sz w:val="23"/>
          <w:szCs w:val="23"/>
        </w:rPr>
        <w:t xml:space="preserve">Salary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&gt;&lt;/</w:t>
      </w:r>
      <w:r>
        <w:rPr>
          <w:rStyle w:val="HTMLCode"/>
          <w:rFonts w:ascii="Consolas" w:hAnsi="Consolas"/>
          <w:color w:val="000000"/>
          <w:sz w:val="23"/>
          <w:szCs w:val="23"/>
        </w:rPr>
        <w:t>div</w:t>
      </w:r>
      <w:r>
        <w:rPr>
          <w:rStyle w:val="token"/>
          <w:rFonts w:ascii="Consolas" w:hAnsi="Consolas"/>
          <w:color w:val="A67F59"/>
          <w:sz w:val="23"/>
          <w:szCs w:val="23"/>
        </w:rPr>
        <w:t>&gt;</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5F6364"/>
          <w:sz w:val="23"/>
          <w:szCs w:val="23"/>
        </w:rPr>
        <w:t>}</w:t>
      </w:r>
    </w:p>
    <w:p w:rsidR="007C550B" w:rsidRDefault="007C550B" w:rsidP="007C550B">
      <w:pPr>
        <w:rPr>
          <w:rFonts w:ascii="Times New Roman" w:hAnsi="Times New Roman"/>
          <w:color w:val="676A6D"/>
          <w:sz w:val="23"/>
          <w:szCs w:val="23"/>
        </w:rPr>
      </w:pP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Note: Always start component names with a capital letter. React treats components starting with lowercase letters as DOM tags. For example, &lt;div /&gt; represents an HTML div tag, but &lt;Employee /&gt; represents a component. Components can refer to other components in their output. This lets us use the same component abstraction for any level of detail.</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 xml:space="preserve">Now lets Say along with the Employee Details, we would like to Display Employee Department information as well. One way is to write the Code to display department information in the Employee Component. It is not a good Practice to keep everything in one component. To promote Code reusability, </w:t>
      </w:r>
      <w:r>
        <w:rPr>
          <w:color w:val="333333"/>
          <w:sz w:val="29"/>
          <w:szCs w:val="29"/>
        </w:rPr>
        <w:lastRenderedPageBreak/>
        <w:t>we will split them into different components. So lets create a New Department Component which will display Department Information and this Component can be used by any other component.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w:t>
      </w:r>
      <w:r>
        <w:rPr>
          <w:rStyle w:val="token"/>
          <w:rFonts w:ascii="Consolas" w:hAnsi="Consolas"/>
          <w:color w:val="2F9C0A"/>
          <w:sz w:val="23"/>
          <w:szCs w:val="23"/>
        </w:rPr>
        <w:t>Employee</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000000"/>
          <w:sz w:val="23"/>
          <w:szCs w:val="23"/>
        </w:rPr>
        <w:t>data</w:t>
      </w:r>
      <w:r>
        <w:rPr>
          <w:rStyle w:val="token"/>
          <w:rFonts w:ascii="Consolas" w:hAnsi="Consolas"/>
          <w:color w:val="5F6364"/>
          <w:sz w:val="23"/>
          <w:szCs w:val="23"/>
        </w:rPr>
        <w:t>)</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&gt;&lt;</w:t>
      </w:r>
      <w:r>
        <w:rPr>
          <w:rStyle w:val="HTMLCode"/>
          <w:rFonts w:ascii="Consolas" w:hAnsi="Consolas"/>
          <w:color w:val="000000"/>
          <w:sz w:val="23"/>
          <w:szCs w:val="23"/>
        </w:rPr>
        <w:t>p</w:t>
      </w:r>
      <w:r>
        <w:rPr>
          <w:rStyle w:val="token"/>
          <w:rFonts w:ascii="Consolas" w:hAnsi="Consolas"/>
          <w:color w:val="A67F59"/>
          <w:sz w:val="23"/>
          <w:szCs w:val="23"/>
        </w:rPr>
        <w:t>&gt;</w:t>
      </w:r>
      <w:r>
        <w:rPr>
          <w:rStyle w:val="HTMLCode"/>
          <w:rFonts w:ascii="Consolas" w:hAnsi="Consolas"/>
          <w:color w:val="000000"/>
          <w:sz w:val="23"/>
          <w:szCs w:val="23"/>
        </w:rPr>
        <w:t xml:space="preserve">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r>
        <w:rPr>
          <w:rStyle w:val="HTMLCode"/>
          <w:rFonts w:ascii="Consolas" w:hAnsi="Consolas"/>
          <w:color w:val="000000"/>
          <w:sz w:val="23"/>
          <w:szCs w:val="23"/>
        </w:rPr>
        <w:t xml:space="preserve">Salary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Department dept</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HTMLCode"/>
          <w:rFonts w:ascii="Consolas" w:hAnsi="Consolas"/>
          <w:color w:val="000000"/>
          <w:sz w:val="23"/>
          <w:szCs w:val="23"/>
        </w:rPr>
        <w:t>dept</w:t>
      </w:r>
      <w:r>
        <w:rPr>
          <w:rStyle w:val="token"/>
          <w:rFonts w:ascii="Consolas" w:hAnsi="Consolas"/>
          <w:color w:val="5F6364"/>
          <w:sz w:val="23"/>
          <w:szCs w:val="23"/>
        </w:rPr>
        <w:t>}</w:t>
      </w:r>
      <w:r>
        <w:rPr>
          <w:rStyle w:val="HTMLCode"/>
          <w:rFonts w:ascii="Consolas" w:hAnsi="Consolas"/>
          <w:color w:val="000000"/>
          <w:sz w:val="23"/>
          <w:szCs w:val="23"/>
        </w:rPr>
        <w:t xml:space="preserve"> head</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HTMLCode"/>
          <w:rFonts w:ascii="Consolas" w:hAnsi="Consolas"/>
          <w:color w:val="000000"/>
          <w:sz w:val="23"/>
          <w:szCs w:val="23"/>
        </w:rPr>
        <w:t>head</w:t>
      </w:r>
      <w:r>
        <w:rPr>
          <w:rStyle w:val="token"/>
          <w:rFonts w:ascii="Consolas" w:hAnsi="Consolas"/>
          <w:color w:val="5F6364"/>
          <w:sz w:val="23"/>
          <w:szCs w:val="23"/>
        </w:rPr>
        <w:t>}</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w:t>
      </w:r>
      <w:r>
        <w:rPr>
          <w:rStyle w:val="token"/>
          <w:rFonts w:ascii="Consolas" w:hAnsi="Consolas"/>
          <w:color w:val="2F9C0A"/>
          <w:sz w:val="23"/>
          <w:szCs w:val="23"/>
        </w:rPr>
        <w:t>Department</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000000"/>
          <w:sz w:val="23"/>
          <w:szCs w:val="23"/>
        </w:rPr>
        <w:t>deptInfo</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&gt;&lt;</w:t>
      </w:r>
      <w:r>
        <w:rPr>
          <w:rStyle w:val="HTMLCode"/>
          <w:rFonts w:ascii="Consolas" w:hAnsi="Consolas"/>
          <w:color w:val="000000"/>
          <w:sz w:val="23"/>
          <w:szCs w:val="23"/>
        </w:rPr>
        <w:t>p</w:t>
      </w:r>
      <w:r>
        <w:rPr>
          <w:rStyle w:val="token"/>
          <w:rFonts w:ascii="Consolas" w:hAnsi="Consolas"/>
          <w:color w:val="A67F59"/>
          <w:sz w:val="23"/>
          <w:szCs w:val="23"/>
        </w:rPr>
        <w:t>&gt;</w:t>
      </w:r>
      <w:r>
        <w:rPr>
          <w:rStyle w:val="HTMLCode"/>
          <w:rFonts w:ascii="Consolas" w:hAnsi="Consolas"/>
          <w:color w:val="000000"/>
          <w:sz w:val="23"/>
          <w:szCs w:val="23"/>
        </w:rPr>
        <w:t xml:space="preserve">Dept Name is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deptInfo</w:t>
      </w:r>
      <w:r>
        <w:rPr>
          <w:rStyle w:val="token"/>
          <w:rFonts w:ascii="Consolas" w:hAnsi="Consolas"/>
          <w:color w:val="5F6364"/>
          <w:sz w:val="23"/>
          <w:szCs w:val="23"/>
        </w:rPr>
        <w:t>.</w:t>
      </w:r>
      <w:r>
        <w:rPr>
          <w:rStyle w:val="HTMLCode"/>
          <w:rFonts w:ascii="Consolas" w:hAnsi="Consolas"/>
          <w:color w:val="000000"/>
          <w:sz w:val="23"/>
          <w:szCs w:val="23"/>
        </w:rPr>
        <w:t>dept</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p</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r>
        <w:rPr>
          <w:rStyle w:val="HTMLCode"/>
          <w:rFonts w:ascii="Consolas" w:hAnsi="Consolas"/>
          <w:color w:val="000000"/>
          <w:sz w:val="23"/>
          <w:szCs w:val="23"/>
        </w:rPr>
        <w:t xml:space="preserve">Dept Head is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deptInfo</w:t>
      </w:r>
      <w:r>
        <w:rPr>
          <w:rStyle w:val="token"/>
          <w:rFonts w:ascii="Consolas" w:hAnsi="Consolas"/>
          <w:color w:val="5F6364"/>
          <w:sz w:val="23"/>
          <w:szCs w:val="23"/>
        </w:rPr>
        <w:t>.</w:t>
      </w:r>
      <w:r>
        <w:rPr>
          <w:rStyle w:val="HTMLCode"/>
          <w:rFonts w:ascii="Consolas" w:hAnsi="Consolas"/>
          <w:color w:val="000000"/>
          <w:sz w:val="23"/>
          <w:szCs w:val="23"/>
        </w:rPr>
        <w:t>head</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p</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Employee name</w:t>
      </w:r>
      <w:r>
        <w:rPr>
          <w:rStyle w:val="token"/>
          <w:rFonts w:ascii="Consolas" w:hAnsi="Consolas"/>
          <w:color w:val="A67F59"/>
          <w:sz w:val="23"/>
          <w:szCs w:val="23"/>
        </w:rPr>
        <w:t>=</w:t>
      </w:r>
      <w:r>
        <w:rPr>
          <w:rStyle w:val="token"/>
          <w:rFonts w:ascii="Consolas" w:hAnsi="Consolas"/>
          <w:color w:val="2F9C0A"/>
          <w:sz w:val="23"/>
          <w:szCs w:val="23"/>
        </w:rPr>
        <w:t>"Sara"</w:t>
      </w:r>
      <w:r>
        <w:rPr>
          <w:rStyle w:val="HTMLCode"/>
          <w:rFonts w:ascii="Consolas" w:hAnsi="Consolas"/>
          <w:color w:val="000000"/>
          <w:sz w:val="23"/>
          <w:szCs w:val="23"/>
        </w:rPr>
        <w:t xml:space="preserve"> salary</w:t>
      </w:r>
      <w:r>
        <w:rPr>
          <w:rStyle w:val="token"/>
          <w:rFonts w:ascii="Consolas" w:hAnsi="Consolas"/>
          <w:color w:val="A67F59"/>
          <w:sz w:val="23"/>
          <w:szCs w:val="23"/>
        </w:rPr>
        <w:t>=</w:t>
      </w:r>
      <w:r>
        <w:rPr>
          <w:rStyle w:val="token"/>
          <w:rFonts w:ascii="Consolas" w:hAnsi="Consolas"/>
          <w:color w:val="2F9C0A"/>
          <w:sz w:val="23"/>
          <w:szCs w:val="23"/>
        </w:rPr>
        <w:t>"12345"</w:t>
      </w:r>
      <w:r>
        <w:rPr>
          <w:rStyle w:val="HTMLCode"/>
          <w:rFonts w:ascii="Consolas" w:hAnsi="Consolas"/>
          <w:color w:val="000000"/>
          <w:sz w:val="23"/>
          <w:szCs w:val="23"/>
        </w:rPr>
        <w:t xml:space="preserve"> dept</w:t>
      </w:r>
      <w:r>
        <w:rPr>
          <w:rStyle w:val="token"/>
          <w:rFonts w:ascii="Consolas" w:hAnsi="Consolas"/>
          <w:color w:val="A67F59"/>
          <w:sz w:val="23"/>
          <w:szCs w:val="23"/>
        </w:rPr>
        <w:t>=</w:t>
      </w:r>
      <w:r>
        <w:rPr>
          <w:rStyle w:val="token"/>
          <w:rFonts w:ascii="Consolas" w:hAnsi="Consolas"/>
          <w:color w:val="2F9C0A"/>
          <w:sz w:val="23"/>
          <w:szCs w:val="23"/>
        </w:rPr>
        <w:t>"Test"</w:t>
      </w:r>
      <w:r>
        <w:rPr>
          <w:rStyle w:val="HTMLCode"/>
          <w:rFonts w:ascii="Consolas" w:hAnsi="Consolas"/>
          <w:color w:val="000000"/>
          <w:sz w:val="23"/>
          <w:szCs w:val="23"/>
        </w:rPr>
        <w:t xml:space="preserve"> head</w:t>
      </w:r>
      <w:r>
        <w:rPr>
          <w:rStyle w:val="token"/>
          <w:rFonts w:ascii="Consolas" w:hAnsi="Consolas"/>
          <w:color w:val="A67F59"/>
          <w:sz w:val="23"/>
          <w:szCs w:val="23"/>
        </w:rPr>
        <w:t>=</w:t>
      </w:r>
      <w:r>
        <w:rPr>
          <w:rStyle w:val="token"/>
          <w:rFonts w:ascii="Consolas" w:hAnsi="Consolas"/>
          <w:color w:val="2F9C0A"/>
          <w:sz w:val="23"/>
          <w:szCs w:val="23"/>
        </w:rPr>
        <w:t>"Head"</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C550B" w:rsidRDefault="007C550B" w:rsidP="007C550B">
      <w:pPr>
        <w:rPr>
          <w:color w:val="676A6D"/>
          <w:sz w:val="23"/>
          <w:szCs w:val="23"/>
        </w:rPr>
      </w:pP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The components we have created until now are called as Function Components. We will understand about Class Components in our Next Session.</w:t>
      </w:r>
    </w:p>
    <w:p w:rsidR="007C550B" w:rsidRDefault="007C550B" w:rsidP="007C550B">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Class Components in React</w:t>
      </w:r>
    </w:p>
    <w:p w:rsidR="007C550B" w:rsidRDefault="007C550B" w:rsidP="007C550B">
      <w:pPr>
        <w:rPr>
          <w:rFonts w:ascii="Times New Roman" w:hAnsi="Times New Roman" w:cs="Times New Roman"/>
          <w:sz w:val="24"/>
          <w:szCs w:val="24"/>
        </w:rPr>
      </w:pP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lastRenderedPageBreak/>
        <w:t>As discussed in our previous article, React lets us define components as classes or functions. we have discussed about Function Components in our last article and In this article, we will understand Class Components.</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To define a React component class, We have to create a class and extend React.Component class. Lets say we want to create an Employee Component and this Component should return the Element which displays Employee Details. </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Open Index.js file from our Demo-Project, Create Employee class and extend it from React.Component. Output of any Class Component we create is dependent on the return value of a Method Called render(). The render() method is the only required method needs to be implemented in a class component.</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lets create a div element which displays employee details like ID, Name , Location, Salary and return the div from this Method. To access the attributes that will be passed to this Component Class, in React we use this.props. Attribute Name. this.props contains the props that were defined by the caller of this component.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class</w:t>
      </w:r>
      <w:r>
        <w:rPr>
          <w:rStyle w:val="HTMLCode"/>
          <w:rFonts w:ascii="Consolas" w:hAnsi="Consolas"/>
          <w:color w:val="000000"/>
          <w:sz w:val="23"/>
          <w:szCs w:val="23"/>
        </w:rPr>
        <w:t xml:space="preserve"> </w:t>
      </w:r>
      <w:r>
        <w:rPr>
          <w:rStyle w:val="token"/>
          <w:rFonts w:ascii="Consolas" w:hAnsi="Consolas"/>
          <w:color w:val="1990B8"/>
          <w:sz w:val="23"/>
          <w:szCs w:val="23"/>
        </w:rPr>
        <w:t>Employee</w:t>
      </w:r>
      <w:r>
        <w:rPr>
          <w:rStyle w:val="HTMLCode"/>
          <w:rFonts w:ascii="Consolas" w:hAnsi="Consolas"/>
          <w:color w:val="000000"/>
          <w:sz w:val="23"/>
          <w:szCs w:val="23"/>
        </w:rPr>
        <w:t xml:space="preserve"> </w:t>
      </w:r>
      <w:r>
        <w:rPr>
          <w:rStyle w:val="token"/>
          <w:rFonts w:ascii="Consolas" w:hAnsi="Consolas"/>
          <w:color w:val="1990B8"/>
          <w:sz w:val="23"/>
          <w:szCs w:val="23"/>
        </w:rPr>
        <w:t>extends</w:t>
      </w:r>
      <w:r>
        <w:rPr>
          <w:rStyle w:val="HTMLCode"/>
          <w:rFonts w:ascii="Consolas"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render</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Employee Details</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7C550B" w:rsidRDefault="007C550B" w:rsidP="007C550B">
      <w:pPr>
        <w:rPr>
          <w:color w:val="676A6D"/>
          <w:sz w:val="23"/>
          <w:szCs w:val="23"/>
        </w:rPr>
      </w:pP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Calling the Class Component and rendering remains as same as the Function Component.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lastRenderedPageBreak/>
        <w:t>const</w:t>
      </w:r>
      <w:r>
        <w:rPr>
          <w:rStyle w:val="HTMLCode"/>
          <w:rFonts w:ascii="Consolas" w:hAnsi="Consolas"/>
          <w:color w:val="000000"/>
          <w:sz w:val="23"/>
          <w:szCs w:val="23"/>
        </w:rPr>
        <w:t xml:space="preserve"> element</w:t>
      </w:r>
      <w:r>
        <w:rPr>
          <w:rStyle w:val="token"/>
          <w:rFonts w:ascii="Consolas" w:hAnsi="Consolas"/>
          <w:color w:val="A67F59"/>
          <w:sz w:val="23"/>
          <w:szCs w:val="23"/>
        </w:rPr>
        <w:t>=&lt;</w:t>
      </w:r>
      <w:r>
        <w:rPr>
          <w:rStyle w:val="HTMLCode"/>
          <w:rFonts w:ascii="Consolas" w:hAnsi="Consolas"/>
          <w:color w:val="000000"/>
          <w:sz w:val="23"/>
          <w:szCs w:val="23"/>
        </w:rPr>
        <w:t>Employee Name</w:t>
      </w:r>
      <w:r>
        <w:rPr>
          <w:rStyle w:val="token"/>
          <w:rFonts w:ascii="Consolas" w:hAnsi="Consolas"/>
          <w:color w:val="A67F59"/>
          <w:sz w:val="23"/>
          <w:szCs w:val="23"/>
        </w:rPr>
        <w:t>=</w:t>
      </w:r>
      <w:r>
        <w:rPr>
          <w:rStyle w:val="token"/>
          <w:rFonts w:ascii="Consolas" w:hAnsi="Consolas"/>
          <w:color w:val="2F9C0A"/>
          <w:sz w:val="23"/>
          <w:szCs w:val="23"/>
        </w:rPr>
        <w:t>"</w:t>
      </w:r>
      <w:r w:rsidR="007A5463">
        <w:rPr>
          <w:rStyle w:val="token"/>
          <w:rFonts w:ascii="Consolas" w:hAnsi="Consolas"/>
          <w:color w:val="2F9C0A"/>
          <w:sz w:val="23"/>
          <w:szCs w:val="23"/>
        </w:rPr>
        <w:t>SpringPeople</w:t>
      </w:r>
      <w:r>
        <w:rPr>
          <w:rStyle w:val="token"/>
          <w:rFonts w:ascii="Consolas" w:hAnsi="Consolas"/>
          <w:color w:val="2F9C0A"/>
          <w:sz w:val="23"/>
          <w:szCs w:val="23"/>
        </w:rPr>
        <w:t>"</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7C550B" w:rsidRDefault="007C550B" w:rsidP="007C550B">
      <w:pPr>
        <w:rPr>
          <w:rFonts w:ascii="Times New Roman" w:hAnsi="Times New Roman"/>
          <w:color w:val="676A6D"/>
          <w:sz w:val="23"/>
          <w:szCs w:val="23"/>
        </w:rPr>
      </w:pP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Lets save these changes, navigate to the browser and we can see the output.</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Now lets create Department Component also as Class Component. So we create a Class, Name it as Department and extend React.Component. We will return an Element which displays Department Information like Department Name, Head of the Department Name and Use this Component in Employee Component.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class</w:t>
      </w:r>
      <w:r>
        <w:rPr>
          <w:rStyle w:val="HTMLCode"/>
          <w:rFonts w:ascii="Consolas" w:hAnsi="Consolas"/>
          <w:color w:val="000000"/>
          <w:sz w:val="23"/>
          <w:szCs w:val="23"/>
        </w:rPr>
        <w:t xml:space="preserve"> </w:t>
      </w:r>
      <w:r>
        <w:rPr>
          <w:rStyle w:val="token"/>
          <w:rFonts w:ascii="Consolas" w:hAnsi="Consolas"/>
          <w:color w:val="1990B8"/>
          <w:sz w:val="23"/>
          <w:szCs w:val="23"/>
        </w:rPr>
        <w:t>Employee</w:t>
      </w:r>
      <w:r>
        <w:rPr>
          <w:rStyle w:val="HTMLCode"/>
          <w:rFonts w:ascii="Consolas" w:hAnsi="Consolas"/>
          <w:color w:val="000000"/>
          <w:sz w:val="23"/>
          <w:szCs w:val="23"/>
        </w:rPr>
        <w:t xml:space="preserve"> </w:t>
      </w:r>
      <w:r>
        <w:rPr>
          <w:rStyle w:val="token"/>
          <w:rFonts w:ascii="Consolas" w:hAnsi="Consolas"/>
          <w:color w:val="1990B8"/>
          <w:sz w:val="23"/>
          <w:szCs w:val="23"/>
        </w:rPr>
        <w:t>extends</w:t>
      </w:r>
      <w:r>
        <w:rPr>
          <w:rStyle w:val="HTMLCode"/>
          <w:rFonts w:ascii="Consolas"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render</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Employee Details</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Department Name</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DeptName</w:t>
      </w:r>
      <w:r>
        <w:rPr>
          <w:rStyle w:val="token"/>
          <w:rFonts w:ascii="Consolas" w:hAnsi="Consolas"/>
          <w:color w:val="5F6364"/>
          <w:sz w:val="23"/>
          <w:szCs w:val="23"/>
        </w:rPr>
        <w:t>}</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class</w:t>
      </w:r>
      <w:r>
        <w:rPr>
          <w:rStyle w:val="HTMLCode"/>
          <w:rFonts w:ascii="Consolas" w:hAnsi="Consolas"/>
          <w:color w:val="000000"/>
          <w:sz w:val="23"/>
          <w:szCs w:val="23"/>
        </w:rPr>
        <w:t xml:space="preserve"> </w:t>
      </w:r>
      <w:r>
        <w:rPr>
          <w:rStyle w:val="token"/>
          <w:rFonts w:ascii="Consolas" w:hAnsi="Consolas"/>
          <w:color w:val="1990B8"/>
          <w:sz w:val="23"/>
          <w:szCs w:val="23"/>
        </w:rPr>
        <w:t>Department</w:t>
      </w:r>
      <w:r>
        <w:rPr>
          <w:rStyle w:val="HTMLCode"/>
          <w:rFonts w:ascii="Consolas" w:hAnsi="Consolas"/>
          <w:color w:val="000000"/>
          <w:sz w:val="23"/>
          <w:szCs w:val="23"/>
        </w:rPr>
        <w:t xml:space="preserve"> </w:t>
      </w:r>
      <w:r>
        <w:rPr>
          <w:rStyle w:val="token"/>
          <w:rFonts w:ascii="Consolas" w:hAnsi="Consolas"/>
          <w:color w:val="1990B8"/>
          <w:sz w:val="23"/>
          <w:szCs w:val="23"/>
        </w:rPr>
        <w:t>extends</w:t>
      </w:r>
      <w:r>
        <w:rPr>
          <w:rStyle w:val="HTMLCode"/>
          <w:rFonts w:ascii="Consolas"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render</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Department Details</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w:t>
      </w:r>
      <w:r>
        <w:rPr>
          <w:rStyle w:val="token"/>
          <w:rFonts w:ascii="Consolas" w:hAnsi="Consolas"/>
          <w:color w:val="A67F59"/>
          <w:sz w:val="23"/>
          <w:szCs w:val="23"/>
        </w:rPr>
        <w:t>=&lt;</w:t>
      </w:r>
      <w:r>
        <w:rPr>
          <w:rStyle w:val="HTMLCode"/>
          <w:rFonts w:ascii="Consolas" w:hAnsi="Consolas"/>
          <w:color w:val="000000"/>
          <w:sz w:val="23"/>
          <w:szCs w:val="23"/>
        </w:rPr>
        <w:t>Employee Name</w:t>
      </w:r>
      <w:r>
        <w:rPr>
          <w:rStyle w:val="token"/>
          <w:rFonts w:ascii="Consolas" w:hAnsi="Consolas"/>
          <w:color w:val="A67F59"/>
          <w:sz w:val="23"/>
          <w:szCs w:val="23"/>
        </w:rPr>
        <w:t>=</w:t>
      </w:r>
      <w:r>
        <w:rPr>
          <w:rStyle w:val="token"/>
          <w:rFonts w:ascii="Consolas" w:hAnsi="Consolas"/>
          <w:color w:val="2F9C0A"/>
          <w:sz w:val="23"/>
          <w:szCs w:val="23"/>
        </w:rPr>
        <w:t>"</w:t>
      </w:r>
      <w:r w:rsidR="007A5463">
        <w:rPr>
          <w:rStyle w:val="token"/>
          <w:rFonts w:ascii="Consolas" w:hAnsi="Consolas"/>
          <w:color w:val="2F9C0A"/>
          <w:sz w:val="23"/>
          <w:szCs w:val="23"/>
        </w:rPr>
        <w:t>SpringPeople</w:t>
      </w:r>
      <w:r>
        <w:rPr>
          <w:rStyle w:val="token"/>
          <w:rFonts w:ascii="Consolas" w:hAnsi="Consolas"/>
          <w:color w:val="2F9C0A"/>
          <w:sz w:val="23"/>
          <w:szCs w:val="23"/>
        </w:rPr>
        <w:t>"</w:t>
      </w:r>
      <w:r>
        <w:rPr>
          <w:rStyle w:val="HTMLCode"/>
          <w:rFonts w:ascii="Consolas" w:hAnsi="Consolas"/>
          <w:color w:val="000000"/>
          <w:sz w:val="23"/>
          <w:szCs w:val="23"/>
        </w:rPr>
        <w:t xml:space="preserve"> DeptName</w:t>
      </w:r>
      <w:r>
        <w:rPr>
          <w:rStyle w:val="token"/>
          <w:rFonts w:ascii="Consolas" w:hAnsi="Consolas"/>
          <w:color w:val="A67F59"/>
          <w:sz w:val="23"/>
          <w:szCs w:val="23"/>
        </w:rPr>
        <w:t>=</w:t>
      </w:r>
      <w:r>
        <w:rPr>
          <w:rStyle w:val="token"/>
          <w:rFonts w:ascii="Consolas" w:hAnsi="Consolas"/>
          <w:color w:val="2F9C0A"/>
          <w:sz w:val="23"/>
          <w:szCs w:val="23"/>
        </w:rPr>
        <w:t>"Dev"</w:t>
      </w:r>
      <w:r>
        <w:rPr>
          <w:rStyle w:val="token"/>
          <w:rFonts w:ascii="Consolas" w:hAnsi="Consolas"/>
          <w:color w:val="A67F59"/>
          <w:sz w:val="23"/>
          <w:szCs w:val="23"/>
        </w:rPr>
        <w:t>/&gt;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7C550B" w:rsidRDefault="007C550B" w:rsidP="007C550B">
      <w:pPr>
        <w:rPr>
          <w:rFonts w:ascii="Times New Roman" w:hAnsi="Times New Roman"/>
          <w:color w:val="676A6D"/>
          <w:sz w:val="23"/>
          <w:szCs w:val="23"/>
        </w:rPr>
      </w:pP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Props are Read-Only</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Whether we declare a component as a function or a class, it must never modify its own props. </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To understand this with an Example, lets go and add a Constructor to the Employee Component Class and inside the Constructor, lets try to log the Property Object.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constructor</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p>
    <w:p w:rsidR="007C550B" w:rsidRDefault="007C550B" w:rsidP="007C55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7C550B" w:rsidRDefault="007C550B" w:rsidP="007C550B">
      <w:pPr>
        <w:rPr>
          <w:rFonts w:ascii="Times New Roman" w:hAnsi="Times New Roman"/>
          <w:color w:val="676A6D"/>
          <w:sz w:val="23"/>
          <w:szCs w:val="23"/>
        </w:rPr>
      </w:pP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This Code will throw the Error and It is expecting us to call the Base Class Constructor and we do that by using Super();</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After adding the Base Class Constructor call, if we look at the Console in the browser, we get props value as undefined. To make sure that props object can be accessed in constructor, we have to add this parameter to the constructor and pass that to the base class constructor as well. Now if we save this, we can see that object data in the Console log.</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lastRenderedPageBreak/>
        <w:t>Now if we try to Change the Salary using props object,  we can see an error and error says.</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React is pretty flexible but it has a single strict rule. Props are read-only. Of course, application UIs are dynamic and change over time. a new concept named “state” allows React components to change their output over time in response to user actions without violating this rule. By now we are clear on how to create function component and A Class Component. Then the obvious question is when to use which one?</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If we are expecting features like</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1. Managing State of the Components</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2. Adding Life Cycle Methods to Components</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3. Need to Write Logic for Event Handlers</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Then we will go for Class Component and in rest of the cases we can go for Function Component.</w:t>
      </w:r>
    </w:p>
    <w:p w:rsidR="007C550B" w:rsidRDefault="007C550B" w:rsidP="007C550B">
      <w:pPr>
        <w:pStyle w:val="NormalWeb"/>
        <w:spacing w:before="0" w:beforeAutospacing="0" w:after="360" w:afterAutospacing="0" w:line="360" w:lineRule="atLeast"/>
        <w:rPr>
          <w:color w:val="333333"/>
          <w:sz w:val="29"/>
          <w:szCs w:val="29"/>
        </w:rPr>
      </w:pPr>
      <w:r>
        <w:rPr>
          <w:color w:val="333333"/>
          <w:sz w:val="29"/>
          <w:szCs w:val="29"/>
        </w:rPr>
        <w:t>We will be discussing these features in detail in our upcoming articles.</w:t>
      </w:r>
    </w:p>
    <w:p w:rsidR="009C3F4C" w:rsidRDefault="009C3F4C" w:rsidP="009C3F4C">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State in React</w:t>
      </w:r>
    </w:p>
    <w:p w:rsidR="009C3F4C" w:rsidRDefault="009C3F4C" w:rsidP="009C3F4C">
      <w:pPr>
        <w:rPr>
          <w:rFonts w:ascii="Times New Roman" w:hAnsi="Times New Roman" w:cs="Times New Roman"/>
          <w:sz w:val="24"/>
          <w:szCs w:val="24"/>
        </w:rPr>
      </w:pPr>
    </w:p>
    <w:p w:rsidR="009C3F4C" w:rsidRDefault="009C3F4C" w:rsidP="009C3F4C">
      <w:pPr>
        <w:pStyle w:val="NormalWeb"/>
        <w:spacing w:before="0" w:beforeAutospacing="0" w:after="360" w:afterAutospacing="0" w:line="360" w:lineRule="atLeast"/>
        <w:rPr>
          <w:color w:val="333333"/>
          <w:sz w:val="29"/>
          <w:szCs w:val="29"/>
        </w:rPr>
      </w:pPr>
      <w:r>
        <w:rPr>
          <w:color w:val="333333"/>
          <w:sz w:val="29"/>
          <w:szCs w:val="29"/>
        </w:rPr>
        <w:t>In this article, we will understand the concept of State in React and its importance. In our previous article, We have discussed about properties and their ready-only behavior. </w:t>
      </w:r>
    </w:p>
    <w:p w:rsidR="009C3F4C" w:rsidRDefault="009C3F4C" w:rsidP="009C3F4C">
      <w:pPr>
        <w:pStyle w:val="NormalWeb"/>
        <w:spacing w:before="0" w:beforeAutospacing="0" w:after="360" w:afterAutospacing="0" w:line="360" w:lineRule="atLeast"/>
        <w:rPr>
          <w:color w:val="333333"/>
          <w:sz w:val="29"/>
          <w:szCs w:val="29"/>
        </w:rPr>
      </w:pPr>
      <w:r>
        <w:rPr>
          <w:color w:val="333333"/>
          <w:sz w:val="29"/>
          <w:szCs w:val="29"/>
        </w:rPr>
        <w:t>Application UIs are dynamic and change over time. And any changes we do on the Component Class members for various user actions should get updated into Browser UI. Now question is as our props are read only , how do we address this. To understand it in Practical, I have opened our demo-project we have created in our Previous Sessions and running it in the local environment.</w:t>
      </w:r>
    </w:p>
    <w:p w:rsidR="009C3F4C" w:rsidRDefault="009C3F4C" w:rsidP="009C3F4C">
      <w:pPr>
        <w:pStyle w:val="NormalWeb"/>
        <w:spacing w:before="0" w:beforeAutospacing="0" w:after="360" w:afterAutospacing="0" w:line="360" w:lineRule="atLeast"/>
        <w:rPr>
          <w:color w:val="333333"/>
          <w:sz w:val="29"/>
          <w:szCs w:val="29"/>
        </w:rPr>
      </w:pPr>
      <w:r>
        <w:rPr>
          <w:color w:val="333333"/>
          <w:sz w:val="29"/>
          <w:szCs w:val="29"/>
        </w:rPr>
        <w:lastRenderedPageBreak/>
        <w:t>Lets Open index.js , create a Component Class called Employee and we implement render method. Lets return div which contains one h2 tag and display text called Employee Component and place a button in the Text with Text as Add Employee. Lets Create a function called AddEmployee, in which lets show a simple alert message and to call this function on Click of the button, we use onClick attribute and lets Pass the AddEmployee to it. Lets Call this Component and render it to our DOM. Lets save these changes, navigate to our browser. And we can see the Employee Component contents are being shown.</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class</w:t>
      </w:r>
      <w:r>
        <w:rPr>
          <w:rStyle w:val="HTMLCode"/>
          <w:rFonts w:ascii="Consolas" w:hAnsi="Consolas"/>
          <w:color w:val="000000"/>
          <w:sz w:val="23"/>
          <w:szCs w:val="23"/>
        </w:rPr>
        <w:t xml:space="preserve"> </w:t>
      </w:r>
      <w:r>
        <w:rPr>
          <w:rStyle w:val="token"/>
          <w:rFonts w:ascii="Consolas" w:hAnsi="Consolas"/>
          <w:color w:val="1990B8"/>
          <w:sz w:val="23"/>
          <w:szCs w:val="23"/>
        </w:rPr>
        <w:t>Employee</w:t>
      </w:r>
      <w:r>
        <w:rPr>
          <w:rStyle w:val="HTMLCode"/>
          <w:rFonts w:ascii="Consolas" w:hAnsi="Consolas"/>
          <w:color w:val="000000"/>
          <w:sz w:val="23"/>
          <w:szCs w:val="23"/>
        </w:rPr>
        <w:t xml:space="preserve"> </w:t>
      </w:r>
      <w:r>
        <w:rPr>
          <w:rStyle w:val="token"/>
          <w:rFonts w:ascii="Consolas" w:hAnsi="Consolas"/>
          <w:color w:val="1990B8"/>
          <w:sz w:val="23"/>
          <w:szCs w:val="23"/>
        </w:rPr>
        <w:t>extends</w:t>
      </w:r>
      <w:r>
        <w:rPr>
          <w:rStyle w:val="HTMLCode"/>
          <w:rFonts w:ascii="Consolas"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addEmployee</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alert</w:t>
      </w:r>
      <w:r>
        <w:rPr>
          <w:rStyle w:val="token"/>
          <w:rFonts w:ascii="Consolas" w:hAnsi="Consolas"/>
          <w:color w:val="5F6364"/>
          <w:sz w:val="23"/>
          <w:szCs w:val="23"/>
        </w:rPr>
        <w:t>(</w:t>
      </w:r>
      <w:r>
        <w:rPr>
          <w:rStyle w:val="token"/>
          <w:rFonts w:ascii="Consolas" w:hAnsi="Consolas"/>
          <w:color w:val="2F9C0A"/>
          <w:sz w:val="23"/>
          <w:szCs w:val="23"/>
        </w:rPr>
        <w:t>'Clicked on addEmployee Method'</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Employee Component</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button onClick</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addEmployee</w:t>
      </w:r>
      <w:r>
        <w:rPr>
          <w:rStyle w:val="token"/>
          <w:rFonts w:ascii="Consolas" w:hAnsi="Consolas"/>
          <w:color w:val="5F6364"/>
          <w:sz w:val="23"/>
          <w:szCs w:val="23"/>
        </w:rPr>
        <w:t>}</w:t>
      </w:r>
      <w:r>
        <w:rPr>
          <w:rStyle w:val="token"/>
          <w:rFonts w:ascii="Consolas" w:hAnsi="Consolas"/>
          <w:color w:val="A67F59"/>
          <w:sz w:val="23"/>
          <w:szCs w:val="23"/>
        </w:rPr>
        <w:t>&gt;</w:t>
      </w:r>
      <w:r>
        <w:rPr>
          <w:rStyle w:val="HTMLCode"/>
          <w:rFonts w:ascii="Consolas" w:hAnsi="Consolas"/>
          <w:color w:val="000000"/>
          <w:sz w:val="23"/>
          <w:szCs w:val="23"/>
        </w:rPr>
        <w:t>Add Employee</w:t>
      </w:r>
      <w:r>
        <w:rPr>
          <w:rStyle w:val="token"/>
          <w:rFonts w:ascii="Consolas" w:hAnsi="Consolas"/>
          <w:color w:val="A67F59"/>
          <w:sz w:val="23"/>
          <w:szCs w:val="23"/>
        </w:rPr>
        <w:t>&lt;/</w:t>
      </w:r>
      <w:r>
        <w:rPr>
          <w:rStyle w:val="HTMLCode"/>
          <w:rFonts w:ascii="Consolas" w:hAnsi="Consolas"/>
          <w:color w:val="000000"/>
          <w:sz w:val="23"/>
          <w:szCs w:val="23"/>
        </w:rPr>
        <w:t>button</w:t>
      </w:r>
      <w:r>
        <w:rPr>
          <w:rStyle w:val="token"/>
          <w:rFonts w:ascii="Consolas" w:hAnsi="Consolas"/>
          <w:color w:val="A67F59"/>
          <w:sz w:val="23"/>
          <w:szCs w:val="23"/>
        </w:rPr>
        <w:t>&gt;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const</w:t>
      </w:r>
      <w:r>
        <w:rPr>
          <w:rStyle w:val="HTMLCode"/>
          <w:rFonts w:ascii="Consolas" w:hAnsi="Consolas"/>
          <w:color w:val="000000"/>
          <w:sz w:val="23"/>
          <w:szCs w:val="23"/>
        </w:rPr>
        <w:t xml:space="preserve"> element1</w:t>
      </w:r>
      <w:r>
        <w:rPr>
          <w:rStyle w:val="token"/>
          <w:rFonts w:ascii="Consolas" w:hAnsi="Consolas"/>
          <w:color w:val="A67F59"/>
          <w:sz w:val="23"/>
          <w:szCs w:val="23"/>
        </w:rPr>
        <w:t>=&lt;</w:t>
      </w:r>
      <w:r>
        <w:rPr>
          <w:rStyle w:val="HTMLCode"/>
          <w:rFonts w:ascii="Consolas" w:hAnsi="Consolas"/>
          <w:color w:val="000000"/>
          <w:sz w:val="23"/>
          <w:szCs w:val="23"/>
        </w:rPr>
        <w:t>Employee</w:t>
      </w:r>
      <w:r>
        <w:rPr>
          <w:rStyle w:val="token"/>
          <w:rFonts w:ascii="Consolas" w:hAnsi="Consolas"/>
          <w:color w:val="A67F59"/>
          <w:sz w:val="23"/>
          <w:szCs w:val="23"/>
        </w:rPr>
        <w:t>&gt;&lt;/</w:t>
      </w:r>
      <w:r>
        <w:rPr>
          <w:rStyle w:val="HTMLCode"/>
          <w:rFonts w:ascii="Consolas" w:hAnsi="Consolas"/>
          <w:color w:val="000000"/>
          <w:sz w:val="23"/>
          <w:szCs w:val="23"/>
        </w:rPr>
        <w:t>Employee</w:t>
      </w:r>
      <w:r>
        <w:rPr>
          <w:rStyle w:val="token"/>
          <w:rFonts w:ascii="Consolas" w:hAnsi="Consolas"/>
          <w:color w:val="A67F59"/>
          <w:sz w:val="23"/>
          <w:szCs w:val="23"/>
        </w:rPr>
        <w:t>&gt;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element1</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9C3F4C" w:rsidRDefault="009C3F4C" w:rsidP="009C3F4C">
      <w:pPr>
        <w:rPr>
          <w:rFonts w:ascii="Times New Roman" w:hAnsi="Times New Roman"/>
          <w:color w:val="676A6D"/>
          <w:sz w:val="23"/>
          <w:szCs w:val="23"/>
        </w:rPr>
      </w:pPr>
    </w:p>
    <w:p w:rsidR="009C3F4C" w:rsidRDefault="009C3F4C" w:rsidP="009C3F4C">
      <w:pPr>
        <w:pStyle w:val="NormalWeb"/>
        <w:spacing w:before="0" w:beforeAutospacing="0" w:after="360" w:afterAutospacing="0" w:line="360" w:lineRule="atLeast"/>
        <w:rPr>
          <w:color w:val="333333"/>
          <w:sz w:val="29"/>
          <w:szCs w:val="29"/>
        </w:rPr>
      </w:pPr>
      <w:r>
        <w:rPr>
          <w:color w:val="333333"/>
          <w:sz w:val="29"/>
          <w:szCs w:val="29"/>
        </w:rPr>
        <w:t>Click on the Button and we can see the alert is being shown with the message. Now lets say we want to keep a track on how many times the button is being Clicked. Lets create a counter variable and initialize with zero. In AddEmployee function, lets increment this counter and display that in the alert.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count</w:t>
      </w:r>
      <w:r>
        <w:rPr>
          <w:rStyle w:val="token"/>
          <w:rFonts w:ascii="Consolas" w:hAnsi="Consolas"/>
          <w:color w:val="A67F59"/>
          <w:sz w:val="23"/>
          <w:szCs w:val="23"/>
        </w:rPr>
        <w:t>=</w:t>
      </w:r>
      <w:r>
        <w:rPr>
          <w:rStyle w:val="token"/>
          <w:rFonts w:ascii="Consolas" w:hAnsi="Consolas"/>
          <w:color w:val="C92C2C"/>
          <w:sz w:val="23"/>
          <w:szCs w:val="23"/>
        </w:rPr>
        <w:t>0</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2F9C0A"/>
          <w:sz w:val="23"/>
          <w:szCs w:val="23"/>
        </w:rPr>
        <w:t>addEmployee</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count</w:t>
      </w:r>
      <w:r>
        <w:rPr>
          <w:rStyle w:val="token"/>
          <w:rFonts w:ascii="Consolas" w:hAnsi="Consolas"/>
          <w:color w:val="A67F59"/>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count</w:t>
      </w:r>
      <w:r>
        <w:rPr>
          <w:rStyle w:val="token"/>
          <w:rFonts w:ascii="Consolas" w:hAnsi="Consolas"/>
          <w:color w:val="A67F59"/>
          <w:sz w:val="23"/>
          <w:szCs w:val="23"/>
        </w:rPr>
        <w:t>+</w:t>
      </w:r>
      <w:r>
        <w:rPr>
          <w:rStyle w:val="token"/>
          <w:rFonts w:ascii="Consolas" w:hAnsi="Consolas"/>
          <w:color w:val="C92C2C"/>
          <w:sz w:val="23"/>
          <w:szCs w:val="23"/>
        </w:rPr>
        <w:t>1</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alert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count</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alert</w:t>
      </w:r>
      <w:r>
        <w:rPr>
          <w:rStyle w:val="token"/>
          <w:rFonts w:ascii="Consolas" w:hAnsi="Consolas"/>
          <w:color w:val="5F6364"/>
          <w:sz w:val="23"/>
          <w:szCs w:val="23"/>
        </w:rPr>
        <w:t>(</w:t>
      </w:r>
      <w:r>
        <w:rPr>
          <w:rStyle w:val="token"/>
          <w:rFonts w:ascii="Consolas" w:hAnsi="Consolas"/>
          <w:color w:val="2F9C0A"/>
          <w:sz w:val="23"/>
          <w:szCs w:val="23"/>
        </w:rPr>
        <w:t>'Clicked on addEmployee Method'</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C3F4C" w:rsidRDefault="009C3F4C" w:rsidP="009C3F4C">
      <w:pPr>
        <w:rPr>
          <w:rFonts w:ascii="Times New Roman" w:hAnsi="Times New Roman"/>
          <w:color w:val="676A6D"/>
          <w:sz w:val="23"/>
          <w:szCs w:val="23"/>
        </w:rPr>
      </w:pPr>
    </w:p>
    <w:p w:rsidR="009C3F4C" w:rsidRDefault="009C3F4C" w:rsidP="009C3F4C">
      <w:pPr>
        <w:pStyle w:val="NormalWeb"/>
        <w:spacing w:before="0" w:beforeAutospacing="0" w:after="360" w:afterAutospacing="0" w:line="360" w:lineRule="atLeast"/>
        <w:rPr>
          <w:color w:val="333333"/>
          <w:sz w:val="29"/>
          <w:szCs w:val="29"/>
        </w:rPr>
      </w:pPr>
      <w:r>
        <w:rPr>
          <w:color w:val="333333"/>
          <w:sz w:val="29"/>
          <w:szCs w:val="29"/>
        </w:rPr>
        <w:t>Lets save these and navigate to the browser, Click on the button several times and one can see that counter is incremented each time when the button is Clicked. Lets delete the alerts we are showing and create one paragraph element and display the counter value in it. Lets save these and navigate to the browser, Click on the button several times and one can see that counter is not incremented each time when the button is Clicked. That’s because the change we are doing on the counter property in the component class is not getting rendered into our UI.</w:t>
      </w:r>
    </w:p>
    <w:p w:rsidR="009C3F4C" w:rsidRDefault="009C3F4C" w:rsidP="009C3F4C">
      <w:pPr>
        <w:pStyle w:val="NormalWeb"/>
        <w:spacing w:before="0" w:beforeAutospacing="0" w:after="360" w:afterAutospacing="0" w:line="360" w:lineRule="atLeast"/>
        <w:rPr>
          <w:color w:val="333333"/>
          <w:sz w:val="29"/>
          <w:szCs w:val="29"/>
        </w:rPr>
      </w:pPr>
      <w:r>
        <w:rPr>
          <w:color w:val="333333"/>
          <w:sz w:val="29"/>
          <w:szCs w:val="29"/>
        </w:rPr>
        <w:t>Lets see how we can solve this in React. React introduces, a new concept named “state” which allows React components to change their output over time in response to user actions without violating this rule.</w:t>
      </w:r>
    </w:p>
    <w:p w:rsidR="009C3F4C" w:rsidRDefault="009C3F4C" w:rsidP="009C3F4C">
      <w:pPr>
        <w:pStyle w:val="NormalWeb"/>
        <w:spacing w:before="0" w:beforeAutospacing="0" w:after="360" w:afterAutospacing="0" w:line="360" w:lineRule="atLeast"/>
        <w:rPr>
          <w:color w:val="333333"/>
          <w:sz w:val="29"/>
          <w:szCs w:val="29"/>
        </w:rPr>
      </w:pPr>
      <w:r>
        <w:rPr>
          <w:color w:val="333333"/>
          <w:sz w:val="29"/>
          <w:szCs w:val="29"/>
        </w:rPr>
        <w:t>State is similar to props, but it is private and fully controlled by the component. </w:t>
      </w:r>
    </w:p>
    <w:p w:rsidR="009C3F4C" w:rsidRDefault="009C3F4C" w:rsidP="009C3F4C">
      <w:pPr>
        <w:pStyle w:val="NormalWeb"/>
        <w:spacing w:before="0" w:beforeAutospacing="0" w:after="360" w:afterAutospacing="0" w:line="360" w:lineRule="atLeast"/>
        <w:rPr>
          <w:color w:val="333333"/>
          <w:sz w:val="29"/>
          <w:szCs w:val="29"/>
        </w:rPr>
      </w:pPr>
      <w:r>
        <w:rPr>
          <w:color w:val="333333"/>
          <w:sz w:val="29"/>
          <w:szCs w:val="29"/>
        </w:rPr>
        <w:t>State contains data specific to a given component that may change over time. </w:t>
      </w:r>
    </w:p>
    <w:p w:rsidR="009C3F4C" w:rsidRDefault="009C3F4C" w:rsidP="009C3F4C">
      <w:pPr>
        <w:pStyle w:val="NormalWeb"/>
        <w:spacing w:before="0" w:beforeAutospacing="0" w:after="360" w:afterAutospacing="0" w:line="360" w:lineRule="atLeast"/>
        <w:rPr>
          <w:color w:val="333333"/>
          <w:sz w:val="29"/>
          <w:szCs w:val="29"/>
        </w:rPr>
      </w:pPr>
      <w:r>
        <w:rPr>
          <w:color w:val="333333"/>
          <w:sz w:val="29"/>
          <w:szCs w:val="29"/>
        </w:rPr>
        <w:t>The state is user defined plain javascript object.</w:t>
      </w:r>
    </w:p>
    <w:p w:rsidR="009C3F4C" w:rsidRDefault="009C3F4C" w:rsidP="009C3F4C">
      <w:pPr>
        <w:pStyle w:val="NormalWeb"/>
        <w:spacing w:before="0" w:beforeAutospacing="0" w:after="360" w:afterAutospacing="0" w:line="360" w:lineRule="atLeast"/>
        <w:rPr>
          <w:color w:val="333333"/>
          <w:sz w:val="29"/>
          <w:szCs w:val="29"/>
        </w:rPr>
      </w:pPr>
      <w:r>
        <w:rPr>
          <w:color w:val="333333"/>
          <w:sz w:val="29"/>
          <w:szCs w:val="29"/>
        </w:rPr>
        <w:t>By adding a “local state” to a class, we can move data from the props onto a state which can be updated. Lets create state object, add counter property in that object with a default value of 0. When the addEmployee method is Called, we have to incremenet the counter and this change should be updated in the UI. React provides a method called setState()  for managing  component states.  </w:t>
      </w:r>
    </w:p>
    <w:p w:rsidR="009C3F4C" w:rsidRDefault="009C3F4C" w:rsidP="009C3F4C">
      <w:pPr>
        <w:pStyle w:val="NormalWeb"/>
        <w:spacing w:before="0" w:beforeAutospacing="0" w:after="360" w:afterAutospacing="0" w:line="360" w:lineRule="atLeast"/>
        <w:rPr>
          <w:color w:val="333333"/>
          <w:sz w:val="29"/>
          <w:szCs w:val="29"/>
        </w:rPr>
      </w:pPr>
      <w:r>
        <w:rPr>
          <w:color w:val="333333"/>
          <w:sz w:val="29"/>
          <w:szCs w:val="29"/>
        </w:rPr>
        <w:t xml:space="preserve">setState() tells React that this component and its children (sometimes delayed and grouped into a single batch) should be re-rendered with the most updated state. Lets Pass an Object which contains counter and write an arrow function </w:t>
      </w:r>
      <w:r>
        <w:rPr>
          <w:color w:val="333333"/>
          <w:sz w:val="29"/>
          <w:szCs w:val="29"/>
        </w:rPr>
        <w:lastRenderedPageBreak/>
        <w:t>which increments the Counter.  Lets display the counter value from the state object we have created. Save these changes, go back to the browser and one can see that counter value is increment on multiple button clicks.</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class Employee extends React.Component {</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state={count:0};</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addEmployee = () =&gt; {</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this.setState({counter:this.state.counter+1});</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render() {</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return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r>
        <w:rPr>
          <w:rStyle w:val="HTMLCode"/>
          <w:rFonts w:ascii="Consolas" w:hAnsi="Consolas"/>
          <w:color w:val="000000"/>
          <w:sz w:val="23"/>
          <w:szCs w:val="23"/>
        </w:rPr>
        <w:t>Employee Component...</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button </w:t>
      </w:r>
      <w:r>
        <w:rPr>
          <w:rStyle w:val="token"/>
          <w:rFonts w:ascii="Consolas" w:hAnsi="Consolas"/>
          <w:color w:val="2F9C0A"/>
          <w:sz w:val="23"/>
          <w:szCs w:val="23"/>
        </w:rPr>
        <w:t>onClick</w:t>
      </w:r>
      <w:r>
        <w:rPr>
          <w:rStyle w:val="token"/>
          <w:rFonts w:ascii="Consolas" w:hAnsi="Consolas"/>
          <w:color w:val="5F6364"/>
          <w:sz w:val="23"/>
          <w:szCs w:val="23"/>
        </w:rPr>
        <w:t>=</w:t>
      </w:r>
      <w:r>
        <w:rPr>
          <w:rStyle w:val="token"/>
          <w:rFonts w:ascii="Consolas" w:hAnsi="Consolas"/>
          <w:color w:val="1990B8"/>
          <w:sz w:val="23"/>
          <w:szCs w:val="23"/>
        </w:rPr>
        <w:t>{this.addEmployee}</w:t>
      </w:r>
      <w:r>
        <w:rPr>
          <w:rStyle w:val="token"/>
          <w:rFonts w:ascii="Consolas" w:hAnsi="Consolas"/>
          <w:color w:val="5F6364"/>
          <w:sz w:val="23"/>
          <w:szCs w:val="23"/>
        </w:rPr>
        <w:t>&gt;</w:t>
      </w:r>
      <w:r>
        <w:rPr>
          <w:rStyle w:val="HTMLCode"/>
          <w:rFonts w:ascii="Consolas" w:hAnsi="Consolas"/>
          <w:color w:val="000000"/>
          <w:sz w:val="23"/>
          <w:szCs w:val="23"/>
        </w:rPr>
        <w:t>Add Employee</w:t>
      </w:r>
      <w:r>
        <w:rPr>
          <w:rStyle w:val="token"/>
          <w:rFonts w:ascii="Consolas" w:hAnsi="Consolas"/>
          <w:color w:val="5F6364"/>
          <w:sz w:val="23"/>
          <w:szCs w:val="23"/>
        </w:rPr>
        <w:t>&lt;/</w:t>
      </w:r>
      <w:r>
        <w:rPr>
          <w:rStyle w:val="token"/>
          <w:rFonts w:ascii="Consolas" w:hAnsi="Consolas"/>
          <w:color w:val="C92C2C"/>
          <w:sz w:val="23"/>
          <w:szCs w:val="23"/>
        </w:rPr>
        <w:t>button</w:t>
      </w:r>
      <w:r>
        <w:rPr>
          <w:rStyle w:val="token"/>
          <w:rFonts w:ascii="Consolas" w:hAnsi="Consolas"/>
          <w:color w:val="5F6364"/>
          <w:sz w:val="23"/>
          <w:szCs w:val="23"/>
        </w:rPr>
        <w:t>&gt;</w:t>
      </w:r>
      <w:r>
        <w:rPr>
          <w:rStyle w:val="HTMLCode"/>
          <w:rFonts w:ascii="Consolas" w:hAnsi="Consolas"/>
          <w:color w:val="000000"/>
          <w:sz w:val="23"/>
          <w:szCs w:val="23"/>
        </w:rPr>
        <w:t xml:space="preserve">  </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label</w:t>
      </w:r>
      <w:r>
        <w:rPr>
          <w:rStyle w:val="token"/>
          <w:rFonts w:ascii="Consolas" w:hAnsi="Consolas"/>
          <w:color w:val="5F6364"/>
          <w:sz w:val="23"/>
          <w:szCs w:val="23"/>
        </w:rPr>
        <w:t>&gt;</w:t>
      </w:r>
      <w:r>
        <w:rPr>
          <w:rStyle w:val="HTMLCode"/>
          <w:rFonts w:ascii="Consolas" w:hAnsi="Consolas"/>
          <w:color w:val="000000"/>
          <w:sz w:val="23"/>
          <w:szCs w:val="23"/>
        </w:rPr>
        <w:t xml:space="preserve">Add Employee Button is Clicked : </w:t>
      </w:r>
      <w:r>
        <w:rPr>
          <w:rStyle w:val="token"/>
          <w:rFonts w:ascii="Consolas" w:hAnsi="Consolas"/>
          <w:color w:val="5F6364"/>
          <w:sz w:val="23"/>
          <w:szCs w:val="23"/>
        </w:rPr>
        <w:t>&lt;</w:t>
      </w:r>
      <w:r>
        <w:rPr>
          <w:rStyle w:val="token"/>
          <w:rFonts w:ascii="Consolas" w:hAnsi="Consolas"/>
          <w:color w:val="C92C2C"/>
          <w:sz w:val="23"/>
          <w:szCs w:val="23"/>
        </w:rPr>
        <w:t>b</w:t>
      </w:r>
      <w:r>
        <w:rPr>
          <w:rStyle w:val="token"/>
          <w:rFonts w:ascii="Consolas" w:hAnsi="Consolas"/>
          <w:color w:val="5F6364"/>
          <w:sz w:val="23"/>
          <w:szCs w:val="23"/>
        </w:rPr>
        <w:t>&gt;</w:t>
      </w:r>
      <w:r>
        <w:rPr>
          <w:rStyle w:val="HTMLCode"/>
          <w:rFonts w:ascii="Consolas" w:hAnsi="Consolas"/>
          <w:color w:val="000000"/>
          <w:sz w:val="23"/>
          <w:szCs w:val="23"/>
        </w:rPr>
        <w:t>{this.state.count}</w:t>
      </w:r>
      <w:r>
        <w:rPr>
          <w:rStyle w:val="token"/>
          <w:rFonts w:ascii="Consolas" w:hAnsi="Consolas"/>
          <w:color w:val="5F6364"/>
          <w:sz w:val="23"/>
          <w:szCs w:val="23"/>
        </w:rPr>
        <w:t>&lt;/</w:t>
      </w:r>
      <w:r>
        <w:rPr>
          <w:rStyle w:val="token"/>
          <w:rFonts w:ascii="Consolas" w:hAnsi="Consolas"/>
          <w:color w:val="C92C2C"/>
          <w:sz w:val="23"/>
          <w:szCs w:val="23"/>
        </w:rPr>
        <w:t>b</w:t>
      </w:r>
      <w:r>
        <w:rPr>
          <w:rStyle w:val="token"/>
          <w:rFonts w:ascii="Consolas" w:hAnsi="Consolas"/>
          <w:color w:val="5F6364"/>
          <w:sz w:val="23"/>
          <w:szCs w:val="23"/>
        </w:rPr>
        <w:t>&gt;&lt;/</w:t>
      </w:r>
      <w:r>
        <w:rPr>
          <w:rStyle w:val="token"/>
          <w:rFonts w:ascii="Consolas" w:hAnsi="Consolas"/>
          <w:color w:val="C92C2C"/>
          <w:sz w:val="23"/>
          <w:szCs w:val="23"/>
        </w:rPr>
        <w:t>label</w:t>
      </w:r>
      <w:r>
        <w:rPr>
          <w:rStyle w:val="token"/>
          <w:rFonts w:ascii="Consolas" w:hAnsi="Consolas"/>
          <w:color w:val="5F6364"/>
          <w:sz w:val="23"/>
          <w:szCs w:val="23"/>
        </w:rPr>
        <w:t>&gt;&lt;/</w:t>
      </w:r>
      <w:r>
        <w:rPr>
          <w:rStyle w:val="token"/>
          <w:rFonts w:ascii="Consolas" w:hAnsi="Consolas"/>
          <w:color w:val="C92C2C"/>
          <w:sz w:val="23"/>
          <w:szCs w:val="23"/>
        </w:rPr>
        <w:t>p</w:t>
      </w:r>
      <w:r>
        <w:rPr>
          <w:rStyle w:val="token"/>
          <w:rFonts w:ascii="Consolas" w:hAnsi="Consolas"/>
          <w:color w:val="5F6364"/>
          <w:sz w:val="23"/>
          <w:szCs w:val="23"/>
        </w:rPr>
        <w:t>&gt;</w:t>
      </w:r>
      <w:r>
        <w:rPr>
          <w:rStyle w:val="HTMLCode"/>
          <w:rFonts w:ascii="Consolas" w:hAnsi="Consolas"/>
          <w:color w:val="000000"/>
          <w:sz w:val="23"/>
          <w:szCs w:val="23"/>
        </w:rPr>
        <w:t xml:space="preserve">        </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p>
    <w:p w:rsidR="009C3F4C" w:rsidRDefault="009C3F4C" w:rsidP="009C3F4C">
      <w:pPr>
        <w:rPr>
          <w:rFonts w:ascii="Times New Roman" w:hAnsi="Times New Roman"/>
          <w:color w:val="676A6D"/>
          <w:sz w:val="23"/>
          <w:szCs w:val="23"/>
        </w:rPr>
      </w:pPr>
    </w:p>
    <w:p w:rsidR="009C3F4C" w:rsidRDefault="009C3F4C" w:rsidP="009C3F4C">
      <w:pPr>
        <w:pStyle w:val="NormalWeb"/>
        <w:spacing w:before="0" w:beforeAutospacing="0" w:after="360" w:afterAutospacing="0" w:line="360" w:lineRule="atLeast"/>
        <w:rPr>
          <w:color w:val="333333"/>
          <w:sz w:val="29"/>
          <w:szCs w:val="29"/>
        </w:rPr>
      </w:pPr>
      <w:r>
        <w:rPr>
          <w:color w:val="333333"/>
          <w:sz w:val="29"/>
          <w:szCs w:val="29"/>
        </w:rPr>
        <w:t>To make our understanding better, lets look at another example. Lets say we want to implement a scenario which we all see in many websites. We want to have a textbox where user can enter a message and a label which should display the number of characters entered in the textbox. To implement this, we create a Component Class, Lets Create Constructor with props as the argument, lets make base class constructor call using super. Lets initialize state object with message property in it. Lets set default message as empty.</w:t>
      </w:r>
    </w:p>
    <w:p w:rsidR="009C3F4C" w:rsidRDefault="009C3F4C" w:rsidP="009C3F4C">
      <w:pPr>
        <w:pStyle w:val="NormalWeb"/>
        <w:spacing w:before="0" w:beforeAutospacing="0" w:after="360" w:afterAutospacing="0" w:line="360" w:lineRule="atLeast"/>
        <w:rPr>
          <w:color w:val="333333"/>
          <w:sz w:val="29"/>
          <w:szCs w:val="29"/>
        </w:rPr>
      </w:pPr>
      <w:r>
        <w:rPr>
          <w:color w:val="333333"/>
          <w:sz w:val="29"/>
          <w:szCs w:val="29"/>
        </w:rPr>
        <w:t xml:space="preserve">Lets implement render method, I place a textbox and a label. When user enters the message in the textbox, this count message needs to displayed in the label. Lets create function named onMessageChange which will accept the entered text in the textbox as parameter. Change the state object message </w:t>
      </w:r>
      <w:r>
        <w:rPr>
          <w:color w:val="333333"/>
          <w:sz w:val="29"/>
          <w:szCs w:val="29"/>
        </w:rPr>
        <w:lastRenderedPageBreak/>
        <w:t>to display that Message has these many number of characters. Lets call the function when the input changes by using onChange Event. Lets pass the text in the input element as parameter to onMessageChange function.</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class</w:t>
      </w:r>
      <w:r>
        <w:rPr>
          <w:rStyle w:val="HTMLCode"/>
          <w:rFonts w:ascii="Consolas" w:hAnsi="Consolas"/>
          <w:color w:val="000000"/>
          <w:sz w:val="23"/>
          <w:szCs w:val="23"/>
        </w:rPr>
        <w:t xml:space="preserve"> </w:t>
      </w:r>
      <w:r>
        <w:rPr>
          <w:rStyle w:val="token"/>
          <w:rFonts w:ascii="Consolas" w:hAnsi="Consolas"/>
          <w:color w:val="1990B8"/>
          <w:sz w:val="23"/>
          <w:szCs w:val="23"/>
        </w:rPr>
        <w:t>CountCharacters</w:t>
      </w:r>
      <w:r>
        <w:rPr>
          <w:rStyle w:val="HTMLCode"/>
          <w:rFonts w:ascii="Consolas" w:hAnsi="Consolas"/>
          <w:color w:val="000000"/>
          <w:sz w:val="23"/>
          <w:szCs w:val="23"/>
        </w:rPr>
        <w:t xml:space="preserve"> </w:t>
      </w:r>
      <w:r>
        <w:rPr>
          <w:rStyle w:val="token"/>
          <w:rFonts w:ascii="Consolas" w:hAnsi="Consolas"/>
          <w:color w:val="1990B8"/>
          <w:sz w:val="23"/>
          <w:szCs w:val="23"/>
        </w:rPr>
        <w:t>extends</w:t>
      </w:r>
      <w:r>
        <w:rPr>
          <w:rStyle w:val="HTMLCode"/>
          <w:rFonts w:ascii="Consolas"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constructor</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super</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state</w:t>
      </w:r>
      <w:r>
        <w:rPr>
          <w:rStyle w:val="token"/>
          <w:rFonts w:ascii="Consolas" w:hAnsi="Consolas"/>
          <w:color w:val="A67F59"/>
          <w:sz w:val="23"/>
          <w:szCs w:val="23"/>
        </w:rPr>
        <w:t>=</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message</w:t>
      </w:r>
      <w:r>
        <w:rPr>
          <w:rStyle w:val="token"/>
          <w:rFonts w:ascii="Consolas" w:hAnsi="Consolas"/>
          <w:color w:val="A67F59"/>
          <w:sz w:val="23"/>
          <w:szCs w:val="23"/>
        </w:rPr>
        <w:t>:</w:t>
      </w:r>
      <w:r>
        <w:rPr>
          <w:rStyle w:val="token"/>
          <w:rFonts w:ascii="Consolas" w:hAnsi="Consolas"/>
          <w:color w:val="2F9C0A"/>
          <w:sz w:val="23"/>
          <w:szCs w:val="23"/>
        </w:rPr>
        <w:t>''</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counter</w:t>
      </w:r>
      <w:r>
        <w:rPr>
          <w:rStyle w:val="token"/>
          <w:rFonts w:ascii="Consolas" w:hAnsi="Consolas"/>
          <w:color w:val="A67F59"/>
          <w:sz w:val="23"/>
          <w:szCs w:val="23"/>
        </w:rPr>
        <w:t>:</w:t>
      </w:r>
      <w:r>
        <w:rPr>
          <w:rStyle w:val="token"/>
          <w:rFonts w:ascii="Consolas" w:hAnsi="Consolas"/>
          <w:color w:val="C92C2C"/>
          <w:sz w:val="23"/>
          <w:szCs w:val="23"/>
        </w:rPr>
        <w:t>10</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onMessageChange</w:t>
      </w:r>
      <w:r>
        <w:rPr>
          <w:rStyle w:val="token"/>
          <w:rFonts w:ascii="Consolas" w:hAnsi="Consolas"/>
          <w:color w:val="5F6364"/>
          <w:sz w:val="23"/>
          <w:szCs w:val="23"/>
        </w:rPr>
        <w:t>(</w:t>
      </w:r>
      <w:r>
        <w:rPr>
          <w:rStyle w:val="token"/>
          <w:rFonts w:ascii="Consolas" w:hAnsi="Consolas"/>
          <w:color w:val="000000"/>
          <w:sz w:val="23"/>
          <w:szCs w:val="23"/>
        </w:rPr>
        <w:t>text</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2F9C0A"/>
          <w:sz w:val="23"/>
          <w:szCs w:val="23"/>
        </w:rPr>
        <w:t>setState</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message</w:t>
      </w:r>
      <w:r>
        <w:rPr>
          <w:rStyle w:val="token"/>
          <w:rFonts w:ascii="Consolas" w:hAnsi="Consolas"/>
          <w:color w:val="A67F59"/>
          <w:sz w:val="23"/>
          <w:szCs w:val="23"/>
        </w:rPr>
        <w:t>:</w:t>
      </w:r>
      <w:r>
        <w:rPr>
          <w:rStyle w:val="token"/>
          <w:rFonts w:ascii="Consolas" w:hAnsi="Consolas"/>
          <w:color w:val="2F9C0A"/>
          <w:sz w:val="23"/>
          <w:szCs w:val="23"/>
        </w:rPr>
        <w:t>'Message has '</w:t>
      </w:r>
      <w:r>
        <w:rPr>
          <w:rStyle w:val="token"/>
          <w:rFonts w:ascii="Consolas" w:hAnsi="Consolas"/>
          <w:color w:val="A67F59"/>
          <w:sz w:val="23"/>
          <w:szCs w:val="23"/>
        </w:rPr>
        <w:t>+</w:t>
      </w:r>
      <w:r>
        <w:rPr>
          <w:rStyle w:val="HTMLCode"/>
          <w:rFonts w:ascii="Consolas" w:hAnsi="Consolas"/>
          <w:color w:val="000000"/>
          <w:sz w:val="23"/>
          <w:szCs w:val="23"/>
        </w:rPr>
        <w:t>text</w:t>
      </w:r>
      <w:r>
        <w:rPr>
          <w:rStyle w:val="token"/>
          <w:rFonts w:ascii="Consolas" w:hAnsi="Consolas"/>
          <w:color w:val="5F6364"/>
          <w:sz w:val="23"/>
          <w:szCs w:val="23"/>
        </w:rPr>
        <w:t>.</w:t>
      </w:r>
      <w:r>
        <w:rPr>
          <w:rStyle w:val="HTMLCode"/>
          <w:rFonts w:ascii="Consolas" w:hAnsi="Consolas"/>
          <w:color w:val="000000"/>
          <w:sz w:val="23"/>
          <w:szCs w:val="23"/>
        </w:rPr>
        <w:t>length</w:t>
      </w:r>
      <w:r>
        <w:rPr>
          <w:rStyle w:val="token"/>
          <w:rFonts w:ascii="Consolas" w:hAnsi="Consolas"/>
          <w:color w:val="A67F59"/>
          <w:sz w:val="23"/>
          <w:szCs w:val="23"/>
        </w:rPr>
        <w:t>+</w:t>
      </w:r>
      <w:r>
        <w:rPr>
          <w:rStyle w:val="token"/>
          <w:rFonts w:ascii="Consolas" w:hAnsi="Consolas"/>
          <w:color w:val="2F9C0A"/>
          <w:sz w:val="23"/>
          <w:szCs w:val="23"/>
        </w:rPr>
        <w:t>' number of Characters'</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render</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Count Characters Component</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Enter Message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000000"/>
          <w:sz w:val="23"/>
          <w:szCs w:val="23"/>
        </w:rPr>
        <w:t>e</w:t>
      </w:r>
      <w:r>
        <w:rPr>
          <w:rStyle w:val="token"/>
          <w:rFonts w:ascii="Consolas" w:hAnsi="Consolas"/>
          <w:color w:val="A67F59"/>
          <w:sz w:val="23"/>
          <w:szCs w:val="23"/>
        </w:rPr>
        <w:t>=&gt;</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2F9C0A"/>
          <w:sz w:val="23"/>
          <w:szCs w:val="23"/>
        </w:rPr>
        <w:t>onMessageChange</w:t>
      </w:r>
      <w:r>
        <w:rPr>
          <w:rStyle w:val="token"/>
          <w:rFonts w:ascii="Consolas" w:hAnsi="Consolas"/>
          <w:color w:val="5F6364"/>
          <w:sz w:val="23"/>
          <w:szCs w:val="23"/>
        </w:rPr>
        <w:t>(</w:t>
      </w:r>
      <w:r>
        <w:rPr>
          <w:rStyle w:val="HTMLCode"/>
          <w:rFonts w:ascii="Consolas" w:hAnsi="Consolas"/>
          <w:color w:val="000000"/>
          <w:sz w:val="23"/>
          <w:szCs w:val="23"/>
        </w:rPr>
        <w:t>e</w:t>
      </w:r>
      <w:r>
        <w:rPr>
          <w:rStyle w:val="token"/>
          <w:rFonts w:ascii="Consolas" w:hAnsi="Consolas"/>
          <w:color w:val="5F6364"/>
          <w:sz w:val="23"/>
          <w:szCs w:val="23"/>
        </w:rPr>
        <w:t>.</w:t>
      </w:r>
      <w:r>
        <w:rPr>
          <w:rStyle w:val="HTMLCode"/>
          <w:rFonts w:ascii="Consolas" w:hAnsi="Consolas"/>
          <w:color w:val="000000"/>
          <w:sz w:val="23"/>
          <w:szCs w:val="23"/>
        </w:rPr>
        <w:t>target</w:t>
      </w:r>
      <w:r>
        <w:rPr>
          <w:rStyle w:val="token"/>
          <w:rFonts w:ascii="Consolas" w:hAnsi="Consolas"/>
          <w:color w:val="5F6364"/>
          <w:sz w:val="23"/>
          <w:szCs w:val="23"/>
        </w:rPr>
        <w:t>.</w:t>
      </w:r>
      <w:r>
        <w:rPr>
          <w:rStyle w:val="HTMLCode"/>
          <w:rFonts w:ascii="Consolas" w:hAnsi="Consolas"/>
          <w:color w:val="000000"/>
          <w:sz w:val="23"/>
          <w:szCs w:val="23"/>
        </w:rPr>
        <w:t>value</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state</w:t>
      </w:r>
      <w:r>
        <w:rPr>
          <w:rStyle w:val="token"/>
          <w:rFonts w:ascii="Consolas" w:hAnsi="Consolas"/>
          <w:color w:val="5F6364"/>
          <w:sz w:val="23"/>
          <w:szCs w:val="23"/>
        </w:rPr>
        <w:t>.</w:t>
      </w:r>
      <w:r>
        <w:rPr>
          <w:rStyle w:val="HTMLCode"/>
          <w:rFonts w:ascii="Consolas" w:hAnsi="Consolas"/>
          <w:color w:val="000000"/>
          <w:sz w:val="23"/>
          <w:szCs w:val="23"/>
        </w:rPr>
        <w:t>message</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state</w:t>
      </w:r>
      <w:r>
        <w:rPr>
          <w:rStyle w:val="token"/>
          <w:rFonts w:ascii="Consolas" w:hAnsi="Consolas"/>
          <w:color w:val="5F6364"/>
          <w:sz w:val="23"/>
          <w:szCs w:val="23"/>
        </w:rPr>
        <w:t>.</w:t>
      </w:r>
      <w:r>
        <w:rPr>
          <w:rStyle w:val="HTMLCode"/>
          <w:rFonts w:ascii="Consolas" w:hAnsi="Consolas"/>
          <w:color w:val="000000"/>
          <w:sz w:val="23"/>
          <w:szCs w:val="23"/>
        </w:rPr>
        <w:t>counter</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9C3F4C" w:rsidRDefault="009C3F4C" w:rsidP="009C3F4C">
      <w:pPr>
        <w:rPr>
          <w:color w:val="676A6D"/>
          <w:sz w:val="23"/>
          <w:szCs w:val="23"/>
        </w:rPr>
      </w:pPr>
    </w:p>
    <w:p w:rsidR="009C3F4C" w:rsidRDefault="009C3F4C" w:rsidP="009C3F4C">
      <w:pPr>
        <w:pStyle w:val="NormalWeb"/>
        <w:spacing w:before="0" w:beforeAutospacing="0" w:after="360" w:afterAutospacing="0" w:line="360" w:lineRule="atLeast"/>
        <w:rPr>
          <w:color w:val="333333"/>
          <w:sz w:val="29"/>
          <w:szCs w:val="29"/>
        </w:rPr>
      </w:pPr>
      <w:r>
        <w:rPr>
          <w:color w:val="333333"/>
          <w:sz w:val="29"/>
          <w:szCs w:val="29"/>
        </w:rPr>
        <w:t>Lets Call this in the Component and render this.</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w:t>
      </w:r>
      <w:r>
        <w:rPr>
          <w:rStyle w:val="token"/>
          <w:rFonts w:ascii="Consolas" w:hAnsi="Consolas"/>
          <w:color w:val="A67F59"/>
          <w:sz w:val="23"/>
          <w:szCs w:val="23"/>
        </w:rPr>
        <w:t>=&lt;</w:t>
      </w:r>
      <w:r>
        <w:rPr>
          <w:rStyle w:val="HTMLCode"/>
          <w:rFonts w:ascii="Consolas" w:hAnsi="Consolas"/>
          <w:color w:val="000000"/>
          <w:sz w:val="23"/>
          <w:szCs w:val="23"/>
        </w:rPr>
        <w:t>CountCharacters</w:t>
      </w:r>
      <w:r>
        <w:rPr>
          <w:rStyle w:val="token"/>
          <w:rFonts w:ascii="Consolas" w:hAnsi="Consolas"/>
          <w:color w:val="A67F59"/>
          <w:sz w:val="23"/>
          <w:szCs w:val="23"/>
        </w:rPr>
        <w:t>&gt;&lt;/</w:t>
      </w:r>
      <w:r>
        <w:rPr>
          <w:rStyle w:val="HTMLCode"/>
          <w:rFonts w:ascii="Consolas" w:hAnsi="Consolas"/>
          <w:color w:val="000000"/>
          <w:sz w:val="23"/>
          <w:szCs w:val="23"/>
        </w:rPr>
        <w:t>CountCharacters</w:t>
      </w:r>
      <w:r>
        <w:rPr>
          <w:rStyle w:val="token"/>
          <w:rFonts w:ascii="Consolas" w:hAnsi="Consolas"/>
          <w:color w:val="A67F59"/>
          <w:sz w:val="23"/>
          <w:szCs w:val="23"/>
        </w:rPr>
        <w:t>&gt;</w:t>
      </w: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C3F4C" w:rsidRDefault="009C3F4C" w:rsidP="009C3F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9C3F4C" w:rsidRDefault="009C3F4C" w:rsidP="009C3F4C">
      <w:pPr>
        <w:rPr>
          <w:rFonts w:ascii="Times New Roman" w:hAnsi="Times New Roman"/>
          <w:color w:val="676A6D"/>
          <w:sz w:val="23"/>
          <w:szCs w:val="23"/>
        </w:rPr>
      </w:pPr>
    </w:p>
    <w:p w:rsidR="009C3F4C" w:rsidRDefault="009C3F4C" w:rsidP="009C3F4C">
      <w:pPr>
        <w:pStyle w:val="NormalWeb"/>
        <w:spacing w:before="0" w:beforeAutospacing="0" w:after="360" w:afterAutospacing="0" w:line="360" w:lineRule="atLeast"/>
        <w:rPr>
          <w:color w:val="333333"/>
          <w:sz w:val="29"/>
          <w:szCs w:val="29"/>
        </w:rPr>
      </w:pPr>
      <w:r>
        <w:rPr>
          <w:color w:val="333333"/>
          <w:sz w:val="29"/>
          <w:szCs w:val="29"/>
        </w:rPr>
        <w:t>Save the changes, go back to the browser and as we keep entering the text, we can see that is being displayed in the label. Lets add one more variable to the state object named count and assign it to lets say a default value of 10. Now when the text is changed, we are triggering testClick function and inside that we are calling setState method by passing the State Object which contains only message. We are not passing the counter value. Lets display the Counter Value as well in another label. </w:t>
      </w:r>
    </w:p>
    <w:p w:rsidR="009C3F4C" w:rsidRDefault="009C3F4C" w:rsidP="009C3F4C">
      <w:pPr>
        <w:pStyle w:val="NormalWeb"/>
        <w:spacing w:before="0" w:beforeAutospacing="0" w:after="360" w:afterAutospacing="0" w:line="360" w:lineRule="atLeast"/>
        <w:rPr>
          <w:color w:val="333333"/>
          <w:sz w:val="29"/>
          <w:szCs w:val="29"/>
        </w:rPr>
      </w:pPr>
      <w:r>
        <w:rPr>
          <w:color w:val="333333"/>
          <w:sz w:val="29"/>
          <w:szCs w:val="29"/>
        </w:rPr>
        <w:lastRenderedPageBreak/>
        <w:t>Save the changes, go back to the browser and as we keep entering the text, we can see that Message is being displayed in one label. Counter value is also displayed in another label. State object is holding both Message and counter though we are not passing it again. I believe we have got a fundamental understanding on how we can start managing the state in a react based application, we will discuss more about session management in react in our upcoming articles.</w:t>
      </w:r>
    </w:p>
    <w:p w:rsidR="009C3F4C" w:rsidRDefault="009C3F4C" w:rsidP="009C3F4C">
      <w:pPr>
        <w:pStyle w:val="NormalWeb"/>
        <w:spacing w:before="0" w:beforeAutospacing="0" w:after="360" w:afterAutospacing="0" w:line="360" w:lineRule="atLeast"/>
        <w:rPr>
          <w:color w:val="333333"/>
          <w:sz w:val="29"/>
          <w:szCs w:val="29"/>
        </w:rPr>
      </w:pPr>
    </w:p>
    <w:p w:rsidR="007C56C2" w:rsidRDefault="007C56C2" w:rsidP="007C56C2">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Interaction between Components in React</w:t>
      </w:r>
    </w:p>
    <w:p w:rsidR="007C56C2" w:rsidRDefault="007C56C2" w:rsidP="007C56C2">
      <w:pPr>
        <w:rPr>
          <w:rFonts w:ascii="Times New Roman" w:hAnsi="Times New Roman" w:cs="Times New Roman"/>
          <w:sz w:val="24"/>
          <w:szCs w:val="24"/>
        </w:rPr>
      </w:pP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The UI of every React application we develop, gets broken down into Components. Every react application we develop will be comprising of multiple components. There will be one Root Component and this component can have one or more Child Components in it. And this nesting can go further as the Application UI gets developed.</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Lets take a look at one example. We want to Develop one Employee Component, in which we will be having sections like Employee Personal Info, Project Details, Salary Details Section and Department section.</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So the Application UI can be designed in such a way that, we will create components like,</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PersonalInfo Component</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ProjectDetails Component</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SalaryDetails Component</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DepartmentComponent</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And in EmployeeComponent we will use the above Components.</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lastRenderedPageBreak/>
        <w:t>EmployeeComponent becomes the Parent Component and the rest can be used as Child Components inside EmployeeComponent. It is a very common requirement between these components to share the data. Either from parent to Child, Child to parent or between Siblings. In this article, we will understand how do we pass the data from parent to Child and Child to Parent.</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So lets start with the first One, from Parent to Child. There are various ways of making this communication to happen from Parent to Child. The simplest and straight forward way of doing this is through properties.</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Lets Open Index.js file, Create Employee Component which will display Employee Details. To save our time, I have kept the Code ready by ing from out last sessions and pasting it here.</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class</w:t>
      </w:r>
      <w:r>
        <w:rPr>
          <w:rStyle w:val="HTMLCode"/>
          <w:rFonts w:ascii="Consolas" w:hAnsi="Consolas"/>
          <w:color w:val="000000"/>
          <w:sz w:val="23"/>
          <w:szCs w:val="23"/>
        </w:rPr>
        <w:t xml:space="preserve"> </w:t>
      </w:r>
      <w:r>
        <w:rPr>
          <w:rStyle w:val="token"/>
          <w:rFonts w:ascii="Consolas" w:hAnsi="Consolas"/>
          <w:color w:val="1990B8"/>
          <w:sz w:val="23"/>
          <w:szCs w:val="23"/>
        </w:rPr>
        <w:t>Employee</w:t>
      </w:r>
      <w:r>
        <w:rPr>
          <w:rStyle w:val="HTMLCode"/>
          <w:rFonts w:ascii="Consolas" w:hAnsi="Consolas"/>
          <w:color w:val="000000"/>
          <w:sz w:val="23"/>
          <w:szCs w:val="23"/>
        </w:rPr>
        <w:t xml:space="preserve"> </w:t>
      </w:r>
      <w:r>
        <w:rPr>
          <w:rStyle w:val="token"/>
          <w:rFonts w:ascii="Consolas" w:hAnsi="Consolas"/>
          <w:color w:val="1990B8"/>
          <w:sz w:val="23"/>
          <w:szCs w:val="23"/>
        </w:rPr>
        <w:t>extends</w:t>
      </w:r>
      <w:r>
        <w:rPr>
          <w:rStyle w:val="HTMLCode"/>
          <w:rFonts w:ascii="Consolas"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constructor</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super</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render</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h1</w:t>
      </w:r>
      <w:r>
        <w:rPr>
          <w:rStyle w:val="token"/>
          <w:rFonts w:ascii="Consolas" w:hAnsi="Consolas"/>
          <w:color w:val="A67F59"/>
          <w:sz w:val="23"/>
          <w:szCs w:val="23"/>
        </w:rPr>
        <w:t>&gt;</w:t>
      </w:r>
      <w:r>
        <w:rPr>
          <w:rStyle w:val="HTMLCode"/>
          <w:rFonts w:ascii="Consolas" w:hAnsi="Consolas"/>
          <w:color w:val="000000"/>
          <w:sz w:val="23"/>
          <w:szCs w:val="23"/>
        </w:rPr>
        <w:t>Employee Component</w:t>
      </w:r>
      <w:r>
        <w:rPr>
          <w:rStyle w:val="token"/>
          <w:rFonts w:ascii="Consolas" w:hAnsi="Consolas"/>
          <w:color w:val="A67F59"/>
          <w:sz w:val="23"/>
          <w:szCs w:val="23"/>
        </w:rPr>
        <w:t>...&lt;/</w:t>
      </w:r>
      <w:r>
        <w:rPr>
          <w:rStyle w:val="HTMLCode"/>
          <w:rFonts w:ascii="Consolas" w:hAnsi="Consolas"/>
          <w:color w:val="000000"/>
          <w:sz w:val="23"/>
          <w:szCs w:val="23"/>
        </w:rPr>
        <w:t>h1</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Id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Location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Total Salary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5F6364"/>
          <w:sz w:val="23"/>
          <w:szCs w:val="23"/>
        </w:rPr>
        <w:t>}</w:t>
      </w:r>
    </w:p>
    <w:p w:rsidR="007C56C2" w:rsidRDefault="007C56C2" w:rsidP="007C56C2">
      <w:pPr>
        <w:rPr>
          <w:rFonts w:ascii="Times New Roman" w:hAnsi="Times New Roman"/>
          <w:color w:val="676A6D"/>
          <w:sz w:val="23"/>
          <w:szCs w:val="23"/>
        </w:rPr>
      </w:pP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Now we want to display the Salary Breakup details.</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Lets go ahead and Create Salary Component which will display Employee Salary Information like basic Salary, HRA and Special Allowance. I have kept the Code ready and pasting it here.</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class</w:t>
      </w:r>
      <w:r>
        <w:rPr>
          <w:rStyle w:val="HTMLCode"/>
          <w:rFonts w:ascii="Consolas" w:hAnsi="Consolas"/>
          <w:color w:val="000000"/>
          <w:sz w:val="23"/>
          <w:szCs w:val="23"/>
        </w:rPr>
        <w:t xml:space="preserve"> </w:t>
      </w:r>
      <w:r>
        <w:rPr>
          <w:rStyle w:val="token"/>
          <w:rFonts w:ascii="Consolas" w:hAnsi="Consolas"/>
          <w:color w:val="1990B8"/>
          <w:sz w:val="23"/>
          <w:szCs w:val="23"/>
        </w:rPr>
        <w:t>Salary</w:t>
      </w:r>
      <w:r>
        <w:rPr>
          <w:rStyle w:val="HTMLCode"/>
          <w:rFonts w:ascii="Consolas" w:hAnsi="Consolas"/>
          <w:color w:val="000000"/>
          <w:sz w:val="23"/>
          <w:szCs w:val="23"/>
        </w:rPr>
        <w:t xml:space="preserve"> </w:t>
      </w:r>
      <w:r>
        <w:rPr>
          <w:rStyle w:val="token"/>
          <w:rFonts w:ascii="Consolas" w:hAnsi="Consolas"/>
          <w:color w:val="1990B8"/>
          <w:sz w:val="23"/>
          <w:szCs w:val="23"/>
        </w:rPr>
        <w:t>extends</w:t>
      </w:r>
      <w:r>
        <w:rPr>
          <w:rStyle w:val="HTMLCode"/>
          <w:rFonts w:ascii="Consolas"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constructor</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super</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render</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h1</w:t>
      </w:r>
      <w:r>
        <w:rPr>
          <w:rStyle w:val="token"/>
          <w:rFonts w:ascii="Consolas" w:hAnsi="Consolas"/>
          <w:color w:val="A67F59"/>
          <w:sz w:val="23"/>
          <w:szCs w:val="23"/>
        </w:rPr>
        <w:t>&gt;</w:t>
      </w:r>
      <w:r>
        <w:rPr>
          <w:rStyle w:val="HTMLCode"/>
          <w:rFonts w:ascii="Consolas" w:hAnsi="Consolas"/>
          <w:color w:val="000000"/>
          <w:sz w:val="23"/>
          <w:szCs w:val="23"/>
        </w:rPr>
        <w:t>Salary Details</w:t>
      </w:r>
      <w:r>
        <w:rPr>
          <w:rStyle w:val="token"/>
          <w:rFonts w:ascii="Consolas" w:hAnsi="Consolas"/>
          <w:color w:val="A67F59"/>
          <w:sz w:val="23"/>
          <w:szCs w:val="23"/>
        </w:rPr>
        <w:t>...&lt;/</w:t>
      </w:r>
      <w:r>
        <w:rPr>
          <w:rStyle w:val="HTMLCode"/>
          <w:rFonts w:ascii="Consolas" w:hAnsi="Consolas"/>
          <w:color w:val="000000"/>
          <w:sz w:val="23"/>
          <w:szCs w:val="23"/>
        </w:rPr>
        <w:t>h1</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Basic Salary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BasicSalary</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token"/>
          <w:rFonts w:ascii="Consolas" w:hAnsi="Consolas"/>
          <w:color w:val="C92C2C"/>
          <w:sz w:val="23"/>
          <w:szCs w:val="23"/>
        </w:rPr>
        <w:t>HRA</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token"/>
          <w:rFonts w:ascii="Consolas" w:hAnsi="Consolas"/>
          <w:color w:val="C92C2C"/>
          <w:sz w:val="23"/>
          <w:szCs w:val="23"/>
        </w:rPr>
        <w:t>HRA</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Special Allowance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SpecialAllowance</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5F6364"/>
          <w:sz w:val="23"/>
          <w:szCs w:val="23"/>
        </w:rPr>
        <w:t>}</w:t>
      </w:r>
    </w:p>
    <w:p w:rsidR="007C56C2" w:rsidRDefault="007C56C2" w:rsidP="007C56C2">
      <w:pPr>
        <w:rPr>
          <w:rFonts w:ascii="Times New Roman" w:hAnsi="Times New Roman"/>
          <w:color w:val="676A6D"/>
          <w:sz w:val="23"/>
          <w:szCs w:val="23"/>
        </w:rPr>
      </w:pP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Lets Call this Salary Component from Employee Component.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Salary BasicSalary</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BasicSalary</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HRA</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token"/>
          <w:rFonts w:ascii="Consolas" w:hAnsi="Consolas"/>
          <w:color w:val="C92C2C"/>
          <w:sz w:val="23"/>
          <w:szCs w:val="23"/>
        </w:rPr>
        <w:t>HRA</w:t>
      </w:r>
      <w:r>
        <w:rPr>
          <w:rStyle w:val="token"/>
          <w:rFonts w:ascii="Consolas" w:hAnsi="Consolas"/>
          <w:color w:val="5F6364"/>
          <w:sz w:val="23"/>
          <w:szCs w:val="23"/>
        </w:rPr>
        <w:t>}</w:t>
      </w:r>
      <w:r>
        <w:rPr>
          <w:rStyle w:val="HTMLCode"/>
          <w:rFonts w:ascii="Consolas" w:hAnsi="Consolas"/>
          <w:color w:val="000000"/>
          <w:sz w:val="23"/>
          <w:szCs w:val="23"/>
        </w:rPr>
        <w:t xml:space="preserve"> SpecialAllowance</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SpecialAllowance</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Salary</w:t>
      </w:r>
      <w:r>
        <w:rPr>
          <w:rStyle w:val="token"/>
          <w:rFonts w:ascii="Consolas" w:hAnsi="Consolas"/>
          <w:color w:val="A67F59"/>
          <w:sz w:val="23"/>
          <w:szCs w:val="23"/>
        </w:rPr>
        <w:t>&gt;</w:t>
      </w:r>
    </w:p>
    <w:p w:rsidR="007C56C2" w:rsidRDefault="007C56C2" w:rsidP="007C56C2">
      <w:pPr>
        <w:rPr>
          <w:rFonts w:ascii="Times New Roman" w:hAnsi="Times New Roman"/>
          <w:color w:val="676A6D"/>
          <w:sz w:val="23"/>
          <w:szCs w:val="23"/>
        </w:rPr>
      </w:pP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Now Employee is the Parent and Salary Component is the Child. Parent Component is passing the Data to Child Components through properties.</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Lets Call the Employee Component and lets render it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const</w:t>
      </w:r>
      <w:r>
        <w:rPr>
          <w:rStyle w:val="HTMLCode"/>
          <w:rFonts w:ascii="Consolas" w:hAnsi="Consolas"/>
          <w:color w:val="000000"/>
          <w:sz w:val="23"/>
          <w:szCs w:val="23"/>
        </w:rPr>
        <w:t xml:space="preserve"> e</w:t>
      </w:r>
      <w:r>
        <w:rPr>
          <w:rStyle w:val="token"/>
          <w:rFonts w:ascii="Consolas" w:hAnsi="Consolas"/>
          <w:color w:val="A67F59"/>
          <w:sz w:val="23"/>
          <w:szCs w:val="23"/>
        </w:rPr>
        <w:t>=&lt;</w:t>
      </w:r>
      <w:r>
        <w:rPr>
          <w:rStyle w:val="HTMLCode"/>
          <w:rFonts w:ascii="Consolas" w:hAnsi="Consolas"/>
          <w:color w:val="000000"/>
          <w:sz w:val="23"/>
          <w:szCs w:val="23"/>
        </w:rPr>
        <w:t>Employee Id</w:t>
      </w:r>
      <w:r>
        <w:rPr>
          <w:rStyle w:val="token"/>
          <w:rFonts w:ascii="Consolas" w:hAnsi="Consolas"/>
          <w:color w:val="A67F59"/>
          <w:sz w:val="23"/>
          <w:szCs w:val="23"/>
        </w:rPr>
        <w:t>=</w:t>
      </w:r>
      <w:r>
        <w:rPr>
          <w:rStyle w:val="token"/>
          <w:rFonts w:ascii="Consolas" w:hAnsi="Consolas"/>
          <w:color w:val="2F9C0A"/>
          <w:sz w:val="23"/>
          <w:szCs w:val="23"/>
        </w:rPr>
        <w:t>"101"</w:t>
      </w: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w:t>
      </w:r>
      <w:r w:rsidR="007A5463">
        <w:rPr>
          <w:rStyle w:val="token"/>
          <w:rFonts w:ascii="Consolas" w:hAnsi="Consolas"/>
          <w:color w:val="2F9C0A"/>
          <w:sz w:val="23"/>
          <w:szCs w:val="23"/>
        </w:rPr>
        <w:t>SpringPeople</w:t>
      </w:r>
      <w:r>
        <w:rPr>
          <w:rStyle w:val="token"/>
          <w:rFonts w:ascii="Consolas" w:hAnsi="Consolas"/>
          <w:color w:val="2F9C0A"/>
          <w:sz w:val="23"/>
          <w:szCs w:val="23"/>
        </w:rPr>
        <w:t>"</w:t>
      </w:r>
      <w:r>
        <w:rPr>
          <w:rStyle w:val="HTMLCode"/>
          <w:rFonts w:ascii="Consolas" w:hAnsi="Consolas"/>
          <w:color w:val="000000"/>
          <w:sz w:val="23"/>
          <w:szCs w:val="23"/>
        </w:rPr>
        <w:t xml:space="preserve"> Location</w:t>
      </w:r>
      <w:r>
        <w:rPr>
          <w:rStyle w:val="token"/>
          <w:rFonts w:ascii="Consolas" w:hAnsi="Consolas"/>
          <w:color w:val="A67F59"/>
          <w:sz w:val="23"/>
          <w:szCs w:val="23"/>
        </w:rPr>
        <w:t>=</w:t>
      </w:r>
      <w:r>
        <w:rPr>
          <w:rStyle w:val="token"/>
          <w:rFonts w:ascii="Consolas" w:hAnsi="Consolas"/>
          <w:color w:val="2F9C0A"/>
          <w:sz w:val="23"/>
          <w:szCs w:val="23"/>
        </w:rPr>
        <w:t>"Bangalore"</w:t>
      </w:r>
      <w:r>
        <w:rPr>
          <w:rStyle w:val="HTMLCode"/>
          <w:rFonts w:ascii="Consolas" w:hAnsi="Consolas"/>
          <w:color w:val="000000"/>
          <w:sz w:val="23"/>
          <w:szCs w:val="23"/>
        </w:rPr>
        <w:t xml:space="preserve"> Salary</w:t>
      </w:r>
      <w:r>
        <w:rPr>
          <w:rStyle w:val="token"/>
          <w:rFonts w:ascii="Consolas" w:hAnsi="Consolas"/>
          <w:color w:val="A67F59"/>
          <w:sz w:val="23"/>
          <w:szCs w:val="23"/>
        </w:rPr>
        <w:t>=</w:t>
      </w:r>
      <w:r>
        <w:rPr>
          <w:rStyle w:val="token"/>
          <w:rFonts w:ascii="Consolas" w:hAnsi="Consolas"/>
          <w:color w:val="2F9C0A"/>
          <w:sz w:val="23"/>
          <w:szCs w:val="23"/>
        </w:rPr>
        <w:t>"50000"</w:t>
      </w:r>
      <w:r>
        <w:rPr>
          <w:rStyle w:val="HTMLCode"/>
          <w:rFonts w:ascii="Consolas" w:hAnsi="Consolas"/>
          <w:color w:val="000000"/>
          <w:sz w:val="23"/>
          <w:szCs w:val="23"/>
        </w:rPr>
        <w:t xml:space="preserve"> BasicSalary</w:t>
      </w:r>
      <w:r>
        <w:rPr>
          <w:rStyle w:val="token"/>
          <w:rFonts w:ascii="Consolas" w:hAnsi="Consolas"/>
          <w:color w:val="A67F59"/>
          <w:sz w:val="23"/>
          <w:szCs w:val="23"/>
        </w:rPr>
        <w:t>=</w:t>
      </w:r>
      <w:r>
        <w:rPr>
          <w:rStyle w:val="token"/>
          <w:rFonts w:ascii="Consolas" w:hAnsi="Consolas"/>
          <w:color w:val="2F9C0A"/>
          <w:sz w:val="23"/>
          <w:szCs w:val="23"/>
        </w:rPr>
        <w:t>"25000"</w:t>
      </w:r>
      <w:r>
        <w:rPr>
          <w:rStyle w:val="HTMLCode"/>
          <w:rFonts w:ascii="Consolas" w:hAnsi="Consolas"/>
          <w:color w:val="000000"/>
          <w:sz w:val="23"/>
          <w:szCs w:val="23"/>
        </w:rPr>
        <w:t xml:space="preserve"> </w:t>
      </w:r>
      <w:r>
        <w:rPr>
          <w:rStyle w:val="token"/>
          <w:rFonts w:ascii="Consolas" w:hAnsi="Consolas"/>
          <w:color w:val="C92C2C"/>
          <w:sz w:val="23"/>
          <w:szCs w:val="23"/>
        </w:rPr>
        <w:t>HRA</w:t>
      </w:r>
      <w:r>
        <w:rPr>
          <w:rStyle w:val="token"/>
          <w:rFonts w:ascii="Consolas" w:hAnsi="Consolas"/>
          <w:color w:val="A67F59"/>
          <w:sz w:val="23"/>
          <w:szCs w:val="23"/>
        </w:rPr>
        <w:t>=</w:t>
      </w:r>
      <w:r>
        <w:rPr>
          <w:rStyle w:val="token"/>
          <w:rFonts w:ascii="Consolas" w:hAnsi="Consolas"/>
          <w:color w:val="2F9C0A"/>
          <w:sz w:val="23"/>
          <w:szCs w:val="23"/>
        </w:rPr>
        <w:t>"10000"</w:t>
      </w:r>
      <w:r>
        <w:rPr>
          <w:rStyle w:val="HTMLCode"/>
          <w:rFonts w:ascii="Consolas" w:hAnsi="Consolas"/>
          <w:color w:val="000000"/>
          <w:sz w:val="23"/>
          <w:szCs w:val="23"/>
        </w:rPr>
        <w:t xml:space="preserve"> SpecialAllowance</w:t>
      </w:r>
      <w:r>
        <w:rPr>
          <w:rStyle w:val="token"/>
          <w:rFonts w:ascii="Consolas" w:hAnsi="Consolas"/>
          <w:color w:val="A67F59"/>
          <w:sz w:val="23"/>
          <w:szCs w:val="23"/>
        </w:rPr>
        <w:t>=</w:t>
      </w:r>
      <w:r>
        <w:rPr>
          <w:rStyle w:val="token"/>
          <w:rFonts w:ascii="Consolas" w:hAnsi="Consolas"/>
          <w:color w:val="2F9C0A"/>
          <w:sz w:val="23"/>
          <w:szCs w:val="23"/>
        </w:rPr>
        <w:t>"15000"</w:t>
      </w:r>
      <w:r>
        <w:rPr>
          <w:rStyle w:val="token"/>
          <w:rFonts w:ascii="Consolas" w:hAnsi="Consolas"/>
          <w:color w:val="A67F59"/>
          <w:sz w:val="23"/>
          <w:szCs w:val="23"/>
        </w:rPr>
        <w:t>&gt;&lt;/</w:t>
      </w:r>
      <w:r>
        <w:rPr>
          <w:rStyle w:val="HTMLCode"/>
          <w:rFonts w:ascii="Consolas" w:hAnsi="Consolas"/>
          <w:color w:val="000000"/>
          <w:sz w:val="23"/>
          <w:szCs w:val="23"/>
        </w:rPr>
        <w:t>Employee</w:t>
      </w:r>
      <w:r>
        <w:rPr>
          <w:rStyle w:val="token"/>
          <w:rFonts w:ascii="Consolas" w:hAnsi="Consolas"/>
          <w:color w:val="A67F59"/>
          <w:sz w:val="23"/>
          <w:szCs w:val="23"/>
        </w:rPr>
        <w:t>&gt;</w:t>
      </w:r>
      <w:r>
        <w:rPr>
          <w:rStyle w:val="HTMLCode"/>
          <w:rFonts w:ascii="Consolas" w:hAnsi="Consolas"/>
          <w:color w:val="000000"/>
          <w:sz w:val="23"/>
          <w:szCs w:val="23"/>
        </w:rPr>
        <w:t xml:space="preserve">  </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7C56C2" w:rsidRDefault="007C56C2" w:rsidP="007C56C2">
      <w:pPr>
        <w:rPr>
          <w:color w:val="676A6D"/>
          <w:sz w:val="23"/>
          <w:szCs w:val="23"/>
        </w:rPr>
      </w:pP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Lets save these changes , navigate to the browser and we can see the Output. We are passing the data from Employee Component to Salary Component.</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Now We want to allow People to change the salary details let it be Basic or HRA or Special Allowance , Resulting Updated Total Salary in the Employee Component should get displayed.</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 That means we have to Pass the data from Child to Parent. To allow users to change the salary details, lets create state object in the constructor, add respective properties and initialize them with the data from our props.</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constructor</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super</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state</w:t>
      </w:r>
      <w:r>
        <w:rPr>
          <w:rStyle w:val="token"/>
          <w:rFonts w:ascii="Consolas" w:hAnsi="Consolas"/>
          <w:color w:val="A67F59"/>
          <w:sz w:val="23"/>
          <w:szCs w:val="23"/>
        </w:rPr>
        <w:t>=</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basic</w:t>
      </w:r>
      <w:r>
        <w:rPr>
          <w:rStyle w:val="token"/>
          <w:rFonts w:ascii="Consolas" w:hAnsi="Consolas"/>
          <w:color w:val="A67F59"/>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BasicSalary</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hra</w:t>
      </w:r>
      <w:r>
        <w:rPr>
          <w:rStyle w:val="token"/>
          <w:rFonts w:ascii="Consolas" w:hAnsi="Consolas"/>
          <w:color w:val="A67F59"/>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token"/>
          <w:rFonts w:ascii="Consolas" w:hAnsi="Consolas"/>
          <w:color w:val="C92C2C"/>
          <w:sz w:val="23"/>
          <w:szCs w:val="23"/>
        </w:rPr>
        <w:t>HRA</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sa</w:t>
      </w:r>
      <w:r>
        <w:rPr>
          <w:rStyle w:val="token"/>
          <w:rFonts w:ascii="Consolas" w:hAnsi="Consolas"/>
          <w:color w:val="A67F59"/>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SpecialAllowance</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7C56C2" w:rsidRDefault="007C56C2" w:rsidP="007C56C2">
      <w:pPr>
        <w:rPr>
          <w:rFonts w:ascii="Times New Roman" w:hAnsi="Times New Roman"/>
          <w:color w:val="676A6D"/>
          <w:sz w:val="23"/>
          <w:szCs w:val="23"/>
        </w:rPr>
      </w:pP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Lets display the salary details in textboxes by placing input elements and assign the defaultValue by reading from State Object.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Basic Salary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defaultValue</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state</w:t>
      </w:r>
      <w:r>
        <w:rPr>
          <w:rStyle w:val="token"/>
          <w:rFonts w:ascii="Consolas" w:hAnsi="Consolas"/>
          <w:color w:val="5F6364"/>
          <w:sz w:val="23"/>
          <w:szCs w:val="23"/>
        </w:rPr>
        <w:t>.</w:t>
      </w:r>
      <w:r>
        <w:rPr>
          <w:rStyle w:val="HTMLCode"/>
          <w:rFonts w:ascii="Consolas" w:hAnsi="Consolas"/>
          <w:color w:val="000000"/>
          <w:sz w:val="23"/>
          <w:szCs w:val="23"/>
        </w:rPr>
        <w:t>basic</w:t>
      </w:r>
      <w:r>
        <w:rPr>
          <w:rStyle w:val="token"/>
          <w:rFonts w:ascii="Consolas" w:hAnsi="Consolas"/>
          <w:color w:val="5F6364"/>
          <w:sz w:val="23"/>
          <w:szCs w:val="23"/>
        </w:rPr>
        <w:t>}</w:t>
      </w:r>
      <w:r>
        <w:rPr>
          <w:rStyle w:val="HTMLCode"/>
          <w:rFonts w:ascii="Consolas" w:hAnsi="Consolas"/>
          <w:color w:val="000000"/>
          <w:sz w:val="23"/>
          <w:szCs w:val="23"/>
        </w:rPr>
        <w:t xml:space="preserve"> ref</w:t>
      </w:r>
      <w:r>
        <w:rPr>
          <w:rStyle w:val="token"/>
          <w:rFonts w:ascii="Consolas" w:hAnsi="Consolas"/>
          <w:color w:val="A67F59"/>
          <w:sz w:val="23"/>
          <w:szCs w:val="23"/>
        </w:rPr>
        <w:t>=</w:t>
      </w:r>
      <w:r>
        <w:rPr>
          <w:rStyle w:val="token"/>
          <w:rFonts w:ascii="Consolas" w:hAnsi="Consolas"/>
          <w:color w:val="2F9C0A"/>
          <w:sz w:val="23"/>
          <w:szCs w:val="23"/>
        </w:rPr>
        <w:t>"BasicSalary"</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token"/>
          <w:rFonts w:ascii="Consolas" w:hAnsi="Consolas"/>
          <w:color w:val="C92C2C"/>
          <w:sz w:val="23"/>
          <w:szCs w:val="23"/>
        </w:rPr>
        <w:t>HRA</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defaultValue</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state</w:t>
      </w:r>
      <w:r>
        <w:rPr>
          <w:rStyle w:val="token"/>
          <w:rFonts w:ascii="Consolas" w:hAnsi="Consolas"/>
          <w:color w:val="5F6364"/>
          <w:sz w:val="23"/>
          <w:szCs w:val="23"/>
        </w:rPr>
        <w:t>.</w:t>
      </w:r>
      <w:r>
        <w:rPr>
          <w:rStyle w:val="HTMLCode"/>
          <w:rFonts w:ascii="Consolas" w:hAnsi="Consolas"/>
          <w:color w:val="000000"/>
          <w:sz w:val="23"/>
          <w:szCs w:val="23"/>
        </w:rPr>
        <w:t>hra</w:t>
      </w:r>
      <w:r>
        <w:rPr>
          <w:rStyle w:val="token"/>
          <w:rFonts w:ascii="Consolas" w:hAnsi="Consolas"/>
          <w:color w:val="5F6364"/>
          <w:sz w:val="23"/>
          <w:szCs w:val="23"/>
        </w:rPr>
        <w:t>}</w:t>
      </w:r>
      <w:r>
        <w:rPr>
          <w:rStyle w:val="HTMLCode"/>
          <w:rFonts w:ascii="Consolas" w:hAnsi="Consolas"/>
          <w:color w:val="000000"/>
          <w:sz w:val="23"/>
          <w:szCs w:val="23"/>
        </w:rPr>
        <w:t xml:space="preserve"> ref</w:t>
      </w:r>
      <w:r>
        <w:rPr>
          <w:rStyle w:val="token"/>
          <w:rFonts w:ascii="Consolas" w:hAnsi="Consolas"/>
          <w:color w:val="A67F59"/>
          <w:sz w:val="23"/>
          <w:szCs w:val="23"/>
        </w:rPr>
        <w:t>=</w:t>
      </w:r>
      <w:r>
        <w:rPr>
          <w:rStyle w:val="token"/>
          <w:rFonts w:ascii="Consolas" w:hAnsi="Consolas"/>
          <w:color w:val="2F9C0A"/>
          <w:sz w:val="23"/>
          <w:szCs w:val="23"/>
        </w:rPr>
        <w:t>"HRA"</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Special Allowance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defaultValue</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state</w:t>
      </w:r>
      <w:r>
        <w:rPr>
          <w:rStyle w:val="token"/>
          <w:rFonts w:ascii="Consolas" w:hAnsi="Consolas"/>
          <w:color w:val="5F6364"/>
          <w:sz w:val="23"/>
          <w:szCs w:val="23"/>
        </w:rPr>
        <w:t>.</w:t>
      </w:r>
      <w:r>
        <w:rPr>
          <w:rStyle w:val="HTMLCode"/>
          <w:rFonts w:ascii="Consolas" w:hAnsi="Consolas"/>
          <w:color w:val="000000"/>
          <w:sz w:val="23"/>
          <w:szCs w:val="23"/>
        </w:rPr>
        <w:t>sa</w:t>
      </w:r>
      <w:r>
        <w:rPr>
          <w:rStyle w:val="token"/>
          <w:rFonts w:ascii="Consolas" w:hAnsi="Consolas"/>
          <w:color w:val="5F6364"/>
          <w:sz w:val="23"/>
          <w:szCs w:val="23"/>
        </w:rPr>
        <w:t>}</w:t>
      </w:r>
      <w:r>
        <w:rPr>
          <w:rStyle w:val="HTMLCode"/>
          <w:rFonts w:ascii="Consolas" w:hAnsi="Consolas"/>
          <w:color w:val="000000"/>
          <w:sz w:val="23"/>
          <w:szCs w:val="23"/>
        </w:rPr>
        <w:t xml:space="preserve"> ref</w:t>
      </w:r>
      <w:r>
        <w:rPr>
          <w:rStyle w:val="token"/>
          <w:rFonts w:ascii="Consolas" w:hAnsi="Consolas"/>
          <w:color w:val="A67F59"/>
          <w:sz w:val="23"/>
          <w:szCs w:val="23"/>
        </w:rPr>
        <w:t>=</w:t>
      </w:r>
      <w:r>
        <w:rPr>
          <w:rStyle w:val="token"/>
          <w:rFonts w:ascii="Consolas" w:hAnsi="Consolas"/>
          <w:color w:val="2F9C0A"/>
          <w:sz w:val="23"/>
          <w:szCs w:val="23"/>
        </w:rPr>
        <w:t>"SpecialAllowance"</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rPr>
          <w:rFonts w:ascii="Times New Roman" w:hAnsi="Times New Roman"/>
          <w:color w:val="676A6D"/>
          <w:sz w:val="23"/>
          <w:szCs w:val="23"/>
        </w:rPr>
      </w:pP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Place a Button with the text as Update and Call a function Called as UpdateSalary on the Click.</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button onClick</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updateSalary</w:t>
      </w:r>
      <w:r>
        <w:rPr>
          <w:rStyle w:val="token"/>
          <w:rFonts w:ascii="Consolas" w:hAnsi="Consolas"/>
          <w:color w:val="5F6364"/>
          <w:sz w:val="23"/>
          <w:szCs w:val="23"/>
        </w:rPr>
        <w:t>}</w:t>
      </w:r>
      <w:r>
        <w:rPr>
          <w:rStyle w:val="token"/>
          <w:rFonts w:ascii="Consolas" w:hAnsi="Consolas"/>
          <w:color w:val="A67F59"/>
          <w:sz w:val="23"/>
          <w:szCs w:val="23"/>
        </w:rPr>
        <w:t>&gt;</w:t>
      </w:r>
      <w:r>
        <w:rPr>
          <w:rStyle w:val="HTMLCode"/>
          <w:rFonts w:ascii="Consolas" w:hAnsi="Consolas"/>
          <w:color w:val="000000"/>
          <w:sz w:val="23"/>
          <w:szCs w:val="23"/>
        </w:rPr>
        <w:t>Update</w:t>
      </w:r>
      <w:r>
        <w:rPr>
          <w:rStyle w:val="token"/>
          <w:rFonts w:ascii="Consolas" w:hAnsi="Consolas"/>
          <w:color w:val="A67F59"/>
          <w:sz w:val="23"/>
          <w:szCs w:val="23"/>
        </w:rPr>
        <w:t>&lt;/</w:t>
      </w:r>
      <w:r>
        <w:rPr>
          <w:rStyle w:val="HTMLCode"/>
          <w:rFonts w:ascii="Consolas" w:hAnsi="Consolas"/>
          <w:color w:val="000000"/>
          <w:sz w:val="23"/>
          <w:szCs w:val="23"/>
        </w:rPr>
        <w:t>button</w:t>
      </w:r>
      <w:r>
        <w:rPr>
          <w:rStyle w:val="token"/>
          <w:rFonts w:ascii="Consolas" w:hAnsi="Consolas"/>
          <w:color w:val="A67F59"/>
          <w:sz w:val="23"/>
          <w:szCs w:val="23"/>
        </w:rPr>
        <w:t>&gt;</w:t>
      </w:r>
    </w:p>
    <w:p w:rsidR="007C56C2" w:rsidRDefault="007C56C2" w:rsidP="007C56C2">
      <w:pPr>
        <w:rPr>
          <w:rFonts w:ascii="Times New Roman" w:hAnsi="Times New Roman"/>
          <w:color w:val="676A6D"/>
          <w:sz w:val="23"/>
          <w:szCs w:val="23"/>
        </w:rPr>
      </w:pP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 xml:space="preserve">Implement updateSalary function. In this function we have to calculate TotalSalary based on Basic Salary, HRA and Special Allowance. To access the input values in this function, we can either handle onChange event on </w:t>
      </w:r>
      <w:r>
        <w:rPr>
          <w:color w:val="333333"/>
          <w:sz w:val="29"/>
          <w:szCs w:val="29"/>
        </w:rPr>
        <w:lastRenderedPageBreak/>
        <w:t>every input element and change the state object data accordingly as discussed in our previous session or associate a reference to each input field. </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In this example we add a reference to each input field using ref. So I go and add ref=”basicSalary” ref=”HRA” ref=”SpecialAllowance” to our input fields.</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Now lets do the total Salary Calculation in our UpdateSalary function by using refs.referenceName.value.</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updateSalary</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let</w:t>
      </w:r>
      <w:r>
        <w:rPr>
          <w:rStyle w:val="HTMLCode"/>
          <w:rFonts w:ascii="Consolas" w:hAnsi="Consolas"/>
          <w:color w:val="000000"/>
          <w:sz w:val="23"/>
          <w:szCs w:val="23"/>
        </w:rPr>
        <w:t xml:space="preserve"> salary</w:t>
      </w:r>
      <w:r>
        <w:rPr>
          <w:rStyle w:val="token"/>
          <w:rFonts w:ascii="Consolas" w:hAnsi="Consolas"/>
          <w:color w:val="A67F59"/>
          <w:sz w:val="23"/>
          <w:szCs w:val="23"/>
        </w:rPr>
        <w:t>=</w:t>
      </w:r>
      <w:r>
        <w:rPr>
          <w:rStyle w:val="token"/>
          <w:rFonts w:ascii="Consolas" w:hAnsi="Consolas"/>
          <w:color w:val="2F9C0A"/>
          <w:sz w:val="23"/>
          <w:szCs w:val="23"/>
        </w:rPr>
        <w:t>parseInt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refs</w:t>
      </w:r>
      <w:r>
        <w:rPr>
          <w:rStyle w:val="token"/>
          <w:rFonts w:ascii="Consolas" w:hAnsi="Consolas"/>
          <w:color w:val="5F6364"/>
          <w:sz w:val="23"/>
          <w:szCs w:val="23"/>
        </w:rPr>
        <w:t>.</w:t>
      </w:r>
      <w:r>
        <w:rPr>
          <w:rStyle w:val="HTMLCode"/>
          <w:rFonts w:ascii="Consolas" w:hAnsi="Consolas"/>
          <w:color w:val="000000"/>
          <w:sz w:val="23"/>
          <w:szCs w:val="23"/>
        </w:rPr>
        <w:t>BasicSalary</w:t>
      </w:r>
      <w:r>
        <w:rPr>
          <w:rStyle w:val="token"/>
          <w:rFonts w:ascii="Consolas" w:hAnsi="Consolas"/>
          <w:color w:val="5F6364"/>
          <w:sz w:val="23"/>
          <w:szCs w:val="23"/>
        </w:rPr>
        <w:t>.</w:t>
      </w:r>
      <w:r>
        <w:rPr>
          <w:rStyle w:val="HTMLCode"/>
          <w:rFonts w:ascii="Consolas" w:hAnsi="Consolas"/>
          <w:color w:val="000000"/>
          <w:sz w:val="23"/>
          <w:szCs w:val="23"/>
        </w:rPr>
        <w:t>value</w:t>
      </w:r>
      <w:r>
        <w:rPr>
          <w:rStyle w:val="token"/>
          <w:rFonts w:ascii="Consolas" w:hAnsi="Consolas"/>
          <w:color w:val="5F6364"/>
          <w:sz w:val="23"/>
          <w:szCs w:val="23"/>
        </w:rPr>
        <w:t>)</w:t>
      </w:r>
      <w:r>
        <w:rPr>
          <w:rStyle w:val="token"/>
          <w:rFonts w:ascii="Consolas" w:hAnsi="Consolas"/>
          <w:color w:val="A67F59"/>
          <w:sz w:val="23"/>
          <w:szCs w:val="23"/>
        </w:rPr>
        <w:t>+</w:t>
      </w:r>
      <w:r>
        <w:rPr>
          <w:rStyle w:val="token"/>
          <w:rFonts w:ascii="Consolas" w:hAnsi="Consolas"/>
          <w:color w:val="2F9C0A"/>
          <w:sz w:val="23"/>
          <w:szCs w:val="23"/>
        </w:rPr>
        <w:t>parseInt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refs</w:t>
      </w:r>
      <w:r>
        <w:rPr>
          <w:rStyle w:val="token"/>
          <w:rFonts w:ascii="Consolas" w:hAnsi="Consolas"/>
          <w:color w:val="5F6364"/>
          <w:sz w:val="23"/>
          <w:szCs w:val="23"/>
        </w:rPr>
        <w:t>.</w:t>
      </w:r>
      <w:r>
        <w:rPr>
          <w:rStyle w:val="token"/>
          <w:rFonts w:ascii="Consolas" w:hAnsi="Consolas"/>
          <w:color w:val="C92C2C"/>
          <w:sz w:val="23"/>
          <w:szCs w:val="23"/>
        </w:rPr>
        <w:t>HRA</w:t>
      </w:r>
      <w:r>
        <w:rPr>
          <w:rStyle w:val="token"/>
          <w:rFonts w:ascii="Consolas" w:hAnsi="Consolas"/>
          <w:color w:val="5F6364"/>
          <w:sz w:val="23"/>
          <w:szCs w:val="23"/>
        </w:rPr>
        <w:t>.</w:t>
      </w:r>
      <w:r>
        <w:rPr>
          <w:rStyle w:val="HTMLCode"/>
          <w:rFonts w:ascii="Consolas" w:hAnsi="Consolas"/>
          <w:color w:val="000000"/>
          <w:sz w:val="23"/>
          <w:szCs w:val="23"/>
        </w:rPr>
        <w:t>value</w:t>
      </w:r>
      <w:r>
        <w:rPr>
          <w:rStyle w:val="token"/>
          <w:rFonts w:ascii="Consolas" w:hAnsi="Consolas"/>
          <w:color w:val="5F6364"/>
          <w:sz w:val="23"/>
          <w:szCs w:val="23"/>
        </w:rPr>
        <w:t>)</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2F9C0A"/>
          <w:sz w:val="23"/>
          <w:szCs w:val="23"/>
        </w:rPr>
        <w:t>parseInt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refs</w:t>
      </w:r>
      <w:r>
        <w:rPr>
          <w:rStyle w:val="token"/>
          <w:rFonts w:ascii="Consolas" w:hAnsi="Consolas"/>
          <w:color w:val="5F6364"/>
          <w:sz w:val="23"/>
          <w:szCs w:val="23"/>
        </w:rPr>
        <w:t>.</w:t>
      </w:r>
      <w:r>
        <w:rPr>
          <w:rStyle w:val="HTMLCode"/>
          <w:rFonts w:ascii="Consolas" w:hAnsi="Consolas"/>
          <w:color w:val="000000"/>
          <w:sz w:val="23"/>
          <w:szCs w:val="23"/>
        </w:rPr>
        <w:t>SpecialAllowance</w:t>
      </w:r>
      <w:r>
        <w:rPr>
          <w:rStyle w:val="token"/>
          <w:rFonts w:ascii="Consolas" w:hAnsi="Consolas"/>
          <w:color w:val="5F6364"/>
          <w:sz w:val="23"/>
          <w:szCs w:val="23"/>
        </w:rPr>
        <w:t>.</w:t>
      </w:r>
      <w:r>
        <w:rPr>
          <w:rStyle w:val="HTMLCode"/>
          <w:rFonts w:ascii="Consolas" w:hAnsi="Consolas"/>
          <w:color w:val="000000"/>
          <w:sz w:val="23"/>
          <w:szCs w:val="23"/>
        </w:rPr>
        <w:t>value</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7C56C2" w:rsidRDefault="007C56C2" w:rsidP="007C56C2">
      <w:pPr>
        <w:rPr>
          <w:rFonts w:ascii="Times New Roman" w:hAnsi="Times New Roman"/>
          <w:color w:val="676A6D"/>
          <w:sz w:val="23"/>
          <w:szCs w:val="23"/>
        </w:rPr>
      </w:pP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This salary should be pushed from Child to Parent and we can do that by using Callbacks.</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So after the Salary is Calculated, I push this salary into a new Property called onSalaryChanged and use this property as Callback.</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token"/>
          <w:rFonts w:ascii="Consolas" w:hAnsi="Consolas"/>
          <w:color w:val="2F9C0A"/>
          <w:sz w:val="23"/>
          <w:szCs w:val="23"/>
        </w:rPr>
        <w:t>onSalaryChanged</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5F6364"/>
          <w:sz w:val="23"/>
          <w:szCs w:val="23"/>
        </w:rPr>
        <w:t>);</w:t>
      </w:r>
    </w:p>
    <w:p w:rsidR="007C56C2" w:rsidRDefault="007C56C2" w:rsidP="007C56C2">
      <w:pPr>
        <w:rPr>
          <w:rFonts w:ascii="Times New Roman" w:hAnsi="Times New Roman"/>
          <w:color w:val="676A6D"/>
          <w:sz w:val="23"/>
          <w:szCs w:val="23"/>
        </w:rPr>
      </w:pP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Now lets go to the place where this Salary Component is being Called from, add a New Property Called onSalaryChanged and assign a function name assuming getUpdatedSalary from EmployeeComponent which should be Called.</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Salary BasicSalary</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BasicSalary</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HRA</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token"/>
          <w:rFonts w:ascii="Consolas" w:hAnsi="Consolas"/>
          <w:color w:val="C92C2C"/>
          <w:sz w:val="23"/>
          <w:szCs w:val="23"/>
        </w:rPr>
        <w:t>HRA</w:t>
      </w:r>
      <w:r>
        <w:rPr>
          <w:rStyle w:val="token"/>
          <w:rFonts w:ascii="Consolas" w:hAnsi="Consolas"/>
          <w:color w:val="5F6364"/>
          <w:sz w:val="23"/>
          <w:szCs w:val="23"/>
        </w:rPr>
        <w:t>}</w:t>
      </w:r>
      <w:r>
        <w:rPr>
          <w:rStyle w:val="HTMLCode"/>
          <w:rFonts w:ascii="Consolas" w:hAnsi="Consolas"/>
          <w:color w:val="000000"/>
          <w:sz w:val="23"/>
          <w:szCs w:val="23"/>
        </w:rPr>
        <w:t xml:space="preserve"> SpecialAllowance</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SpecialAllowance</w:t>
      </w:r>
      <w:r>
        <w:rPr>
          <w:rStyle w:val="token"/>
          <w:rFonts w:ascii="Consolas" w:hAnsi="Consolas"/>
          <w:color w:val="5F6364"/>
          <w:sz w:val="23"/>
          <w:szCs w:val="23"/>
        </w:rPr>
        <w:t>}</w:t>
      </w:r>
      <w:r>
        <w:rPr>
          <w:rStyle w:val="HTMLCode"/>
          <w:rFonts w:ascii="Consolas" w:hAnsi="Consolas"/>
          <w:color w:val="000000"/>
          <w:sz w:val="23"/>
          <w:szCs w:val="23"/>
        </w:rPr>
        <w:t xml:space="preserve"> onSalaryChanged</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 xml:space="preserve"> getUpdatedSalary </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Salary</w:t>
      </w:r>
      <w:r>
        <w:rPr>
          <w:rStyle w:val="token"/>
          <w:rFonts w:ascii="Consolas" w:hAnsi="Consolas"/>
          <w:color w:val="A67F59"/>
          <w:sz w:val="23"/>
          <w:szCs w:val="23"/>
        </w:rPr>
        <w:t>&gt;</w:t>
      </w:r>
    </w:p>
    <w:p w:rsidR="007C56C2" w:rsidRDefault="007C56C2" w:rsidP="007C56C2">
      <w:pPr>
        <w:rPr>
          <w:color w:val="676A6D"/>
          <w:sz w:val="23"/>
          <w:szCs w:val="23"/>
        </w:rPr>
      </w:pP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Lets implement getUpdatedSalary function in EmployeeComponent. getUpdatedSalary function will receive the salary from Salary Component and we can store this in state object using setState method </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lastRenderedPageBreak/>
        <w:t>getUpdatedSalary</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salary</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2F9C0A"/>
          <w:sz w:val="23"/>
          <w:szCs w:val="23"/>
        </w:rPr>
        <w:t>setState</w:t>
      </w:r>
      <w:r>
        <w:rPr>
          <w:rStyle w:val="token"/>
          <w:rFonts w:ascii="Consolas" w:hAnsi="Consolas"/>
          <w:color w:val="5F6364"/>
          <w:sz w:val="23"/>
          <w:szCs w:val="23"/>
        </w:rPr>
        <w:t>({</w:t>
      </w:r>
      <w:r>
        <w:rPr>
          <w:rStyle w:val="HTMLCode"/>
          <w:rFonts w:ascii="Consolas" w:hAnsi="Consolas"/>
          <w:color w:val="000000"/>
          <w:sz w:val="23"/>
          <w:szCs w:val="23"/>
        </w:rPr>
        <w:t>updatedSalary</w:t>
      </w:r>
      <w:r>
        <w:rPr>
          <w:rStyle w:val="token"/>
          <w:rFonts w:ascii="Consolas" w:hAnsi="Consolas"/>
          <w:color w:val="A67F59"/>
          <w:sz w:val="23"/>
          <w:szCs w:val="23"/>
        </w:rPr>
        <w:t>:</w:t>
      </w:r>
      <w:r>
        <w:rPr>
          <w:rStyle w:val="HTMLCode"/>
          <w:rFonts w:ascii="Consolas" w:hAnsi="Consolas"/>
          <w:color w:val="000000"/>
          <w:sz w:val="23"/>
          <w:szCs w:val="23"/>
        </w:rPr>
        <w:t>salary</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5F6364"/>
          <w:sz w:val="23"/>
          <w:szCs w:val="23"/>
        </w:rPr>
        <w:t>}</w:t>
      </w:r>
    </w:p>
    <w:p w:rsidR="007C56C2" w:rsidRDefault="007C56C2" w:rsidP="007C56C2">
      <w:pPr>
        <w:rPr>
          <w:rFonts w:ascii="Times New Roman" w:hAnsi="Times New Roman"/>
          <w:color w:val="676A6D"/>
          <w:sz w:val="23"/>
          <w:szCs w:val="23"/>
        </w:rPr>
      </w:pP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and this can be displayed in our Employee Component.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Updated Salary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state</w:t>
      </w:r>
      <w:r>
        <w:rPr>
          <w:rStyle w:val="token"/>
          <w:rFonts w:ascii="Consolas" w:hAnsi="Consolas"/>
          <w:color w:val="5F6364"/>
          <w:sz w:val="23"/>
          <w:szCs w:val="23"/>
        </w:rPr>
        <w:t>.</w:t>
      </w:r>
      <w:r>
        <w:rPr>
          <w:rStyle w:val="HTMLCode"/>
          <w:rFonts w:ascii="Consolas" w:hAnsi="Consolas"/>
          <w:color w:val="000000"/>
          <w:sz w:val="23"/>
          <w:szCs w:val="23"/>
        </w:rPr>
        <w:t>updatedSalary</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rPr>
          <w:rFonts w:ascii="Times New Roman" w:hAnsi="Times New Roman"/>
          <w:color w:val="676A6D"/>
          <w:sz w:val="23"/>
          <w:szCs w:val="23"/>
        </w:rPr>
      </w:pP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Lets save these Changes go back to the browser, make some changes to the salary details. Now on Clicking on Update, we can see that Updated Salary gets displayed.</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Now we have seen how to pass the data from Parent to Child and child to parent components.</w:t>
      </w:r>
    </w:p>
    <w:p w:rsidR="007C56C2" w:rsidRDefault="007C56C2" w:rsidP="007C56C2">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Component Communication using Context</w:t>
      </w:r>
    </w:p>
    <w:p w:rsidR="007C56C2" w:rsidRDefault="007C56C2" w:rsidP="007C56C2">
      <w:pPr>
        <w:rPr>
          <w:rFonts w:ascii="Times New Roman" w:hAnsi="Times New Roman" w:cs="Times New Roman"/>
          <w:sz w:val="24"/>
          <w:szCs w:val="24"/>
        </w:rPr>
      </w:pP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In a typical React application, data is passed top-down (parent to child) via props, but this can be difficult for certain types of props (e.g. locale preference, UI theme) that are required by many components which are Nested at different levels within an application. In this article, we will understand how we use Context to pass the data between components at different nesting levels.</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 xml:space="preserve">Lets take a look at one example. When an Employee is Logged into the React application, we have a Nesting of Components which are making our UI. They are App Component, Employee Component and Salary Component. </w:t>
      </w:r>
      <w:r>
        <w:rPr>
          <w:color w:val="333333"/>
          <w:sz w:val="29"/>
          <w:szCs w:val="29"/>
        </w:rPr>
        <w:lastRenderedPageBreak/>
        <w:t>App Component has an Employee Object and this data is needed by Employee Component and Salary Component in Order to function.</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Context provides a way to pass data through the component tree without having to pass props down manually at every level.</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Context provides a way to share values between components without having to explicitly pass a prop through every level of the tree.</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Context is primarily used when some data needs to be accessible by many components at different nesting levels.</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Lets Open index.js file from our demo project, lets create three components. Lets look at this Code. </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class</w:t>
      </w:r>
      <w:r>
        <w:rPr>
          <w:rStyle w:val="HTMLCode"/>
          <w:rFonts w:ascii="Consolas" w:hAnsi="Consolas"/>
          <w:color w:val="000000"/>
          <w:sz w:val="23"/>
          <w:szCs w:val="23"/>
        </w:rPr>
        <w:t xml:space="preserve"> </w:t>
      </w:r>
      <w:r>
        <w:rPr>
          <w:rStyle w:val="token"/>
          <w:rFonts w:ascii="Consolas" w:hAnsi="Consolas"/>
          <w:color w:val="1990B8"/>
          <w:sz w:val="23"/>
          <w:szCs w:val="23"/>
        </w:rPr>
        <w:t>App</w:t>
      </w:r>
      <w:r>
        <w:rPr>
          <w:rStyle w:val="HTMLCode"/>
          <w:rFonts w:ascii="Consolas" w:hAnsi="Consolas"/>
          <w:color w:val="000000"/>
          <w:sz w:val="23"/>
          <w:szCs w:val="23"/>
        </w:rPr>
        <w:t xml:space="preserve"> </w:t>
      </w:r>
      <w:r>
        <w:rPr>
          <w:rStyle w:val="token"/>
          <w:rFonts w:ascii="Consolas" w:hAnsi="Consolas"/>
          <w:color w:val="1990B8"/>
          <w:sz w:val="23"/>
          <w:szCs w:val="23"/>
        </w:rPr>
        <w:t>extends</w:t>
      </w:r>
      <w:r>
        <w:rPr>
          <w:rStyle w:val="HTMLCode"/>
          <w:rFonts w:ascii="Consolas"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constructor</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super</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 xml:space="preserve">    </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App Component</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 xml:space="preserve">  </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class</w:t>
      </w:r>
      <w:r>
        <w:rPr>
          <w:rStyle w:val="HTMLCode"/>
          <w:rFonts w:ascii="Consolas" w:hAnsi="Consolas"/>
          <w:color w:val="000000"/>
          <w:sz w:val="23"/>
          <w:szCs w:val="23"/>
        </w:rPr>
        <w:t xml:space="preserve"> </w:t>
      </w:r>
      <w:r>
        <w:rPr>
          <w:rStyle w:val="token"/>
          <w:rFonts w:ascii="Consolas" w:hAnsi="Consolas"/>
          <w:color w:val="1990B8"/>
          <w:sz w:val="23"/>
          <w:szCs w:val="23"/>
        </w:rPr>
        <w:t>Employee</w:t>
      </w:r>
      <w:r>
        <w:rPr>
          <w:rStyle w:val="HTMLCode"/>
          <w:rFonts w:ascii="Consolas" w:hAnsi="Consolas"/>
          <w:color w:val="000000"/>
          <w:sz w:val="23"/>
          <w:szCs w:val="23"/>
        </w:rPr>
        <w:t xml:space="preserve"> </w:t>
      </w:r>
      <w:r>
        <w:rPr>
          <w:rStyle w:val="token"/>
          <w:rFonts w:ascii="Consolas" w:hAnsi="Consolas"/>
          <w:color w:val="1990B8"/>
          <w:sz w:val="23"/>
          <w:szCs w:val="23"/>
        </w:rPr>
        <w:t>extends</w:t>
      </w:r>
      <w:r>
        <w:rPr>
          <w:rStyle w:val="HTMLCode"/>
          <w:rFonts w:ascii="Consolas"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Employee Component</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 xml:space="preserve">      </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lastRenderedPageBreak/>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class</w:t>
      </w:r>
      <w:r>
        <w:rPr>
          <w:rStyle w:val="HTMLCode"/>
          <w:rFonts w:ascii="Consolas" w:hAnsi="Consolas"/>
          <w:color w:val="000000"/>
          <w:sz w:val="23"/>
          <w:szCs w:val="23"/>
        </w:rPr>
        <w:t xml:space="preserve"> </w:t>
      </w:r>
      <w:r>
        <w:rPr>
          <w:rStyle w:val="token"/>
          <w:rFonts w:ascii="Consolas" w:hAnsi="Consolas"/>
          <w:color w:val="1990B8"/>
          <w:sz w:val="23"/>
          <w:szCs w:val="23"/>
        </w:rPr>
        <w:t>Salary</w:t>
      </w:r>
      <w:r>
        <w:rPr>
          <w:rStyle w:val="HTMLCode"/>
          <w:rFonts w:ascii="Consolas" w:hAnsi="Consolas"/>
          <w:color w:val="000000"/>
          <w:sz w:val="23"/>
          <w:szCs w:val="23"/>
        </w:rPr>
        <w:t xml:space="preserve"> </w:t>
      </w:r>
      <w:r>
        <w:rPr>
          <w:rStyle w:val="token"/>
          <w:rFonts w:ascii="Consolas" w:hAnsi="Consolas"/>
          <w:color w:val="1990B8"/>
          <w:sz w:val="23"/>
          <w:szCs w:val="23"/>
        </w:rPr>
        <w:t>extends</w:t>
      </w:r>
      <w:r>
        <w:rPr>
          <w:rStyle w:val="HTMLCode"/>
          <w:rFonts w:ascii="Consolas"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Salary Component</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 xml:space="preserve">     </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5F6364"/>
          <w:sz w:val="23"/>
          <w:szCs w:val="23"/>
        </w:rPr>
        <w:t>}</w:t>
      </w:r>
    </w:p>
    <w:p w:rsidR="007C56C2" w:rsidRDefault="007C56C2" w:rsidP="007C56C2">
      <w:pPr>
        <w:rPr>
          <w:rFonts w:ascii="Times New Roman" w:hAnsi="Times New Roman"/>
          <w:color w:val="676A6D"/>
          <w:sz w:val="23"/>
          <w:szCs w:val="23"/>
        </w:rPr>
      </w:pP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Lets Call the Salary Component from Employee Component and Call the Employee Component from App Component. Call the App Component and render it to our DOM.</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Lets save these Changes, navigate to the browser and we can see the Output. Now we go to the App Component Class Constructor, create state object, add a new Property called data and assign an Employee Object.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state</w:t>
      </w:r>
      <w:r>
        <w:rPr>
          <w:rStyle w:val="token"/>
          <w:rFonts w:ascii="Consolas" w:hAnsi="Consolas"/>
          <w:color w:val="A67F59"/>
          <w:sz w:val="23"/>
          <w:szCs w:val="23"/>
        </w:rPr>
        <w:t>=</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data</w:t>
      </w:r>
      <w:r>
        <w:rPr>
          <w:rStyle w:val="token"/>
          <w:rFonts w:ascii="Consolas" w:hAnsi="Consolas"/>
          <w:color w:val="A67F59"/>
          <w:sz w:val="23"/>
          <w:szCs w:val="23"/>
        </w:rPr>
        <w:t>:</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Id</w:t>
      </w:r>
      <w:r>
        <w:rPr>
          <w:rStyle w:val="token"/>
          <w:rFonts w:ascii="Consolas" w:hAnsi="Consolas"/>
          <w:color w:val="A67F59"/>
          <w:sz w:val="23"/>
          <w:szCs w:val="23"/>
        </w:rPr>
        <w:t>:</w:t>
      </w:r>
      <w:r>
        <w:rPr>
          <w:rStyle w:val="token"/>
          <w:rFonts w:ascii="Consolas" w:hAnsi="Consolas"/>
          <w:color w:val="C92C2C"/>
          <w:sz w:val="23"/>
          <w:szCs w:val="23"/>
        </w:rPr>
        <w:t>101</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w:t>
      </w:r>
      <w:r w:rsidR="007A5463">
        <w:rPr>
          <w:rStyle w:val="token"/>
          <w:rFonts w:ascii="Consolas" w:hAnsi="Consolas"/>
          <w:color w:val="2F9C0A"/>
          <w:sz w:val="23"/>
          <w:szCs w:val="23"/>
        </w:rPr>
        <w:t>SpringPeople</w:t>
      </w:r>
      <w:r>
        <w:rPr>
          <w:rStyle w:val="token"/>
          <w:rFonts w:ascii="Consolas" w:hAnsi="Consolas"/>
          <w:color w:val="2F9C0A"/>
          <w:sz w:val="23"/>
          <w:szCs w:val="23"/>
        </w:rPr>
        <w:t xml:space="preserve"> Tech'</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7C56C2" w:rsidRDefault="007C56C2" w:rsidP="007C56C2">
      <w:pPr>
        <w:rPr>
          <w:rFonts w:ascii="Times New Roman" w:hAnsi="Times New Roman"/>
          <w:color w:val="676A6D"/>
          <w:sz w:val="23"/>
          <w:szCs w:val="23"/>
        </w:rPr>
      </w:pP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This Object should be passed from App Component to Employee Component and to Salary Component. We don’t want to Pass the data through Properties from App Component to Employee Component and Pass that data again from Employee Component to Salary Component through Properties.</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Lets create context object using React.createContext Method.</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1990B8"/>
          <w:sz w:val="23"/>
          <w:szCs w:val="23"/>
        </w:rPr>
        <w:lastRenderedPageBreak/>
        <w:t>const</w:t>
      </w:r>
      <w:r>
        <w:rPr>
          <w:rStyle w:val="HTMLCode"/>
          <w:rFonts w:ascii="Consolas" w:hAnsi="Consolas"/>
          <w:color w:val="000000"/>
          <w:sz w:val="23"/>
          <w:szCs w:val="23"/>
        </w:rPr>
        <w:t xml:space="preserve"> EmployeeContext </w:t>
      </w:r>
      <w:r>
        <w:rPr>
          <w:rStyle w:val="token"/>
          <w:rFonts w:ascii="Consolas" w:hAnsi="Consolas"/>
          <w:color w:val="A67F59"/>
          <w:sz w:val="23"/>
          <w:szCs w:val="23"/>
        </w:rPr>
        <w:t>=</w:t>
      </w:r>
      <w:r>
        <w:rPr>
          <w:rStyle w:val="HTMLCode"/>
          <w:rFonts w:ascii="Consolas" w:hAnsi="Consolas"/>
          <w:color w:val="000000"/>
          <w:sz w:val="23"/>
          <w:szCs w:val="23"/>
        </w:rPr>
        <w:t xml:space="preserve"> React</w:t>
      </w:r>
      <w:r>
        <w:rPr>
          <w:rStyle w:val="token"/>
          <w:rFonts w:ascii="Consolas" w:hAnsi="Consolas"/>
          <w:color w:val="5F6364"/>
          <w:sz w:val="23"/>
          <w:szCs w:val="23"/>
        </w:rPr>
        <w:t>.</w:t>
      </w:r>
      <w:r>
        <w:rPr>
          <w:rStyle w:val="token"/>
          <w:rFonts w:ascii="Consolas" w:hAnsi="Consolas"/>
          <w:color w:val="2F9C0A"/>
          <w:sz w:val="23"/>
          <w:szCs w:val="23"/>
        </w:rPr>
        <w:t>createContext</w:t>
      </w:r>
      <w:r>
        <w:rPr>
          <w:rStyle w:val="token"/>
          <w:rFonts w:ascii="Consolas" w:hAnsi="Consolas"/>
          <w:color w:val="5F6364"/>
          <w:sz w:val="23"/>
          <w:szCs w:val="23"/>
        </w:rPr>
        <w:t>();</w:t>
      </w:r>
    </w:p>
    <w:p w:rsidR="007C56C2" w:rsidRDefault="007C56C2" w:rsidP="007C56C2">
      <w:pPr>
        <w:rPr>
          <w:rFonts w:ascii="Times New Roman" w:hAnsi="Times New Roman"/>
          <w:color w:val="676A6D"/>
          <w:sz w:val="23"/>
          <w:szCs w:val="23"/>
        </w:rPr>
      </w:pP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In App Component, We have to store the employee data with in this context object and then access this object in Employee Component and Salary Component from the context.</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Every Context object comes with a Provider React component that allows consuming components to subscribe to context changes. Context Provider Accepts a value property to be passed to consuming components that are descendants of this Provider. One Provider can be connected to many consumers. Providers can be nested to override values deeper within the tree. All consumers that are descendants of a Provider will re-render whenever the Provider’s value prop changes. So we modify the way how Employee Component is being Called from App Component </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EmployeeContext</w:t>
      </w:r>
      <w:r>
        <w:rPr>
          <w:rStyle w:val="token"/>
          <w:rFonts w:ascii="Consolas" w:hAnsi="Consolas"/>
          <w:color w:val="5F6364"/>
          <w:sz w:val="23"/>
          <w:szCs w:val="23"/>
        </w:rPr>
        <w:t>.</w:t>
      </w:r>
      <w:r>
        <w:rPr>
          <w:rStyle w:val="HTMLCode"/>
          <w:rFonts w:ascii="Consolas" w:hAnsi="Consolas"/>
          <w:color w:val="000000"/>
          <w:sz w:val="23"/>
          <w:szCs w:val="23"/>
        </w:rPr>
        <w:t>Provider value</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state</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 xml:space="preserve">Employee </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EmployeeContext</w:t>
      </w:r>
      <w:r>
        <w:rPr>
          <w:rStyle w:val="token"/>
          <w:rFonts w:ascii="Consolas" w:hAnsi="Consolas"/>
          <w:color w:val="5F6364"/>
          <w:sz w:val="23"/>
          <w:szCs w:val="23"/>
        </w:rPr>
        <w:t>.</w:t>
      </w:r>
      <w:r>
        <w:rPr>
          <w:rStyle w:val="HTMLCode"/>
          <w:rFonts w:ascii="Consolas" w:hAnsi="Consolas"/>
          <w:color w:val="000000"/>
          <w:sz w:val="23"/>
          <w:szCs w:val="23"/>
        </w:rPr>
        <w:t>Provider</w:t>
      </w:r>
      <w:r>
        <w:rPr>
          <w:rStyle w:val="token"/>
          <w:rFonts w:ascii="Consolas" w:hAnsi="Consolas"/>
          <w:color w:val="A67F59"/>
          <w:sz w:val="23"/>
          <w:szCs w:val="23"/>
        </w:rPr>
        <w:t>&gt;</w:t>
      </w:r>
    </w:p>
    <w:p w:rsidR="007C56C2" w:rsidRDefault="007C56C2" w:rsidP="007C56C2">
      <w:pPr>
        <w:rPr>
          <w:rFonts w:ascii="Times New Roman" w:hAnsi="Times New Roman"/>
          <w:color w:val="676A6D"/>
          <w:sz w:val="23"/>
          <w:szCs w:val="23"/>
        </w:rPr>
      </w:pP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Before we go and make changes to Employee and Salary Components to access this Object, lets display the Employee ID in the App Component by reading it from State Object. Now lets go to Employee Component class, lets create a static variable and assign the EmployeeContext Object. </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1990B8"/>
          <w:sz w:val="23"/>
          <w:szCs w:val="23"/>
        </w:rPr>
        <w:t>static</w:t>
      </w:r>
      <w:r>
        <w:rPr>
          <w:rStyle w:val="HTMLCode"/>
          <w:rFonts w:ascii="Consolas" w:hAnsi="Consolas"/>
          <w:color w:val="000000"/>
          <w:sz w:val="23"/>
          <w:szCs w:val="23"/>
        </w:rPr>
        <w:t xml:space="preserve"> contextType </w:t>
      </w:r>
      <w:r>
        <w:rPr>
          <w:rStyle w:val="token"/>
          <w:rFonts w:ascii="Consolas" w:hAnsi="Consolas"/>
          <w:color w:val="A67F59"/>
          <w:sz w:val="23"/>
          <w:szCs w:val="23"/>
        </w:rPr>
        <w:t>=</w:t>
      </w:r>
      <w:r>
        <w:rPr>
          <w:rStyle w:val="HTMLCode"/>
          <w:rFonts w:ascii="Consolas" w:hAnsi="Consolas"/>
          <w:color w:val="000000"/>
          <w:sz w:val="23"/>
          <w:szCs w:val="23"/>
        </w:rPr>
        <w:t xml:space="preserve"> EmployeeContext</w:t>
      </w:r>
      <w:r>
        <w:rPr>
          <w:rStyle w:val="token"/>
          <w:rFonts w:ascii="Consolas" w:hAnsi="Consolas"/>
          <w:color w:val="5F6364"/>
          <w:sz w:val="23"/>
          <w:szCs w:val="23"/>
        </w:rPr>
        <w:t>;</w:t>
      </w:r>
    </w:p>
    <w:p w:rsidR="007C56C2" w:rsidRDefault="007C56C2" w:rsidP="007C56C2">
      <w:pPr>
        <w:rPr>
          <w:rFonts w:ascii="Times New Roman" w:hAnsi="Times New Roman"/>
          <w:color w:val="676A6D"/>
          <w:sz w:val="23"/>
          <w:szCs w:val="23"/>
        </w:rPr>
      </w:pP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Lets go to render method in the Employee Component, Display the Employee ID by reading it from the context object.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Id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context</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rPr>
          <w:rFonts w:ascii="Times New Roman" w:hAnsi="Times New Roman"/>
          <w:color w:val="676A6D"/>
          <w:sz w:val="23"/>
          <w:szCs w:val="23"/>
        </w:rPr>
      </w:pP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lastRenderedPageBreak/>
        <w:t>Lets repeat the same for Salary Component as well. Lets save these changes, Navigate to the Browser and we can see the Output.</w:t>
      </w: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If we make changes to this Employee Data in the App Component, it gets reflected in both Employee Component and Salary Component. To demonstrate this, lets place a button in the App Component, call changeEmpData function onClick of this button. </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button onClick</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 xml:space="preserve"> changeEmpData </w:t>
      </w:r>
      <w:r>
        <w:rPr>
          <w:rStyle w:val="token"/>
          <w:rFonts w:ascii="Consolas" w:hAnsi="Consolas"/>
          <w:color w:val="5F6364"/>
          <w:sz w:val="23"/>
          <w:szCs w:val="23"/>
        </w:rPr>
        <w:t>}</w:t>
      </w:r>
      <w:r>
        <w:rPr>
          <w:rStyle w:val="token"/>
          <w:rFonts w:ascii="Consolas" w:hAnsi="Consolas"/>
          <w:color w:val="A67F59"/>
          <w:sz w:val="23"/>
          <w:szCs w:val="23"/>
        </w:rPr>
        <w:t>&gt;</w:t>
      </w:r>
      <w:r>
        <w:rPr>
          <w:rStyle w:val="HTMLCode"/>
          <w:rFonts w:ascii="Consolas" w:hAnsi="Consolas"/>
          <w:color w:val="000000"/>
          <w:sz w:val="23"/>
          <w:szCs w:val="23"/>
        </w:rPr>
        <w:t>Change</w:t>
      </w:r>
      <w:r>
        <w:rPr>
          <w:rStyle w:val="token"/>
          <w:rFonts w:ascii="Consolas" w:hAnsi="Consolas"/>
          <w:color w:val="A67F59"/>
          <w:sz w:val="23"/>
          <w:szCs w:val="23"/>
        </w:rPr>
        <w:t>&lt;/</w:t>
      </w:r>
      <w:r>
        <w:rPr>
          <w:rStyle w:val="HTMLCode"/>
          <w:rFonts w:ascii="Consolas" w:hAnsi="Consolas"/>
          <w:color w:val="000000"/>
          <w:sz w:val="23"/>
          <w:szCs w:val="23"/>
        </w:rPr>
        <w:t>button</w:t>
      </w:r>
      <w:r>
        <w:rPr>
          <w:rStyle w:val="token"/>
          <w:rFonts w:ascii="Consolas" w:hAnsi="Consolas"/>
          <w:color w:val="A67F59"/>
          <w:sz w:val="23"/>
          <w:szCs w:val="23"/>
        </w:rPr>
        <w:t>&gt;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7C56C2" w:rsidRDefault="007C56C2" w:rsidP="007C56C2">
      <w:pPr>
        <w:rPr>
          <w:rFonts w:ascii="Times New Roman" w:hAnsi="Times New Roman"/>
          <w:color w:val="676A6D"/>
          <w:sz w:val="23"/>
          <w:szCs w:val="23"/>
        </w:rPr>
      </w:pP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In the changeEmpData function, lets change the Id value and pass it to our setState method.</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changeEmpData</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2F9C0A"/>
          <w:sz w:val="23"/>
          <w:szCs w:val="23"/>
        </w:rPr>
        <w:t>setState</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A67F59"/>
          <w:sz w:val="23"/>
          <w:szCs w:val="23"/>
        </w:rPr>
        <w:t>:</w:t>
      </w:r>
      <w:r>
        <w:rPr>
          <w:rStyle w:val="token"/>
          <w:rFonts w:ascii="Consolas" w:hAnsi="Consolas"/>
          <w:color w:val="C92C2C"/>
          <w:sz w:val="23"/>
          <w:szCs w:val="23"/>
        </w:rPr>
        <w:t>102</w:t>
      </w:r>
      <w:r>
        <w:rPr>
          <w:rStyle w:val="token"/>
          <w:rFonts w:ascii="Consolas" w:hAnsi="Consolas"/>
          <w:color w:val="5F6364"/>
          <w:sz w:val="23"/>
          <w:szCs w:val="23"/>
        </w:rPr>
        <w:t>}});</w:t>
      </w:r>
    </w:p>
    <w:p w:rsidR="007C56C2" w:rsidRDefault="007C56C2" w:rsidP="007C56C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7C56C2" w:rsidRDefault="007C56C2" w:rsidP="007C56C2">
      <w:pPr>
        <w:rPr>
          <w:rFonts w:ascii="Times New Roman" w:hAnsi="Times New Roman"/>
          <w:color w:val="676A6D"/>
          <w:sz w:val="23"/>
          <w:szCs w:val="23"/>
        </w:rPr>
      </w:pPr>
    </w:p>
    <w:p w:rsidR="007C56C2" w:rsidRDefault="007C56C2" w:rsidP="007C56C2">
      <w:pPr>
        <w:pStyle w:val="NormalWeb"/>
        <w:spacing w:before="0" w:beforeAutospacing="0" w:after="360" w:afterAutospacing="0" w:line="360" w:lineRule="atLeast"/>
        <w:rPr>
          <w:color w:val="333333"/>
          <w:sz w:val="29"/>
          <w:szCs w:val="29"/>
        </w:rPr>
      </w:pPr>
      <w:r>
        <w:rPr>
          <w:color w:val="333333"/>
          <w:sz w:val="29"/>
          <w:szCs w:val="29"/>
        </w:rPr>
        <w:t>Save these changes, navigate to the browser and lets test this by clicking on the button.</w:t>
      </w:r>
    </w:p>
    <w:p w:rsidR="001E29E3" w:rsidRDefault="001E29E3" w:rsidP="001E29E3">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Component Communication using Context Part-2</w:t>
      </w:r>
    </w:p>
    <w:p w:rsidR="001E29E3" w:rsidRDefault="001E29E3" w:rsidP="001E29E3">
      <w:pPr>
        <w:rPr>
          <w:rFonts w:ascii="Times New Roman" w:hAnsi="Times New Roman" w:cs="Times New Roman"/>
          <w:sz w:val="24"/>
          <w:szCs w:val="24"/>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In our last article, we have discussed about using context in React to pass the data from Parent Component to Child Components which are placed at different Nesting Levels. It is often necessary to update the context from a component that is nested somewhere deeply in the component tree. In this article, we will understand how do we Update Context from a Nested Component and how to handle that Update event in the Parent component.</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lastRenderedPageBreak/>
        <w:t>Lets Open Index.js file from our demo-project. I have copied the App Component and Employee Component Code from our Last article, Pasting it here.</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class</w:t>
      </w:r>
      <w:r>
        <w:rPr>
          <w:rStyle w:val="HTMLCode"/>
          <w:rFonts w:ascii="Consolas" w:hAnsi="Consolas"/>
          <w:color w:val="000000"/>
          <w:sz w:val="23"/>
          <w:szCs w:val="23"/>
        </w:rPr>
        <w:t xml:space="preserve"> </w:t>
      </w:r>
      <w:r>
        <w:rPr>
          <w:rStyle w:val="token"/>
          <w:rFonts w:ascii="Consolas" w:hAnsi="Consolas"/>
          <w:color w:val="1990B8"/>
          <w:sz w:val="23"/>
          <w:szCs w:val="23"/>
        </w:rPr>
        <w:t>App</w:t>
      </w:r>
      <w:r>
        <w:rPr>
          <w:rStyle w:val="HTMLCode"/>
          <w:rFonts w:ascii="Consolas" w:hAnsi="Consolas"/>
          <w:color w:val="000000"/>
          <w:sz w:val="23"/>
          <w:szCs w:val="23"/>
        </w:rPr>
        <w:t xml:space="preserve"> </w:t>
      </w:r>
      <w:r>
        <w:rPr>
          <w:rStyle w:val="token"/>
          <w:rFonts w:ascii="Consolas" w:hAnsi="Consolas"/>
          <w:color w:val="1990B8"/>
          <w:sz w:val="23"/>
          <w:szCs w:val="23"/>
        </w:rPr>
        <w:t>extends</w:t>
      </w:r>
      <w:r>
        <w:rPr>
          <w:rStyle w:val="HTMLCode"/>
          <w:rFonts w:ascii="Consolas"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constructor</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super</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 xml:space="preserve"> </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 xml:space="preserve">state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data</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A67F59"/>
          <w:sz w:val="23"/>
          <w:szCs w:val="23"/>
        </w:rPr>
        <w:t>:</w:t>
      </w:r>
      <w:r>
        <w:rPr>
          <w:rStyle w:val="token"/>
          <w:rFonts w:ascii="Consolas" w:hAnsi="Consolas"/>
          <w:color w:val="C92C2C"/>
          <w:sz w:val="23"/>
          <w:szCs w:val="23"/>
        </w:rPr>
        <w:t>101</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App Component</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Id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state</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EmployeeContext</w:t>
      </w:r>
      <w:r>
        <w:rPr>
          <w:rStyle w:val="token"/>
          <w:rFonts w:ascii="Consolas" w:hAnsi="Consolas"/>
          <w:color w:val="5F6364"/>
          <w:sz w:val="23"/>
          <w:szCs w:val="23"/>
        </w:rPr>
        <w:t>.</w:t>
      </w:r>
      <w:r>
        <w:rPr>
          <w:rStyle w:val="HTMLCode"/>
          <w:rFonts w:ascii="Consolas" w:hAnsi="Consolas"/>
          <w:color w:val="000000"/>
          <w:sz w:val="23"/>
          <w:szCs w:val="23"/>
        </w:rPr>
        <w:t>Provider value</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state</w:t>
      </w:r>
      <w:r>
        <w:rPr>
          <w:rStyle w:val="token"/>
          <w:rFonts w:ascii="Consolas" w:hAnsi="Consolas"/>
          <w:color w:val="5F6364"/>
          <w:sz w:val="23"/>
          <w:szCs w:val="23"/>
        </w:rPr>
        <w:t>}</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 xml:space="preserve">Employee </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EmployeeContext</w:t>
      </w:r>
      <w:r>
        <w:rPr>
          <w:rStyle w:val="token"/>
          <w:rFonts w:ascii="Consolas" w:hAnsi="Consolas"/>
          <w:color w:val="5F6364"/>
          <w:sz w:val="23"/>
          <w:szCs w:val="23"/>
        </w:rPr>
        <w:t>.</w:t>
      </w:r>
      <w:r>
        <w:rPr>
          <w:rStyle w:val="HTMLCode"/>
          <w:rFonts w:ascii="Consolas" w:hAnsi="Consolas"/>
          <w:color w:val="000000"/>
          <w:sz w:val="23"/>
          <w:szCs w:val="23"/>
        </w:rPr>
        <w:t>Provider</w:t>
      </w:r>
      <w:r>
        <w:rPr>
          <w:rStyle w:val="token"/>
          <w:rFonts w:ascii="Consolas" w:hAnsi="Consolas"/>
          <w:color w:val="A67F59"/>
          <w:sz w:val="23"/>
          <w:szCs w:val="23"/>
        </w:rPr>
        <w:t>&gt;</w:t>
      </w:r>
      <w:r>
        <w:rPr>
          <w:rStyle w:val="HTMLCode"/>
          <w:rFonts w:ascii="Consolas" w:hAnsi="Consolas"/>
          <w:color w:val="000000"/>
          <w:sz w:val="23"/>
          <w:szCs w:val="23"/>
        </w:rPr>
        <w:t xml:space="preserve">      </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class</w:t>
      </w:r>
      <w:r>
        <w:rPr>
          <w:rStyle w:val="HTMLCode"/>
          <w:rFonts w:ascii="Consolas" w:hAnsi="Consolas"/>
          <w:color w:val="000000"/>
          <w:sz w:val="23"/>
          <w:szCs w:val="23"/>
        </w:rPr>
        <w:t xml:space="preserve"> </w:t>
      </w:r>
      <w:r>
        <w:rPr>
          <w:rStyle w:val="token"/>
          <w:rFonts w:ascii="Consolas" w:hAnsi="Consolas"/>
          <w:color w:val="1990B8"/>
          <w:sz w:val="23"/>
          <w:szCs w:val="23"/>
        </w:rPr>
        <w:t>Employee</w:t>
      </w:r>
      <w:r>
        <w:rPr>
          <w:rStyle w:val="HTMLCode"/>
          <w:rFonts w:ascii="Consolas" w:hAnsi="Consolas"/>
          <w:color w:val="000000"/>
          <w:sz w:val="23"/>
          <w:szCs w:val="23"/>
        </w:rPr>
        <w:t xml:space="preserve"> </w:t>
      </w:r>
      <w:r>
        <w:rPr>
          <w:rStyle w:val="token"/>
          <w:rFonts w:ascii="Consolas" w:hAnsi="Consolas"/>
          <w:color w:val="1990B8"/>
          <w:sz w:val="23"/>
          <w:szCs w:val="23"/>
        </w:rPr>
        <w:t>extends</w:t>
      </w:r>
      <w:r>
        <w:rPr>
          <w:rStyle w:val="HTMLCode"/>
          <w:rFonts w:ascii="Consolas"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static</w:t>
      </w:r>
      <w:r>
        <w:rPr>
          <w:rStyle w:val="HTMLCode"/>
          <w:rFonts w:ascii="Consolas" w:hAnsi="Consolas"/>
          <w:color w:val="000000"/>
          <w:sz w:val="23"/>
          <w:szCs w:val="23"/>
        </w:rPr>
        <w:t xml:space="preserve"> contextType </w:t>
      </w:r>
      <w:r>
        <w:rPr>
          <w:rStyle w:val="token"/>
          <w:rFonts w:ascii="Consolas" w:hAnsi="Consolas"/>
          <w:color w:val="A67F59"/>
          <w:sz w:val="23"/>
          <w:szCs w:val="23"/>
        </w:rPr>
        <w:t>=</w:t>
      </w:r>
      <w:r>
        <w:rPr>
          <w:rStyle w:val="HTMLCode"/>
          <w:rFonts w:ascii="Consolas" w:hAnsi="Consolas"/>
          <w:color w:val="000000"/>
          <w:sz w:val="23"/>
          <w:szCs w:val="23"/>
        </w:rPr>
        <w:t xml:space="preserve"> EmployeeContext</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Employee Component</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Id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context</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w:t>
      </w:r>
      <w:r>
        <w:rPr>
          <w:rStyle w:val="token"/>
          <w:rFonts w:ascii="Consolas" w:hAnsi="Consolas"/>
          <w:color w:val="A67F59"/>
          <w:sz w:val="23"/>
          <w:szCs w:val="23"/>
        </w:rPr>
        <w:t>=&lt;</w:t>
      </w:r>
      <w:r>
        <w:rPr>
          <w:rStyle w:val="HTMLCode"/>
          <w:rFonts w:ascii="Consolas" w:hAnsi="Consolas"/>
          <w:color w:val="000000"/>
          <w:sz w:val="23"/>
          <w:szCs w:val="23"/>
        </w:rPr>
        <w:t>App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create context object, and to this context object lets add one Property with name data and initialize to empty and add New Function named changeEmployeeInfo.</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We pass this function down through the context to allow child components to update the context.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EmployeeContext </w:t>
      </w:r>
      <w:r>
        <w:rPr>
          <w:rStyle w:val="token"/>
          <w:rFonts w:ascii="Consolas" w:hAnsi="Consolas"/>
          <w:color w:val="A67F59"/>
          <w:sz w:val="23"/>
          <w:szCs w:val="23"/>
        </w:rPr>
        <w:t>=</w:t>
      </w:r>
      <w:r>
        <w:rPr>
          <w:rStyle w:val="HTMLCode"/>
          <w:rFonts w:ascii="Consolas" w:hAnsi="Consolas"/>
          <w:color w:val="000000"/>
          <w:sz w:val="23"/>
          <w:szCs w:val="23"/>
        </w:rPr>
        <w:t xml:space="preserve"> React</w:t>
      </w:r>
      <w:r>
        <w:rPr>
          <w:rStyle w:val="token"/>
          <w:rFonts w:ascii="Consolas" w:hAnsi="Consolas"/>
          <w:color w:val="5F6364"/>
          <w:sz w:val="23"/>
          <w:szCs w:val="23"/>
        </w:rPr>
        <w:t>.</w:t>
      </w:r>
      <w:r>
        <w:rPr>
          <w:rStyle w:val="token"/>
          <w:rFonts w:ascii="Consolas" w:hAnsi="Consolas"/>
          <w:color w:val="2F9C0A"/>
          <w:sz w:val="23"/>
          <w:szCs w:val="23"/>
        </w:rPr>
        <w:t>createContext</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data</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2F9C0A"/>
          <w:sz w:val="23"/>
          <w:szCs w:val="23"/>
        </w:rPr>
        <w:t>''</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changeEmployeeInfo</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create a function named updateEmployeeDetails, change the state object data through the setState Method.</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updateEmployeeDetails</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2F9C0A"/>
          <w:sz w:val="23"/>
          <w:szCs w:val="23"/>
        </w:rPr>
        <w:t>setState</w:t>
      </w:r>
      <w:r>
        <w:rPr>
          <w:rStyle w:val="token"/>
          <w:rFonts w:ascii="Consolas" w:hAnsi="Consolas"/>
          <w:color w:val="5F6364"/>
          <w:sz w:val="23"/>
          <w:szCs w:val="23"/>
        </w:rPr>
        <w:t>({</w:t>
      </w:r>
      <w:r>
        <w:rPr>
          <w:rStyle w:val="HTMLCode"/>
          <w:rFonts w:ascii="Consolas" w:hAnsi="Consolas"/>
          <w:color w:val="000000"/>
          <w:sz w:val="23"/>
          <w:szCs w:val="23"/>
        </w:rPr>
        <w:t xml:space="preserve"> data</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A67F59"/>
          <w:sz w:val="23"/>
          <w:szCs w:val="23"/>
        </w:rPr>
        <w:t>:</w:t>
      </w:r>
      <w:r>
        <w:rPr>
          <w:rStyle w:val="token"/>
          <w:rFonts w:ascii="Consolas" w:hAnsi="Consolas"/>
          <w:color w:val="C92C2C"/>
          <w:sz w:val="23"/>
          <w:szCs w:val="23"/>
        </w:rPr>
        <w:t>102</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lastRenderedPageBreak/>
        <w:t>Add a New Property to the state object named changeEmployeeInfo whose name is same as the one we have created in our Context Object and Pass this function name as its Value.</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 xml:space="preserve">state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data</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A67F59"/>
          <w:sz w:val="23"/>
          <w:szCs w:val="23"/>
        </w:rPr>
        <w:t>:</w:t>
      </w:r>
      <w:r>
        <w:rPr>
          <w:rStyle w:val="token"/>
          <w:rFonts w:ascii="Consolas" w:hAnsi="Consolas"/>
          <w:color w:val="C92C2C"/>
          <w:sz w:val="23"/>
          <w:szCs w:val="23"/>
        </w:rPr>
        <w:t>101</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changeEmployeeInfo</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 xml:space="preserve"> updateEmployeeDetails</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Place a button in the Employee Component and call this context function on Click of the Button.</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button onClick</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context</w:t>
      </w:r>
      <w:r>
        <w:rPr>
          <w:rStyle w:val="token"/>
          <w:rFonts w:ascii="Consolas" w:hAnsi="Consolas"/>
          <w:color w:val="5F6364"/>
          <w:sz w:val="23"/>
          <w:szCs w:val="23"/>
        </w:rPr>
        <w:t>.</w:t>
      </w:r>
      <w:r>
        <w:rPr>
          <w:rStyle w:val="HTMLCode"/>
          <w:rFonts w:ascii="Consolas" w:hAnsi="Consolas"/>
          <w:color w:val="000000"/>
          <w:sz w:val="23"/>
          <w:szCs w:val="23"/>
        </w:rPr>
        <w:t>changeEmployeeInfo</w:t>
      </w:r>
      <w:r>
        <w:rPr>
          <w:rStyle w:val="token"/>
          <w:rFonts w:ascii="Consolas" w:hAnsi="Consolas"/>
          <w:color w:val="5F6364"/>
          <w:sz w:val="23"/>
          <w:szCs w:val="23"/>
        </w:rPr>
        <w:t>}</w:t>
      </w:r>
      <w:r>
        <w:rPr>
          <w:rStyle w:val="token"/>
          <w:rFonts w:ascii="Consolas" w:hAnsi="Consolas"/>
          <w:color w:val="A67F59"/>
          <w:sz w:val="23"/>
          <w:szCs w:val="23"/>
        </w:rPr>
        <w:t>&gt;</w:t>
      </w:r>
      <w:r>
        <w:rPr>
          <w:rStyle w:val="HTMLCode"/>
          <w:rFonts w:ascii="Consolas" w:hAnsi="Consolas"/>
          <w:color w:val="000000"/>
          <w:sz w:val="23"/>
          <w:szCs w:val="23"/>
        </w:rPr>
        <w:t>Change</w:t>
      </w:r>
      <w:r>
        <w:rPr>
          <w:rStyle w:val="token"/>
          <w:rFonts w:ascii="Consolas" w:hAnsi="Consolas"/>
          <w:color w:val="A67F59"/>
          <w:sz w:val="23"/>
          <w:szCs w:val="23"/>
        </w:rPr>
        <w:t>&lt;/</w:t>
      </w:r>
      <w:r>
        <w:rPr>
          <w:rStyle w:val="HTMLCode"/>
          <w:rFonts w:ascii="Consolas" w:hAnsi="Consolas"/>
          <w:color w:val="000000"/>
          <w:sz w:val="23"/>
          <w:szCs w:val="23"/>
        </w:rPr>
        <w:t>button</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E29E3" w:rsidRDefault="001E29E3" w:rsidP="001E29E3">
      <w:pPr>
        <w:rPr>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save these changes, navigate to the Browser. We can see that App Component contents and Employee Component contents are being displayed. Lets click on the button and observe that Employee details are changed in both the Components. </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We can achieve the same even if the Components are Nested at different Levels.</w:t>
      </w:r>
    </w:p>
    <w:p w:rsidR="001E29E3" w:rsidRDefault="001E29E3" w:rsidP="001E29E3">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Iterating through Lists</w:t>
      </w:r>
    </w:p>
    <w:p w:rsidR="001E29E3" w:rsidRDefault="001E29E3" w:rsidP="001E29E3">
      <w:pPr>
        <w:rPr>
          <w:rFonts w:ascii="Times New Roman" w:hAnsi="Times New Roman" w:cs="Times New Roman"/>
          <w:sz w:val="24"/>
          <w:szCs w:val="24"/>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It is often necessary to fetch a List of Objects like either List of Employees or List of Products or List of Posts from the Data Store and display them in our Application. In this article, we will understand how to deal with List of Objects in React.</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lastRenderedPageBreak/>
        <w:t>Lets go ahead and create Array of Employee Objects.</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employees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A67F59"/>
          <w:sz w:val="23"/>
          <w:szCs w:val="23"/>
        </w:rPr>
        <w:t>:</w:t>
      </w:r>
      <w:r>
        <w:rPr>
          <w:rStyle w:val="token"/>
          <w:rFonts w:ascii="Consolas" w:hAnsi="Consolas"/>
          <w:color w:val="C92C2C"/>
          <w:sz w:val="23"/>
          <w:szCs w:val="23"/>
        </w:rPr>
        <w:t>101</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A67F59"/>
          <w:sz w:val="23"/>
          <w:szCs w:val="23"/>
        </w:rPr>
        <w:t>:</w:t>
      </w:r>
      <w:r>
        <w:rPr>
          <w:rStyle w:val="token"/>
          <w:rFonts w:ascii="Consolas" w:hAnsi="Consolas"/>
          <w:color w:val="2F9C0A"/>
          <w:sz w:val="23"/>
          <w:szCs w:val="23"/>
        </w:rPr>
        <w:t>'Abhinav'</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A67F59"/>
          <w:sz w:val="23"/>
          <w:szCs w:val="23"/>
        </w:rPr>
        <w:t>:</w:t>
      </w:r>
      <w:r>
        <w:rPr>
          <w:rStyle w:val="token"/>
          <w:rFonts w:ascii="Consolas" w:hAnsi="Consolas"/>
          <w:color w:val="2F9C0A"/>
          <w:sz w:val="23"/>
          <w:szCs w:val="23"/>
        </w:rPr>
        <w:t>'Bangalore'</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A67F59"/>
          <w:sz w:val="23"/>
          <w:szCs w:val="23"/>
        </w:rPr>
        <w:t>:</w:t>
      </w:r>
      <w:r>
        <w:rPr>
          <w:rStyle w:val="token"/>
          <w:rFonts w:ascii="Consolas" w:hAnsi="Consolas"/>
          <w:color w:val="C92C2C"/>
          <w:sz w:val="23"/>
          <w:szCs w:val="23"/>
        </w:rPr>
        <w:t>12345</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A67F59"/>
          <w:sz w:val="23"/>
          <w:szCs w:val="23"/>
        </w:rPr>
        <w:t>:</w:t>
      </w:r>
      <w:r>
        <w:rPr>
          <w:rStyle w:val="token"/>
          <w:rFonts w:ascii="Consolas" w:hAnsi="Consolas"/>
          <w:color w:val="C92C2C"/>
          <w:sz w:val="23"/>
          <w:szCs w:val="23"/>
        </w:rPr>
        <w:t>102</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A67F59"/>
          <w:sz w:val="23"/>
          <w:szCs w:val="23"/>
        </w:rPr>
        <w:t>:</w:t>
      </w:r>
      <w:r>
        <w:rPr>
          <w:rStyle w:val="token"/>
          <w:rFonts w:ascii="Consolas" w:hAnsi="Consolas"/>
          <w:color w:val="2F9C0A"/>
          <w:sz w:val="23"/>
          <w:szCs w:val="23"/>
        </w:rPr>
        <w:t>'Abhishek'</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A67F59"/>
          <w:sz w:val="23"/>
          <w:szCs w:val="23"/>
        </w:rPr>
        <w:t>:</w:t>
      </w:r>
      <w:r>
        <w:rPr>
          <w:rStyle w:val="token"/>
          <w:rFonts w:ascii="Consolas" w:hAnsi="Consolas"/>
          <w:color w:val="2F9C0A"/>
          <w:sz w:val="23"/>
          <w:szCs w:val="23"/>
        </w:rPr>
        <w:t>'Chennai'</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A67F59"/>
          <w:sz w:val="23"/>
          <w:szCs w:val="23"/>
        </w:rPr>
        <w:t>:</w:t>
      </w:r>
      <w:r>
        <w:rPr>
          <w:rStyle w:val="token"/>
          <w:rFonts w:ascii="Consolas" w:hAnsi="Consolas"/>
          <w:color w:val="C92C2C"/>
          <w:sz w:val="23"/>
          <w:szCs w:val="23"/>
        </w:rPr>
        <w:t>23456</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A67F59"/>
          <w:sz w:val="23"/>
          <w:szCs w:val="23"/>
        </w:rPr>
        <w:t>:</w:t>
      </w:r>
      <w:r>
        <w:rPr>
          <w:rStyle w:val="token"/>
          <w:rFonts w:ascii="Consolas" w:hAnsi="Consolas"/>
          <w:color w:val="C92C2C"/>
          <w:sz w:val="23"/>
          <w:szCs w:val="23"/>
        </w:rPr>
        <w:t>103</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A67F59"/>
          <w:sz w:val="23"/>
          <w:szCs w:val="23"/>
        </w:rPr>
        <w:t>:</w:t>
      </w:r>
      <w:r>
        <w:rPr>
          <w:rStyle w:val="token"/>
          <w:rFonts w:ascii="Consolas" w:hAnsi="Consolas"/>
          <w:color w:val="2F9C0A"/>
          <w:sz w:val="23"/>
          <w:szCs w:val="23"/>
        </w:rPr>
        <w:t>'Ajay'</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A67F59"/>
          <w:sz w:val="23"/>
          <w:szCs w:val="23"/>
        </w:rPr>
        <w:t>:</w:t>
      </w:r>
      <w:r>
        <w:rPr>
          <w:rStyle w:val="token"/>
          <w:rFonts w:ascii="Consolas" w:hAnsi="Consolas"/>
          <w:color w:val="2F9C0A"/>
          <w:sz w:val="23"/>
          <w:szCs w:val="23"/>
        </w:rPr>
        <w:t>'Bangalore'</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A67F59"/>
          <w:sz w:val="23"/>
          <w:szCs w:val="23"/>
        </w:rPr>
        <w:t>:</w:t>
      </w:r>
      <w:r>
        <w:rPr>
          <w:rStyle w:val="token"/>
          <w:rFonts w:ascii="Consolas" w:hAnsi="Consolas"/>
          <w:color w:val="C92C2C"/>
          <w:sz w:val="23"/>
          <w:szCs w:val="23"/>
        </w:rPr>
        <w:t>34567</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 We have to create a Component which will display the employee details by reading from this Array and In this example, we will create this as a function Component. Lets create a function and name it as Employees. This function component will accept the list of employees as a Parameter.</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Employees</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As we know that to a Component, we can pass data through properties and assuming that array of employees will be passed to this Component through a Property name employeeList, lets access this from the function parameter.</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list </w:t>
      </w:r>
      <w:r>
        <w:rPr>
          <w:rStyle w:val="token"/>
          <w:rFonts w:ascii="Consolas" w:hAnsi="Consolas"/>
          <w:color w:val="A67F59"/>
          <w:sz w:val="23"/>
          <w:szCs w:val="23"/>
        </w:rPr>
        <w:t>=</w:t>
      </w:r>
      <w:r>
        <w:rPr>
          <w:rStyle w:val="HTMLCode"/>
          <w:rFonts w:ascii="Consolas" w:hAnsi="Consolas"/>
          <w:color w:val="000000"/>
          <w:sz w:val="23"/>
          <w:szCs w:val="23"/>
        </w:rPr>
        <w:t xml:space="preserve"> props</w:t>
      </w:r>
      <w:r>
        <w:rPr>
          <w:rStyle w:val="token"/>
          <w:rFonts w:ascii="Consolas" w:hAnsi="Consolas"/>
          <w:color w:val="5F6364"/>
          <w:sz w:val="23"/>
          <w:szCs w:val="23"/>
        </w:rPr>
        <w:t>.</w:t>
      </w:r>
      <w:r>
        <w:rPr>
          <w:rStyle w:val="HTMLCode"/>
          <w:rFonts w:ascii="Consolas" w:hAnsi="Consolas"/>
          <w:color w:val="000000"/>
          <w:sz w:val="23"/>
          <w:szCs w:val="23"/>
        </w:rPr>
        <w:t>employeeList</w:t>
      </w:r>
      <w:r>
        <w:rPr>
          <w:rStyle w:val="token"/>
          <w:rFonts w:ascii="Consolas" w:hAnsi="Consolas"/>
          <w:color w:val="5F6364"/>
          <w:sz w:val="23"/>
          <w:szCs w:val="23"/>
        </w:rPr>
        <w:t>;</w:t>
      </w:r>
    </w:p>
    <w:p w:rsidR="001E29E3" w:rsidRDefault="001E29E3" w:rsidP="001E29E3">
      <w:pPr>
        <w:rPr>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This list has the employees data. We have to navigate through this list, read the data from each object and display the details. we loop through the list using the JavaScript map() function and assign the output of this function to a variable named listElements.</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const listElements = list.map((emp) =&gt;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We will create another function component to which we will pass each Employee Object, and this component returns a div container in which we will display the Employee Details by reading from the function Parameter.</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Employee</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 style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border</w:t>
      </w:r>
      <w:r>
        <w:rPr>
          <w:rStyle w:val="token"/>
          <w:rFonts w:ascii="Consolas" w:hAnsi="Consolas"/>
          <w:color w:val="A67F59"/>
          <w:sz w:val="23"/>
          <w:szCs w:val="23"/>
        </w:rPr>
        <w:t>:</w:t>
      </w:r>
      <w:r>
        <w:rPr>
          <w:rStyle w:val="token"/>
          <w:rFonts w:ascii="Consolas" w:hAnsi="Consolas"/>
          <w:color w:val="2F9C0A"/>
          <w:sz w:val="23"/>
          <w:szCs w:val="23"/>
        </w:rPr>
        <w:t>"3px solid red"</w:t>
      </w:r>
      <w:r>
        <w:rPr>
          <w:rStyle w:val="token"/>
          <w:rFonts w:ascii="Consolas" w:hAnsi="Consolas"/>
          <w:color w:val="5F6364"/>
          <w:sz w:val="23"/>
          <w:szCs w:val="23"/>
        </w:rPr>
        <w:t>}}</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apply an inline style to this div and set the border. With in this div, we will display the Employee Details like ID, Name, Location and Salary by reading from the property Named as data through which employee information is passed to this component.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r>
        <w:rPr>
          <w:rStyle w:val="HTMLCode"/>
          <w:rFonts w:ascii="Consolas" w:hAnsi="Consolas"/>
          <w:color w:val="000000"/>
          <w:sz w:val="23"/>
          <w:szCs w:val="23"/>
        </w:rPr>
        <w:t xml:space="preserve">Employee </w:t>
      </w:r>
      <w:r>
        <w:rPr>
          <w:rStyle w:val="token"/>
          <w:rFonts w:ascii="Consolas" w:hAnsi="Consolas"/>
          <w:color w:val="C92C2C"/>
          <w:sz w:val="23"/>
          <w:szCs w:val="23"/>
        </w:rPr>
        <w:t>ID</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r>
        <w:rPr>
          <w:rStyle w:val="HTMLCode"/>
          <w:rFonts w:ascii="Consolas" w:hAnsi="Consolas"/>
          <w:color w:val="000000"/>
          <w:sz w:val="23"/>
          <w:szCs w:val="23"/>
        </w:rPr>
        <w:t xml:space="preserve">Employee 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r>
        <w:rPr>
          <w:rStyle w:val="HTMLCode"/>
          <w:rFonts w:ascii="Consolas" w:hAnsi="Consolas"/>
          <w:color w:val="000000"/>
          <w:sz w:val="23"/>
          <w:szCs w:val="23"/>
        </w:rPr>
        <w:t xml:space="preserve">Employee Location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r>
        <w:rPr>
          <w:rStyle w:val="HTMLCode"/>
          <w:rFonts w:ascii="Consolas" w:hAnsi="Consolas"/>
          <w:color w:val="000000"/>
          <w:sz w:val="23"/>
          <w:szCs w:val="23"/>
        </w:rPr>
        <w:t xml:space="preserve">Employee Salary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p</w:t>
      </w:r>
      <w:r>
        <w:rPr>
          <w:rStyle w:val="token"/>
          <w:rFonts w:ascii="Consolas" w:hAnsi="Consolas"/>
          <w:color w:val="A67F59"/>
          <w:sz w:val="23"/>
          <w:szCs w:val="23"/>
        </w:rPr>
        <w:t>&gt;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call this Employee Component with in the map method of  Employees Component and to this Employee component we will pass the Employee Details through a Property called as data.</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lastRenderedPageBreak/>
        <w:t>It is important to pass the Key to each Element with in this map method.  Keys help React identify which items have changed, are added, or are removed. The best way to pick a key is to use a string that uniquely identifies a list item among its siblings. Most often we would use IDs from our data as key.</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listElements </w:t>
      </w:r>
      <w:r>
        <w:rPr>
          <w:rStyle w:val="token"/>
          <w:rFonts w:ascii="Consolas" w:hAnsi="Consolas"/>
          <w:color w:val="A67F59"/>
          <w:sz w:val="23"/>
          <w:szCs w:val="23"/>
        </w:rPr>
        <w:t>=</w:t>
      </w:r>
      <w:r>
        <w:rPr>
          <w:rStyle w:val="HTMLCode"/>
          <w:rFonts w:ascii="Consolas" w:hAnsi="Consolas"/>
          <w:color w:val="000000"/>
          <w:sz w:val="23"/>
          <w:szCs w:val="23"/>
        </w:rPr>
        <w:t xml:space="preserve"> list</w:t>
      </w:r>
      <w:r>
        <w:rPr>
          <w:rStyle w:val="token"/>
          <w:rFonts w:ascii="Consolas" w:hAnsi="Consolas"/>
          <w:color w:val="5F6364"/>
          <w:sz w:val="23"/>
          <w:szCs w:val="23"/>
        </w:rPr>
        <w:t>.</w:t>
      </w:r>
      <w:r>
        <w:rPr>
          <w:rStyle w:val="token"/>
          <w:rFonts w:ascii="Consolas" w:hAnsi="Consolas"/>
          <w:color w:val="2F9C0A"/>
          <w:sz w:val="23"/>
          <w:szCs w:val="23"/>
        </w:rPr>
        <w:t>map</w:t>
      </w:r>
      <w:r>
        <w:rPr>
          <w:rStyle w:val="token"/>
          <w:rFonts w:ascii="Consolas" w:hAnsi="Consolas"/>
          <w:color w:val="5F6364"/>
          <w:sz w:val="23"/>
          <w:szCs w:val="23"/>
        </w:rPr>
        <w:t>((</w:t>
      </w:r>
      <w:r>
        <w:rPr>
          <w:rStyle w:val="token"/>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Employee key</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r>
        <w:rPr>
          <w:rStyle w:val="HTMLCode"/>
          <w:rFonts w:ascii="Consolas" w:hAnsi="Consolas"/>
          <w:color w:val="000000"/>
          <w:sz w:val="23"/>
          <w:szCs w:val="23"/>
        </w:rPr>
        <w:t xml:space="preserve">  data</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return the contents of this listElements.</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listElements</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call this Employee Component and render it to our root Container.</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Save these changes, lets navigate to the browser and we can see that Employee Details are being displayed.</w:t>
      </w:r>
    </w:p>
    <w:p w:rsidR="001E29E3" w:rsidRDefault="001E29E3" w:rsidP="001E29E3">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Calling REST API</w:t>
      </w:r>
    </w:p>
    <w:p w:rsidR="001E29E3" w:rsidRDefault="001E29E3" w:rsidP="001E29E3">
      <w:pPr>
        <w:rPr>
          <w:rFonts w:ascii="Times New Roman" w:hAnsi="Times New Roman" w:cs="Times New Roman"/>
          <w:sz w:val="24"/>
          <w:szCs w:val="24"/>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Irrespective of UI Framework or Library we think of using for our application development, let it be React or Angular, it is very much needed for our Application’s UI to interact with REST API’s for Performing Various Operations like getting the data from the Database or to store the Data into the database or to delete the data from the database or any other business logic execution which should happen on the server.</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lastRenderedPageBreak/>
        <w:t>In this article, we will understand how do we make API Call from React to get the List of Employees. In Order to make this happen, we have to create two different Projects. First one is building a Web API which will return the List of Employees. Second One is developing a React based Application which will call this API, get the List of Employees and display in the Application.</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So lets start building our REST API using ASP.NET Web API Platform. I use Visual Studio to build our Web API. Lets Open Visual Studio. Click on Create a New Project option available on the Right handside. Lets search for Asp.Net Web Application, Select the Asp.Net Web Appplication template and Click on Next. Name this as WebAPI_React_Client, Select the Respective location where you want to store this Project and Click on Create.</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As One can see Empty Template is Selected by default and we will use the same. On the Right hand side of the Window, Please Select Web API Checkbox under Add Folders and Core References Section and Click on Create. Now lets go to Solution Explorer, right Click on Models folder and create a New Class and we can name it as Employee. Lets add Properties like Id, Name, Location and Salary to this Class. Now lets go to Solution Explorer, right Click on Controller folder and select Add Controller Option. Lets Select Web API 2 Controller-Empty template and Click on Add.</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We will name this Controller as Employee Controller and lets Click on Add. Now the EmployeeController Class is generated. I will go and add a Method GetAll which will be returning List of Employees. I have the Code handy and Pasting it here.</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public</w:t>
      </w:r>
      <w:r>
        <w:rPr>
          <w:rStyle w:val="HTMLCode"/>
          <w:rFonts w:ascii="Consolas" w:hAnsi="Consolas"/>
          <w:color w:val="000000"/>
          <w:sz w:val="23"/>
          <w:szCs w:val="23"/>
        </w:rPr>
        <w:t xml:space="preserve"> List</w:t>
      </w:r>
      <w:r>
        <w:rPr>
          <w:rStyle w:val="token"/>
          <w:rFonts w:ascii="Consolas" w:hAnsi="Consolas"/>
          <w:color w:val="A67F59"/>
          <w:sz w:val="23"/>
          <w:szCs w:val="23"/>
        </w:rPr>
        <w:t>&lt;</w:t>
      </w:r>
      <w:r>
        <w:rPr>
          <w:rStyle w:val="HTMLCode"/>
          <w:rFonts w:ascii="Consolas" w:hAnsi="Consolas"/>
          <w:color w:val="000000"/>
          <w:sz w:val="23"/>
          <w:szCs w:val="23"/>
        </w:rPr>
        <w:t>Employee</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2F9C0A"/>
          <w:sz w:val="23"/>
          <w:szCs w:val="23"/>
        </w:rPr>
        <w:t>GetAll</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List</w:t>
      </w:r>
      <w:r>
        <w:rPr>
          <w:rStyle w:val="token"/>
          <w:rFonts w:ascii="Consolas" w:hAnsi="Consolas"/>
          <w:color w:val="A67F59"/>
          <w:sz w:val="23"/>
          <w:szCs w:val="23"/>
        </w:rPr>
        <w:t>&lt;</w:t>
      </w:r>
      <w:r>
        <w:rPr>
          <w:rStyle w:val="HTMLCode"/>
          <w:rFonts w:ascii="Consolas" w:hAnsi="Consolas"/>
          <w:color w:val="000000"/>
          <w:sz w:val="23"/>
          <w:szCs w:val="23"/>
        </w:rPr>
        <w:t>Employee</w:t>
      </w:r>
      <w:r>
        <w:rPr>
          <w:rStyle w:val="token"/>
          <w:rFonts w:ascii="Consolas" w:hAnsi="Consolas"/>
          <w:color w:val="A67F59"/>
          <w:sz w:val="23"/>
          <w:szCs w:val="23"/>
        </w:rPr>
        <w:t>&gt;</w:t>
      </w:r>
      <w:r>
        <w:rPr>
          <w:rStyle w:val="HTMLCode"/>
          <w:rFonts w:ascii="Consolas" w:hAnsi="Consolas"/>
          <w:color w:val="000000"/>
          <w:sz w:val="23"/>
          <w:szCs w:val="23"/>
        </w:rPr>
        <w:t xml:space="preserve"> empList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new</w:t>
      </w:r>
      <w:r>
        <w:rPr>
          <w:rStyle w:val="HTMLCode"/>
          <w:rFonts w:ascii="Consolas" w:hAnsi="Consolas"/>
          <w:color w:val="000000"/>
          <w:sz w:val="23"/>
          <w:szCs w:val="23"/>
        </w:rPr>
        <w:t xml:space="preserve"> </w:t>
      </w:r>
      <w:r>
        <w:rPr>
          <w:rStyle w:val="token"/>
          <w:rFonts w:ascii="Consolas" w:hAnsi="Consolas"/>
          <w:color w:val="1990B8"/>
          <w:sz w:val="23"/>
          <w:szCs w:val="23"/>
        </w:rPr>
        <w:t>List</w:t>
      </w:r>
      <w:r>
        <w:rPr>
          <w:rStyle w:val="token"/>
          <w:rFonts w:ascii="Consolas" w:hAnsi="Consolas"/>
          <w:color w:val="A67F59"/>
          <w:sz w:val="23"/>
          <w:szCs w:val="23"/>
        </w:rPr>
        <w:t>&lt;</w:t>
      </w:r>
      <w:r>
        <w:rPr>
          <w:rStyle w:val="HTMLCode"/>
          <w:rFonts w:ascii="Consolas" w:hAnsi="Consolas"/>
          <w:color w:val="000000"/>
          <w:sz w:val="23"/>
          <w:szCs w:val="23"/>
        </w:rPr>
        <w:t>Employee</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new</w:t>
      </w:r>
      <w:r>
        <w:rPr>
          <w:rStyle w:val="HTMLCode"/>
          <w:rFonts w:ascii="Consolas" w:hAnsi="Consolas"/>
          <w:color w:val="000000"/>
          <w:sz w:val="23"/>
          <w:szCs w:val="23"/>
        </w:rPr>
        <w:t xml:space="preserve"> </w:t>
      </w:r>
      <w:r>
        <w:rPr>
          <w:rStyle w:val="token"/>
          <w:rFonts w:ascii="Consolas" w:hAnsi="Consolas"/>
          <w:color w:val="1990B8"/>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A67F59"/>
          <w:sz w:val="23"/>
          <w:szCs w:val="23"/>
        </w:rPr>
        <w:t>=</w:t>
      </w:r>
      <w:r>
        <w:rPr>
          <w:rStyle w:val="token"/>
          <w:rFonts w:ascii="Consolas" w:hAnsi="Consolas"/>
          <w:color w:val="C92C2C"/>
          <w:sz w:val="23"/>
          <w:szCs w:val="23"/>
        </w:rPr>
        <w:t>101</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A67F59"/>
          <w:sz w:val="23"/>
          <w:szCs w:val="23"/>
        </w:rPr>
        <w:t>=</w:t>
      </w:r>
      <w:r>
        <w:rPr>
          <w:rStyle w:val="token"/>
          <w:rFonts w:ascii="Consolas" w:hAnsi="Consolas"/>
          <w:color w:val="2F9C0A"/>
          <w:sz w:val="23"/>
          <w:szCs w:val="23"/>
        </w:rPr>
        <w:t>"Abhinav"</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A67F59"/>
          <w:sz w:val="23"/>
          <w:szCs w:val="23"/>
        </w:rPr>
        <w:t>=</w:t>
      </w:r>
      <w:r>
        <w:rPr>
          <w:rStyle w:val="token"/>
          <w:rFonts w:ascii="Consolas" w:hAnsi="Consolas"/>
          <w:color w:val="2F9C0A"/>
          <w:sz w:val="23"/>
          <w:szCs w:val="23"/>
        </w:rPr>
        <w:t>"Bangalore"</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A67F59"/>
          <w:sz w:val="23"/>
          <w:szCs w:val="23"/>
        </w:rPr>
        <w:t>=</w:t>
      </w:r>
      <w:r>
        <w:rPr>
          <w:rStyle w:val="token"/>
          <w:rFonts w:ascii="Consolas" w:hAnsi="Consolas"/>
          <w:color w:val="C92C2C"/>
          <w:sz w:val="23"/>
          <w:szCs w:val="23"/>
        </w:rPr>
        <w:t>12345</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1990B8"/>
          <w:sz w:val="23"/>
          <w:szCs w:val="23"/>
        </w:rPr>
        <w:t>new</w:t>
      </w:r>
      <w:r>
        <w:rPr>
          <w:rStyle w:val="HTMLCode"/>
          <w:rFonts w:ascii="Consolas" w:hAnsi="Consolas"/>
          <w:color w:val="000000"/>
          <w:sz w:val="23"/>
          <w:szCs w:val="23"/>
        </w:rPr>
        <w:t xml:space="preserve"> </w:t>
      </w:r>
      <w:r>
        <w:rPr>
          <w:rStyle w:val="token"/>
          <w:rFonts w:ascii="Consolas" w:hAnsi="Consolas"/>
          <w:color w:val="1990B8"/>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A67F59"/>
          <w:sz w:val="23"/>
          <w:szCs w:val="23"/>
        </w:rPr>
        <w:t>=</w:t>
      </w:r>
      <w:r>
        <w:rPr>
          <w:rStyle w:val="token"/>
          <w:rFonts w:ascii="Consolas" w:hAnsi="Consolas"/>
          <w:color w:val="C92C2C"/>
          <w:sz w:val="23"/>
          <w:szCs w:val="23"/>
        </w:rPr>
        <w:t>102</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A67F59"/>
          <w:sz w:val="23"/>
          <w:szCs w:val="23"/>
        </w:rPr>
        <w:t>=</w:t>
      </w:r>
      <w:r>
        <w:rPr>
          <w:rStyle w:val="token"/>
          <w:rFonts w:ascii="Consolas" w:hAnsi="Consolas"/>
          <w:color w:val="2F9C0A"/>
          <w:sz w:val="23"/>
          <w:szCs w:val="23"/>
        </w:rPr>
        <w:t>"Abhishek"</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A67F59"/>
          <w:sz w:val="23"/>
          <w:szCs w:val="23"/>
        </w:rPr>
        <w:t>=</w:t>
      </w:r>
      <w:r>
        <w:rPr>
          <w:rStyle w:val="token"/>
          <w:rFonts w:ascii="Consolas" w:hAnsi="Consolas"/>
          <w:color w:val="2F9C0A"/>
          <w:sz w:val="23"/>
          <w:szCs w:val="23"/>
        </w:rPr>
        <w:t>"Chennai"</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A67F59"/>
          <w:sz w:val="23"/>
          <w:szCs w:val="23"/>
        </w:rPr>
        <w:t>=</w:t>
      </w:r>
      <w:r>
        <w:rPr>
          <w:rStyle w:val="token"/>
          <w:rFonts w:ascii="Consolas" w:hAnsi="Consolas"/>
          <w:color w:val="C92C2C"/>
          <w:sz w:val="23"/>
          <w:szCs w:val="23"/>
        </w:rPr>
        <w:t>23456</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new</w:t>
      </w:r>
      <w:r>
        <w:rPr>
          <w:rStyle w:val="HTMLCode"/>
          <w:rFonts w:ascii="Consolas" w:hAnsi="Consolas"/>
          <w:color w:val="000000"/>
          <w:sz w:val="23"/>
          <w:szCs w:val="23"/>
        </w:rPr>
        <w:t xml:space="preserve"> </w:t>
      </w:r>
      <w:r>
        <w:rPr>
          <w:rStyle w:val="token"/>
          <w:rFonts w:ascii="Consolas" w:hAnsi="Consolas"/>
          <w:color w:val="1990B8"/>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A67F59"/>
          <w:sz w:val="23"/>
          <w:szCs w:val="23"/>
        </w:rPr>
        <w:t>=</w:t>
      </w:r>
      <w:r>
        <w:rPr>
          <w:rStyle w:val="token"/>
          <w:rFonts w:ascii="Consolas" w:hAnsi="Consolas"/>
          <w:color w:val="C92C2C"/>
          <w:sz w:val="23"/>
          <w:szCs w:val="23"/>
        </w:rPr>
        <w:t>103</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A67F59"/>
          <w:sz w:val="23"/>
          <w:szCs w:val="23"/>
        </w:rPr>
        <w:t>=</w:t>
      </w:r>
      <w:r>
        <w:rPr>
          <w:rStyle w:val="token"/>
          <w:rFonts w:ascii="Consolas" w:hAnsi="Consolas"/>
          <w:color w:val="2F9C0A"/>
          <w:sz w:val="23"/>
          <w:szCs w:val="23"/>
        </w:rPr>
        <w:t>"Akshay"</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A67F59"/>
          <w:sz w:val="23"/>
          <w:szCs w:val="23"/>
        </w:rPr>
        <w:t>=</w:t>
      </w:r>
      <w:r>
        <w:rPr>
          <w:rStyle w:val="token"/>
          <w:rFonts w:ascii="Consolas" w:hAnsi="Consolas"/>
          <w:color w:val="2F9C0A"/>
          <w:sz w:val="23"/>
          <w:szCs w:val="23"/>
        </w:rPr>
        <w:t>"Bangalore"</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A67F59"/>
          <w:sz w:val="23"/>
          <w:szCs w:val="23"/>
        </w:rPr>
        <w:t>=</w:t>
      </w:r>
      <w:r>
        <w:rPr>
          <w:rStyle w:val="token"/>
          <w:rFonts w:ascii="Consolas" w:hAnsi="Consolas"/>
          <w:color w:val="C92C2C"/>
          <w:sz w:val="23"/>
          <w:szCs w:val="23"/>
        </w:rPr>
        <w:t>34567</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new</w:t>
      </w:r>
      <w:r>
        <w:rPr>
          <w:rStyle w:val="HTMLCode"/>
          <w:rFonts w:ascii="Consolas" w:hAnsi="Consolas"/>
          <w:color w:val="000000"/>
          <w:sz w:val="23"/>
          <w:szCs w:val="23"/>
        </w:rPr>
        <w:t xml:space="preserve"> </w:t>
      </w:r>
      <w:r>
        <w:rPr>
          <w:rStyle w:val="token"/>
          <w:rFonts w:ascii="Consolas" w:hAnsi="Consolas"/>
          <w:color w:val="1990B8"/>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A67F59"/>
          <w:sz w:val="23"/>
          <w:szCs w:val="23"/>
        </w:rPr>
        <w:t>=</w:t>
      </w:r>
      <w:r>
        <w:rPr>
          <w:rStyle w:val="token"/>
          <w:rFonts w:ascii="Consolas" w:hAnsi="Consolas"/>
          <w:color w:val="C92C2C"/>
          <w:sz w:val="23"/>
          <w:szCs w:val="23"/>
        </w:rPr>
        <w:t>104</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A67F59"/>
          <w:sz w:val="23"/>
          <w:szCs w:val="23"/>
        </w:rPr>
        <w:t>=</w:t>
      </w:r>
      <w:r>
        <w:rPr>
          <w:rStyle w:val="token"/>
          <w:rFonts w:ascii="Consolas" w:hAnsi="Consolas"/>
          <w:color w:val="2F9C0A"/>
          <w:sz w:val="23"/>
          <w:szCs w:val="23"/>
        </w:rPr>
        <w:t>"Akash"</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A67F59"/>
          <w:sz w:val="23"/>
          <w:szCs w:val="23"/>
        </w:rPr>
        <w:t>=</w:t>
      </w:r>
      <w:r>
        <w:rPr>
          <w:rStyle w:val="token"/>
          <w:rFonts w:ascii="Consolas" w:hAnsi="Consolas"/>
          <w:color w:val="2F9C0A"/>
          <w:sz w:val="23"/>
          <w:szCs w:val="23"/>
        </w:rPr>
        <w:t>"Chennai"</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A67F59"/>
          <w:sz w:val="23"/>
          <w:szCs w:val="23"/>
        </w:rPr>
        <w:t>=</w:t>
      </w:r>
      <w:r>
        <w:rPr>
          <w:rStyle w:val="token"/>
          <w:rFonts w:ascii="Consolas" w:hAnsi="Consolas"/>
          <w:color w:val="C92C2C"/>
          <w:sz w:val="23"/>
          <w:szCs w:val="23"/>
        </w:rPr>
        <w:t>45678</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new</w:t>
      </w:r>
      <w:r>
        <w:rPr>
          <w:rStyle w:val="HTMLCode"/>
          <w:rFonts w:ascii="Consolas" w:hAnsi="Consolas"/>
          <w:color w:val="000000"/>
          <w:sz w:val="23"/>
          <w:szCs w:val="23"/>
        </w:rPr>
        <w:t xml:space="preserve"> </w:t>
      </w:r>
      <w:r>
        <w:rPr>
          <w:rStyle w:val="token"/>
          <w:rFonts w:ascii="Consolas" w:hAnsi="Consolas"/>
          <w:color w:val="1990B8"/>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A67F59"/>
          <w:sz w:val="23"/>
          <w:szCs w:val="23"/>
        </w:rPr>
        <w:t>=</w:t>
      </w:r>
      <w:r>
        <w:rPr>
          <w:rStyle w:val="token"/>
          <w:rFonts w:ascii="Consolas" w:hAnsi="Consolas"/>
          <w:color w:val="C92C2C"/>
          <w:sz w:val="23"/>
          <w:szCs w:val="23"/>
        </w:rPr>
        <w:t>105</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A67F59"/>
          <w:sz w:val="23"/>
          <w:szCs w:val="23"/>
        </w:rPr>
        <w:t>=</w:t>
      </w:r>
      <w:r>
        <w:rPr>
          <w:rStyle w:val="token"/>
          <w:rFonts w:ascii="Consolas" w:hAnsi="Consolas"/>
          <w:color w:val="2F9C0A"/>
          <w:sz w:val="23"/>
          <w:szCs w:val="23"/>
        </w:rPr>
        <w:t>"Anil"</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A67F59"/>
          <w:sz w:val="23"/>
          <w:szCs w:val="23"/>
        </w:rPr>
        <w:t>=</w:t>
      </w:r>
      <w:r>
        <w:rPr>
          <w:rStyle w:val="token"/>
          <w:rFonts w:ascii="Consolas" w:hAnsi="Consolas"/>
          <w:color w:val="2F9C0A"/>
          <w:sz w:val="23"/>
          <w:szCs w:val="23"/>
        </w:rPr>
        <w:t>"Bangalore"</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A67F59"/>
          <w:sz w:val="23"/>
          <w:szCs w:val="23"/>
        </w:rPr>
        <w:t>=</w:t>
      </w:r>
      <w:r>
        <w:rPr>
          <w:rStyle w:val="token"/>
          <w:rFonts w:ascii="Consolas" w:hAnsi="Consolas"/>
          <w:color w:val="C92C2C"/>
          <w:sz w:val="23"/>
          <w:szCs w:val="23"/>
        </w:rPr>
        <w:t>56789</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empList</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In Order to allow any other Projects to access this Web API, we have to enable CORS. So lets go to Solution Explorer again, right click on references, Select Manage NuGet Packages.</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switch to Browse Tab, search for Microsoft.AspNet.WebApi.Cors. From the search results, lets select the first one and click on the Install button which is available on the right hand side.</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Click on Ok button in the dialog box which is Prompted. Click on the I  Accept button and Complete the Process. Lets go to Solution Explorer, expand App_Start, one can notice WebApiConfig.cs and Open this file.</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Enable the CORS support for our Project by calling config.EnableCors method with in Register Method. Now lets go to our EmployeeController Class, apply EnableCors attribute to this Class. We can find this EnableCors Attribute Class with in System.Web.Http.Cors namespace. To this EnableCors attribute, we have to pass the list of Origins, headers and methods we want to allow. We will allow any origin, any header and any method to access this api by passing *, * and *. With this we are done with Creating our Rest API. Lets run this Project using Ctrl + F5. </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lastRenderedPageBreak/>
        <w:t>In the browser, lets try to access our Employee Api by appending api/Employee to the URL and we can see that list of Employees are being returned from our Api. So we are done with Part 1 and now we have to call this API from our React Project to get this list of Employees.</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Open Index.js file from our demo Project using Visual Studio Code. Lets create a class EmployeeComponent which extends React.Component Class.</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class</w:t>
      </w:r>
      <w:r>
        <w:rPr>
          <w:rStyle w:val="HTMLCode"/>
          <w:rFonts w:ascii="Consolas" w:hAnsi="Consolas"/>
          <w:color w:val="000000"/>
          <w:sz w:val="23"/>
          <w:szCs w:val="23"/>
        </w:rPr>
        <w:t xml:space="preserve"> </w:t>
      </w:r>
      <w:r>
        <w:rPr>
          <w:rStyle w:val="token"/>
          <w:rFonts w:ascii="Consolas" w:hAnsi="Consolas"/>
          <w:color w:val="1990B8"/>
          <w:sz w:val="23"/>
          <w:szCs w:val="23"/>
        </w:rPr>
        <w:t>EmployeeComponent</w:t>
      </w:r>
      <w:r>
        <w:rPr>
          <w:rStyle w:val="HTMLCode"/>
          <w:rFonts w:ascii="Consolas" w:hAnsi="Consolas"/>
          <w:color w:val="000000"/>
          <w:sz w:val="23"/>
          <w:szCs w:val="23"/>
        </w:rPr>
        <w:t xml:space="preserve"> </w:t>
      </w:r>
      <w:r>
        <w:rPr>
          <w:rStyle w:val="token"/>
          <w:rFonts w:ascii="Consolas" w:hAnsi="Consolas"/>
          <w:color w:val="1990B8"/>
          <w:sz w:val="23"/>
          <w:szCs w:val="23"/>
        </w:rPr>
        <w:t>extends</w:t>
      </w:r>
      <w:r>
        <w:rPr>
          <w:rStyle w:val="HTMLCode"/>
          <w:rFonts w:ascii="Consolas"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We will create a Constructor which accepts props as the parameter and lets pass this props to the baseclass constructor. Lets create state object, add a property employees and initialize it to empty array.</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constructor</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super</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 xml:space="preserve">state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employees</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Now we will implement render method. From this render method, we will return a div container. In this div, we will create a table which is displaying the list of employees.</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Employees Data</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table</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thead</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tr</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r>
        <w:rPr>
          <w:rStyle w:val="HTMLCode"/>
          <w:rFonts w:ascii="Consolas" w:hAnsi="Consolas"/>
          <w:color w:val="000000"/>
          <w:sz w:val="23"/>
          <w:szCs w:val="23"/>
        </w:rPr>
        <w:t>Id</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r>
        <w:rPr>
          <w:rStyle w:val="HTMLCode"/>
          <w:rFonts w:ascii="Consolas" w:hAnsi="Consolas"/>
          <w:color w:val="000000"/>
          <w:sz w:val="23"/>
          <w:szCs w:val="23"/>
        </w:rPr>
        <w:t>Name</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r>
        <w:rPr>
          <w:rStyle w:val="HTMLCode"/>
          <w:rFonts w:ascii="Consolas" w:hAnsi="Consolas"/>
          <w:color w:val="000000"/>
          <w:sz w:val="23"/>
          <w:szCs w:val="23"/>
        </w:rPr>
        <w:t>Location</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r>
        <w:rPr>
          <w:rStyle w:val="HTMLCode"/>
          <w:rFonts w:ascii="Consolas" w:hAnsi="Consolas"/>
          <w:color w:val="000000"/>
          <w:sz w:val="23"/>
          <w:szCs w:val="23"/>
        </w:rPr>
        <w:t>Salary</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tr</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thead</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tbody</w:t>
      </w:r>
      <w:r>
        <w:rPr>
          <w:rStyle w:val="token"/>
          <w:rFonts w:ascii="Consolas" w:hAnsi="Consolas"/>
          <w:color w:val="A67F59"/>
          <w:sz w:val="23"/>
          <w:szCs w:val="23"/>
        </w:rPr>
        <w:t>&gt;</w:t>
      </w:r>
      <w:r>
        <w:rPr>
          <w:rStyle w:val="HTMLCode"/>
          <w:rFonts w:ascii="Consolas" w:hAnsi="Consolas"/>
          <w:color w:val="000000"/>
          <w:sz w:val="23"/>
          <w:szCs w:val="23"/>
        </w:rPr>
        <w:t xml:space="preserve">         </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tbody</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table</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Now we have to iterate through the employees array from our state object and we do that using map method. We  create the number of table rows based on the number of elements with in this employees array. With in every row, we will display the employee details by placing this code.</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state</w:t>
      </w:r>
      <w:r>
        <w:rPr>
          <w:rStyle w:val="token"/>
          <w:rFonts w:ascii="Consolas" w:hAnsi="Consolas"/>
          <w:color w:val="5F6364"/>
          <w:sz w:val="23"/>
          <w:szCs w:val="23"/>
        </w:rPr>
        <w:t>.</w:t>
      </w:r>
      <w:r>
        <w:rPr>
          <w:rStyle w:val="HTMLCode"/>
          <w:rFonts w:ascii="Consolas" w:hAnsi="Consolas"/>
          <w:color w:val="000000"/>
          <w:sz w:val="23"/>
          <w:szCs w:val="23"/>
        </w:rPr>
        <w:t>employees</w:t>
      </w:r>
      <w:r>
        <w:rPr>
          <w:rStyle w:val="token"/>
          <w:rFonts w:ascii="Consolas" w:hAnsi="Consolas"/>
          <w:color w:val="5F6364"/>
          <w:sz w:val="23"/>
          <w:szCs w:val="23"/>
        </w:rPr>
        <w:t>.</w:t>
      </w:r>
      <w:r>
        <w:rPr>
          <w:rStyle w:val="token"/>
          <w:rFonts w:ascii="Consolas" w:hAnsi="Consolas"/>
          <w:color w:val="2F9C0A"/>
          <w:sz w:val="23"/>
          <w:szCs w:val="23"/>
        </w:rPr>
        <w:t>map</w:t>
      </w:r>
      <w:r>
        <w:rPr>
          <w:rStyle w:val="token"/>
          <w:rFonts w:ascii="Consolas" w:hAnsi="Consolas"/>
          <w:color w:val="5F6364"/>
          <w:sz w:val="23"/>
          <w:szCs w:val="23"/>
        </w:rPr>
        <w:t>(</w:t>
      </w:r>
      <w:r>
        <w:rPr>
          <w:rStyle w:val="token"/>
          <w:rFonts w:ascii="Consolas" w:hAnsi="Consolas"/>
          <w:color w:val="000000"/>
          <w:sz w:val="23"/>
          <w:szCs w:val="23"/>
        </w:rPr>
        <w:t>emp</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tr key</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tr</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lastRenderedPageBreak/>
        <w:t>Lets call this Component and render it to our root Container.</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w:t>
      </w:r>
      <w:r>
        <w:rPr>
          <w:rStyle w:val="token"/>
          <w:rFonts w:ascii="Consolas" w:hAnsi="Consolas"/>
          <w:color w:val="A67F59"/>
          <w:sz w:val="23"/>
          <w:szCs w:val="23"/>
        </w:rPr>
        <w:t>=&lt;</w:t>
      </w:r>
      <w:r>
        <w:rPr>
          <w:rStyle w:val="HTMLCode"/>
          <w:rFonts w:ascii="Consolas" w:hAnsi="Consolas"/>
          <w:color w:val="000000"/>
          <w:sz w:val="23"/>
          <w:szCs w:val="23"/>
        </w:rPr>
        <w:t>EmployeeComponent</w:t>
      </w:r>
      <w:r>
        <w:rPr>
          <w:rStyle w:val="token"/>
          <w:rFonts w:ascii="Consolas" w:hAnsi="Consolas"/>
          <w:color w:val="A67F59"/>
          <w:sz w:val="23"/>
          <w:szCs w:val="23"/>
        </w:rPr>
        <w:t>&gt;&lt;/</w:t>
      </w:r>
      <w:r>
        <w:rPr>
          <w:rStyle w:val="HTMLCode"/>
          <w:rFonts w:ascii="Consolas" w:hAnsi="Consolas"/>
          <w:color w:val="000000"/>
          <w:sz w:val="23"/>
          <w:szCs w:val="23"/>
        </w:rPr>
        <w:t>EmployeeComponent</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Save these changes, lets navigate to the browser and observe the output. Our table is empty without any data. That is because we are yet to call our Rest API from our react application. </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Now question is where should we write the code of sending the API request with in our EmployeeComponent Class. We want to execute some code which fetches the list of employees from Rest API whenever the EmployeeComponent is rendered to the DOM. This is called “mounting” in React. We can declare special methods on the component class to run some code when a component mounts.</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These methods are called “lifecycle methods”. React Component Classes has lifecycle methods, one of such method is componentDidMount.  using this method we can run some code when the respective component is rendered to the DOM. Lets go ahead and implement this method in our Component Class.</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componentDidMount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Now the next question is how do we send the AJAX Request from our React Application. This can be done by using any AJAX library we like with React. Some popular ones are Axios, jQuery AJAX, and the browser built-in window.fetch. In this example, we will make use of fetch to make API Call and about the usage of other AJAX libraries in React, we will discuss in our upcoming sessions.</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lastRenderedPageBreak/>
        <w:t>We call fetch method and we will pass the Url of Web API. This is the Url where our Web API is available and I paste it here. We call the Promise method using then, convert the response into JSON objects, and then we assign this result list to our state object employees property using setState method.</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Fetch</w:t>
      </w:r>
      <w:r>
        <w:rPr>
          <w:rStyle w:val="token"/>
          <w:rFonts w:ascii="Consolas" w:hAnsi="Consolas"/>
          <w:color w:val="5F6364"/>
          <w:sz w:val="23"/>
          <w:szCs w:val="23"/>
        </w:rPr>
        <w:t>(</w:t>
      </w:r>
      <w:r>
        <w:rPr>
          <w:rStyle w:val="HTMLCode"/>
          <w:rFonts w:ascii="Consolas" w:hAnsi="Consolas"/>
          <w:color w:val="000000"/>
          <w:sz w:val="23"/>
          <w:szCs w:val="23"/>
        </w:rPr>
        <w:t>“https</w:t>
      </w:r>
      <w:r>
        <w:rPr>
          <w:rStyle w:val="token"/>
          <w:rFonts w:ascii="Consolas" w:hAnsi="Consolas"/>
          <w:color w:val="A67F59"/>
          <w:sz w:val="23"/>
          <w:szCs w:val="23"/>
        </w:rPr>
        <w:t>://</w:t>
      </w:r>
      <w:r>
        <w:rPr>
          <w:rStyle w:val="HTMLCode"/>
          <w:rFonts w:ascii="Consolas" w:hAnsi="Consolas"/>
          <w:color w:val="000000"/>
          <w:sz w:val="23"/>
          <w:szCs w:val="23"/>
        </w:rPr>
        <w:t>localhost</w:t>
      </w:r>
      <w:r>
        <w:rPr>
          <w:rStyle w:val="token"/>
          <w:rFonts w:ascii="Consolas" w:hAnsi="Consolas"/>
          <w:color w:val="A67F59"/>
          <w:sz w:val="23"/>
          <w:szCs w:val="23"/>
        </w:rPr>
        <w:t>:</w:t>
      </w:r>
      <w:r>
        <w:rPr>
          <w:rStyle w:val="token"/>
          <w:rFonts w:ascii="Consolas" w:hAnsi="Consolas"/>
          <w:color w:val="C92C2C"/>
          <w:sz w:val="23"/>
          <w:szCs w:val="23"/>
        </w:rPr>
        <w:t>44301</w:t>
      </w:r>
      <w:r>
        <w:rPr>
          <w:rStyle w:val="token"/>
          <w:rFonts w:ascii="Consolas" w:hAnsi="Consolas"/>
          <w:color w:val="A67F59"/>
          <w:sz w:val="23"/>
          <w:szCs w:val="23"/>
        </w:rPr>
        <w:t>/</w:t>
      </w:r>
      <w:r>
        <w:rPr>
          <w:rStyle w:val="HTMLCode"/>
          <w:rFonts w:ascii="Consolas" w:hAnsi="Consolas"/>
          <w:color w:val="000000"/>
          <w:sz w:val="23"/>
          <w:szCs w:val="23"/>
        </w:rPr>
        <w:t>api</w:t>
      </w:r>
      <w:r>
        <w:rPr>
          <w:rStyle w:val="token"/>
          <w:rFonts w:ascii="Consolas" w:hAnsi="Consolas"/>
          <w:color w:val="A67F59"/>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then</w:t>
      </w:r>
      <w:r>
        <w:rPr>
          <w:rStyle w:val="token"/>
          <w:rFonts w:ascii="Consolas" w:hAnsi="Consolas"/>
          <w:color w:val="5F6364"/>
          <w:sz w:val="23"/>
          <w:szCs w:val="23"/>
        </w:rPr>
        <w:t>(</w:t>
      </w:r>
      <w:r>
        <w:rPr>
          <w:rStyle w:val="token"/>
          <w:rFonts w:ascii="Consolas" w:hAnsi="Consolas"/>
          <w:color w:val="000000"/>
          <w:sz w:val="23"/>
          <w:szCs w:val="23"/>
        </w:rPr>
        <w:t>res</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res</w:t>
      </w:r>
      <w:r>
        <w:rPr>
          <w:rStyle w:val="token"/>
          <w:rFonts w:ascii="Consolas" w:hAnsi="Consolas"/>
          <w:color w:val="5F6364"/>
          <w:sz w:val="23"/>
          <w:szCs w:val="23"/>
        </w:rPr>
        <w:t>.</w:t>
      </w:r>
      <w:r>
        <w:rPr>
          <w:rStyle w:val="token"/>
          <w:rFonts w:ascii="Consolas" w:hAnsi="Consolas"/>
          <w:color w:val="2F9C0A"/>
          <w:sz w:val="23"/>
          <w:szCs w:val="23"/>
        </w:rPr>
        <w:t>json</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then</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result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2F9C0A"/>
          <w:sz w:val="23"/>
          <w:szCs w:val="23"/>
        </w:rPr>
        <w:t>setState</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employees</w:t>
      </w:r>
      <w:r>
        <w:rPr>
          <w:rStyle w:val="token"/>
          <w:rFonts w:ascii="Consolas" w:hAnsi="Consolas"/>
          <w:color w:val="A67F59"/>
          <w:sz w:val="23"/>
          <w:szCs w:val="23"/>
        </w:rPr>
        <w:t>:</w:t>
      </w:r>
      <w:r>
        <w:rPr>
          <w:rStyle w:val="HTMLCode"/>
          <w:rFonts w:ascii="Consolas" w:hAnsi="Consolas"/>
          <w:color w:val="000000"/>
          <w:sz w:val="23"/>
          <w:szCs w:val="23"/>
        </w:rPr>
        <w:t xml:space="preserve"> result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save these changes, navigate to the browser and we can see the employee details in our table. As one can see, It is very easy to make API Communication from our React.</w:t>
      </w:r>
    </w:p>
    <w:p w:rsidR="001E29E3" w:rsidRDefault="001E29E3" w:rsidP="001E29E3">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How to Post data to ASP.NET WEB API</w:t>
      </w:r>
    </w:p>
    <w:p w:rsidR="001E29E3" w:rsidRDefault="001E29E3" w:rsidP="001E29E3">
      <w:pPr>
        <w:rPr>
          <w:rFonts w:ascii="Times New Roman" w:hAnsi="Times New Roman" w:cs="Times New Roman"/>
          <w:sz w:val="24"/>
          <w:szCs w:val="24"/>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In this article, we will understand how do we Create a New Employee using React, how do we Post this data to the Asp.Net Web API and insert this data into the DB.</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 xml:space="preserve">In this Demonstration, We will use Sql Server as Our Database server, I will Open the Sql Server installed in my local machine. We will use ReactAppDB as our Database and in this database we have a table called as EmployeeInfo. </w:t>
      </w:r>
      <w:r>
        <w:rPr>
          <w:color w:val="333333"/>
          <w:sz w:val="29"/>
          <w:szCs w:val="29"/>
        </w:rPr>
        <w:lastRenderedPageBreak/>
        <w:t>When we create a New Employee from our React Application, this is the table into which the data should be stored.</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Open the Web API Project we have created in our Last Video. We will create a New Post Method which will receive employee Object and this object data we will insert into our DB Table. We will return Boolean value which indicates the status of the new record insertion. We use ADO.NET to do this.</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public</w:t>
      </w:r>
      <w:r>
        <w:rPr>
          <w:rStyle w:val="HTMLCode"/>
          <w:rFonts w:ascii="Consolas" w:hAnsi="Consolas"/>
          <w:color w:val="000000"/>
          <w:sz w:val="23"/>
          <w:szCs w:val="23"/>
        </w:rPr>
        <w:t xml:space="preserve"> </w:t>
      </w:r>
      <w:r>
        <w:rPr>
          <w:rStyle w:val="token"/>
          <w:rFonts w:ascii="Consolas" w:hAnsi="Consolas"/>
          <w:color w:val="1990B8"/>
          <w:sz w:val="23"/>
          <w:szCs w:val="23"/>
        </w:rPr>
        <w:t>bool</w:t>
      </w:r>
      <w:r>
        <w:rPr>
          <w:rStyle w:val="HTMLCode"/>
          <w:rFonts w:ascii="Consolas" w:hAnsi="Consolas"/>
          <w:color w:val="000000"/>
          <w:sz w:val="23"/>
          <w:szCs w:val="23"/>
        </w:rPr>
        <w:t xml:space="preserve"> </w:t>
      </w:r>
      <w:r>
        <w:rPr>
          <w:rStyle w:val="token"/>
          <w:rFonts w:ascii="Consolas" w:hAnsi="Consolas"/>
          <w:color w:val="2F9C0A"/>
          <w:sz w:val="23"/>
          <w:szCs w:val="23"/>
        </w:rPr>
        <w:t>Post</w:t>
      </w:r>
      <w:r>
        <w:rPr>
          <w:rStyle w:val="token"/>
          <w:rFonts w:ascii="Consolas" w:hAnsi="Consolas"/>
          <w:color w:val="5F6364"/>
          <w:sz w:val="23"/>
          <w:szCs w:val="23"/>
        </w:rPr>
        <w:t>(</w:t>
      </w:r>
      <w:r>
        <w:rPr>
          <w:rStyle w:val="token"/>
          <w:rFonts w:ascii="Consolas" w:hAnsi="Consolas"/>
          <w:color w:val="1990B8"/>
          <w:sz w:val="23"/>
          <w:szCs w:val="23"/>
        </w:rPr>
        <w:t>Employee</w:t>
      </w:r>
      <w:r>
        <w:rPr>
          <w:rStyle w:val="HTMLCode"/>
          <w:rFonts w:ascii="Consolas" w:hAnsi="Consolas"/>
          <w:color w:val="000000"/>
          <w:sz w:val="23"/>
          <w:szCs w:val="23"/>
        </w:rPr>
        <w:t xml:space="preserve"> employee</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SqlConnection</w:t>
      </w:r>
      <w:r>
        <w:rPr>
          <w:rStyle w:val="HTMLCode"/>
          <w:rFonts w:ascii="Consolas" w:hAnsi="Consolas"/>
          <w:color w:val="000000"/>
          <w:sz w:val="23"/>
          <w:szCs w:val="23"/>
        </w:rPr>
        <w:t xml:space="preserve"> conn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new</w:t>
      </w:r>
      <w:r>
        <w:rPr>
          <w:rStyle w:val="HTMLCode"/>
          <w:rFonts w:ascii="Consolas" w:hAnsi="Consolas"/>
          <w:color w:val="000000"/>
          <w:sz w:val="23"/>
          <w:szCs w:val="23"/>
        </w:rPr>
        <w:t xml:space="preserve"> </w:t>
      </w:r>
      <w:r>
        <w:rPr>
          <w:rStyle w:val="token"/>
          <w:rFonts w:ascii="Consolas" w:hAnsi="Consolas"/>
          <w:color w:val="1990B8"/>
          <w:sz w:val="23"/>
          <w:szCs w:val="23"/>
        </w:rPr>
        <w:t>SqlConnection</w:t>
      </w:r>
      <w:r>
        <w:rPr>
          <w:rStyle w:val="token"/>
          <w:rFonts w:ascii="Consolas" w:hAnsi="Consolas"/>
          <w:color w:val="5F6364"/>
          <w:sz w:val="23"/>
          <w:szCs w:val="23"/>
        </w:rPr>
        <w:t>(</w:t>
      </w:r>
      <w:r>
        <w:rPr>
          <w:rStyle w:val="token"/>
          <w:rFonts w:ascii="Consolas" w:hAnsi="Consolas"/>
          <w:color w:val="2F9C0A"/>
          <w:sz w:val="23"/>
          <w:szCs w:val="23"/>
        </w:rPr>
        <w:t>@"server=DESKTOP-89HQ4RL\SQLEXPRESS;database=ReactAppDB;integrated security=true"</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string</w:t>
      </w:r>
      <w:r>
        <w:rPr>
          <w:rStyle w:val="HTMLCode"/>
          <w:rFonts w:ascii="Consolas" w:hAnsi="Consolas"/>
          <w:color w:val="000000"/>
          <w:sz w:val="23"/>
          <w:szCs w:val="23"/>
        </w:rPr>
        <w:t xml:space="preserve"> query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2F9C0A"/>
          <w:sz w:val="23"/>
          <w:szCs w:val="23"/>
        </w:rPr>
        <w:t>"insert into EmployeeInfo values(@Id,@Name,@Loc,@Sal)"</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SqlCommand</w:t>
      </w:r>
      <w:r>
        <w:rPr>
          <w:rStyle w:val="HTMLCode"/>
          <w:rFonts w:ascii="Consolas" w:hAnsi="Consolas"/>
          <w:color w:val="000000"/>
          <w:sz w:val="23"/>
          <w:szCs w:val="23"/>
        </w:rPr>
        <w:t xml:space="preserve"> cmd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new</w:t>
      </w:r>
      <w:r>
        <w:rPr>
          <w:rStyle w:val="HTMLCode"/>
          <w:rFonts w:ascii="Consolas" w:hAnsi="Consolas"/>
          <w:color w:val="000000"/>
          <w:sz w:val="23"/>
          <w:szCs w:val="23"/>
        </w:rPr>
        <w:t xml:space="preserve"> </w:t>
      </w:r>
      <w:r>
        <w:rPr>
          <w:rStyle w:val="token"/>
          <w:rFonts w:ascii="Consolas" w:hAnsi="Consolas"/>
          <w:color w:val="1990B8"/>
          <w:sz w:val="23"/>
          <w:szCs w:val="23"/>
        </w:rPr>
        <w:t>SqlCommand</w:t>
      </w:r>
      <w:r>
        <w:rPr>
          <w:rStyle w:val="token"/>
          <w:rFonts w:ascii="Consolas" w:hAnsi="Consolas"/>
          <w:color w:val="5F6364"/>
          <w:sz w:val="23"/>
          <w:szCs w:val="23"/>
        </w:rPr>
        <w:t>(</w:t>
      </w:r>
      <w:r>
        <w:rPr>
          <w:rStyle w:val="HTMLCode"/>
          <w:rFonts w:ascii="Consolas" w:hAnsi="Consolas"/>
          <w:color w:val="000000"/>
          <w:sz w:val="23"/>
          <w:szCs w:val="23"/>
        </w:rPr>
        <w:t>query</w:t>
      </w:r>
      <w:r>
        <w:rPr>
          <w:rStyle w:val="token"/>
          <w:rFonts w:ascii="Consolas" w:hAnsi="Consolas"/>
          <w:color w:val="5F6364"/>
          <w:sz w:val="23"/>
          <w:szCs w:val="23"/>
        </w:rPr>
        <w:t>,</w:t>
      </w:r>
      <w:r>
        <w:rPr>
          <w:rStyle w:val="HTMLCode"/>
          <w:rFonts w:ascii="Consolas" w:hAnsi="Consolas"/>
          <w:color w:val="000000"/>
          <w:sz w:val="23"/>
          <w:szCs w:val="23"/>
        </w:rPr>
        <w:t xml:space="preserve"> conn</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cmd</w:t>
      </w:r>
      <w:r>
        <w:rPr>
          <w:rStyle w:val="token"/>
          <w:rFonts w:ascii="Consolas" w:hAnsi="Consolas"/>
          <w:color w:val="5F6364"/>
          <w:sz w:val="23"/>
          <w:szCs w:val="23"/>
        </w:rPr>
        <w:t>.</w:t>
      </w:r>
      <w:r>
        <w:rPr>
          <w:rStyle w:val="HTMLCode"/>
          <w:rFonts w:ascii="Consolas" w:hAnsi="Consolas"/>
          <w:color w:val="000000"/>
          <w:sz w:val="23"/>
          <w:szCs w:val="23"/>
        </w:rPr>
        <w:t>Parameters</w:t>
      </w:r>
      <w:r>
        <w:rPr>
          <w:rStyle w:val="token"/>
          <w:rFonts w:ascii="Consolas" w:hAnsi="Consolas"/>
          <w:color w:val="5F6364"/>
          <w:sz w:val="23"/>
          <w:szCs w:val="23"/>
        </w:rPr>
        <w:t>.</w:t>
      </w:r>
      <w:r>
        <w:rPr>
          <w:rStyle w:val="token"/>
          <w:rFonts w:ascii="Consolas" w:hAnsi="Consolas"/>
          <w:color w:val="2F9C0A"/>
          <w:sz w:val="23"/>
          <w:szCs w:val="23"/>
        </w:rPr>
        <w:t>Add</w:t>
      </w:r>
      <w:r>
        <w:rPr>
          <w:rStyle w:val="token"/>
          <w:rFonts w:ascii="Consolas" w:hAnsi="Consolas"/>
          <w:color w:val="5F6364"/>
          <w:sz w:val="23"/>
          <w:szCs w:val="23"/>
        </w:rPr>
        <w:t>(</w:t>
      </w:r>
      <w:r>
        <w:rPr>
          <w:rStyle w:val="token"/>
          <w:rFonts w:ascii="Consolas" w:hAnsi="Consolas"/>
          <w:color w:val="1990B8"/>
          <w:sz w:val="23"/>
          <w:szCs w:val="23"/>
        </w:rPr>
        <w:t>new</w:t>
      </w:r>
      <w:r>
        <w:rPr>
          <w:rStyle w:val="HTMLCode"/>
          <w:rFonts w:ascii="Consolas" w:hAnsi="Consolas"/>
          <w:color w:val="000000"/>
          <w:sz w:val="23"/>
          <w:szCs w:val="23"/>
        </w:rPr>
        <w:t xml:space="preserve"> </w:t>
      </w:r>
      <w:r>
        <w:rPr>
          <w:rStyle w:val="token"/>
          <w:rFonts w:ascii="Consolas" w:hAnsi="Consolas"/>
          <w:color w:val="1990B8"/>
          <w:sz w:val="23"/>
          <w:szCs w:val="23"/>
        </w:rPr>
        <w:t>SqlParameter</w:t>
      </w:r>
      <w:r>
        <w:rPr>
          <w:rStyle w:val="token"/>
          <w:rFonts w:ascii="Consolas" w:hAnsi="Consolas"/>
          <w:color w:val="5F6364"/>
          <w:sz w:val="23"/>
          <w:szCs w:val="23"/>
        </w:rPr>
        <w:t>(</w:t>
      </w:r>
      <w:r>
        <w:rPr>
          <w:rStyle w:val="token"/>
          <w:rFonts w:ascii="Consolas" w:hAnsi="Consolas"/>
          <w:color w:val="2F9C0A"/>
          <w:sz w:val="23"/>
          <w:szCs w:val="23"/>
        </w:rPr>
        <w:t>"@Id"</w:t>
      </w:r>
      <w:r>
        <w:rPr>
          <w:rStyle w:val="token"/>
          <w:rFonts w:ascii="Consolas" w:hAnsi="Consolas"/>
          <w:color w:val="5F6364"/>
          <w:sz w:val="23"/>
          <w:szCs w:val="23"/>
        </w:rPr>
        <w:t>,</w:t>
      </w:r>
      <w:r>
        <w:rPr>
          <w:rStyle w:val="HTMLCode"/>
          <w:rFonts w:ascii="Consolas" w:hAnsi="Consolas"/>
          <w:color w:val="000000"/>
          <w:sz w:val="23"/>
          <w:szCs w:val="23"/>
        </w:rPr>
        <w:t xml:space="preserve"> employee</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cmd</w:t>
      </w:r>
      <w:r>
        <w:rPr>
          <w:rStyle w:val="token"/>
          <w:rFonts w:ascii="Consolas" w:hAnsi="Consolas"/>
          <w:color w:val="5F6364"/>
          <w:sz w:val="23"/>
          <w:szCs w:val="23"/>
        </w:rPr>
        <w:t>.</w:t>
      </w:r>
      <w:r>
        <w:rPr>
          <w:rStyle w:val="HTMLCode"/>
          <w:rFonts w:ascii="Consolas" w:hAnsi="Consolas"/>
          <w:color w:val="000000"/>
          <w:sz w:val="23"/>
          <w:szCs w:val="23"/>
        </w:rPr>
        <w:t>Parameters</w:t>
      </w:r>
      <w:r>
        <w:rPr>
          <w:rStyle w:val="token"/>
          <w:rFonts w:ascii="Consolas" w:hAnsi="Consolas"/>
          <w:color w:val="5F6364"/>
          <w:sz w:val="23"/>
          <w:szCs w:val="23"/>
        </w:rPr>
        <w:t>.</w:t>
      </w:r>
      <w:r>
        <w:rPr>
          <w:rStyle w:val="token"/>
          <w:rFonts w:ascii="Consolas" w:hAnsi="Consolas"/>
          <w:color w:val="2F9C0A"/>
          <w:sz w:val="23"/>
          <w:szCs w:val="23"/>
        </w:rPr>
        <w:t>Add</w:t>
      </w:r>
      <w:r>
        <w:rPr>
          <w:rStyle w:val="token"/>
          <w:rFonts w:ascii="Consolas" w:hAnsi="Consolas"/>
          <w:color w:val="5F6364"/>
          <w:sz w:val="23"/>
          <w:szCs w:val="23"/>
        </w:rPr>
        <w:t>(</w:t>
      </w:r>
      <w:r>
        <w:rPr>
          <w:rStyle w:val="token"/>
          <w:rFonts w:ascii="Consolas" w:hAnsi="Consolas"/>
          <w:color w:val="1990B8"/>
          <w:sz w:val="23"/>
          <w:szCs w:val="23"/>
        </w:rPr>
        <w:t>new</w:t>
      </w:r>
      <w:r>
        <w:rPr>
          <w:rStyle w:val="HTMLCode"/>
          <w:rFonts w:ascii="Consolas" w:hAnsi="Consolas"/>
          <w:color w:val="000000"/>
          <w:sz w:val="23"/>
          <w:szCs w:val="23"/>
        </w:rPr>
        <w:t xml:space="preserve"> </w:t>
      </w:r>
      <w:r>
        <w:rPr>
          <w:rStyle w:val="token"/>
          <w:rFonts w:ascii="Consolas" w:hAnsi="Consolas"/>
          <w:color w:val="1990B8"/>
          <w:sz w:val="23"/>
          <w:szCs w:val="23"/>
        </w:rPr>
        <w:t>SqlParameter</w:t>
      </w:r>
      <w:r>
        <w:rPr>
          <w:rStyle w:val="token"/>
          <w:rFonts w:ascii="Consolas" w:hAnsi="Consolas"/>
          <w:color w:val="5F6364"/>
          <w:sz w:val="23"/>
          <w:szCs w:val="23"/>
        </w:rPr>
        <w:t>(</w:t>
      </w:r>
      <w:r>
        <w:rPr>
          <w:rStyle w:val="token"/>
          <w:rFonts w:ascii="Consolas" w:hAnsi="Consolas"/>
          <w:color w:val="2F9C0A"/>
          <w:sz w:val="23"/>
          <w:szCs w:val="23"/>
        </w:rPr>
        <w:t>"@Name"</w:t>
      </w:r>
      <w:r>
        <w:rPr>
          <w:rStyle w:val="token"/>
          <w:rFonts w:ascii="Consolas" w:hAnsi="Consolas"/>
          <w:color w:val="5F6364"/>
          <w:sz w:val="23"/>
          <w:szCs w:val="23"/>
        </w:rPr>
        <w:t>,</w:t>
      </w:r>
      <w:r>
        <w:rPr>
          <w:rStyle w:val="HTMLCode"/>
          <w:rFonts w:ascii="Consolas" w:hAnsi="Consolas"/>
          <w:color w:val="000000"/>
          <w:sz w:val="23"/>
          <w:szCs w:val="23"/>
        </w:rPr>
        <w:t xml:space="preserve"> employee</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cmd</w:t>
      </w:r>
      <w:r>
        <w:rPr>
          <w:rStyle w:val="token"/>
          <w:rFonts w:ascii="Consolas" w:hAnsi="Consolas"/>
          <w:color w:val="5F6364"/>
          <w:sz w:val="23"/>
          <w:szCs w:val="23"/>
        </w:rPr>
        <w:t>.</w:t>
      </w:r>
      <w:r>
        <w:rPr>
          <w:rStyle w:val="HTMLCode"/>
          <w:rFonts w:ascii="Consolas" w:hAnsi="Consolas"/>
          <w:color w:val="000000"/>
          <w:sz w:val="23"/>
          <w:szCs w:val="23"/>
        </w:rPr>
        <w:t>Parameters</w:t>
      </w:r>
      <w:r>
        <w:rPr>
          <w:rStyle w:val="token"/>
          <w:rFonts w:ascii="Consolas" w:hAnsi="Consolas"/>
          <w:color w:val="5F6364"/>
          <w:sz w:val="23"/>
          <w:szCs w:val="23"/>
        </w:rPr>
        <w:t>.</w:t>
      </w:r>
      <w:r>
        <w:rPr>
          <w:rStyle w:val="token"/>
          <w:rFonts w:ascii="Consolas" w:hAnsi="Consolas"/>
          <w:color w:val="2F9C0A"/>
          <w:sz w:val="23"/>
          <w:szCs w:val="23"/>
        </w:rPr>
        <w:t>Add</w:t>
      </w:r>
      <w:r>
        <w:rPr>
          <w:rStyle w:val="token"/>
          <w:rFonts w:ascii="Consolas" w:hAnsi="Consolas"/>
          <w:color w:val="5F6364"/>
          <w:sz w:val="23"/>
          <w:szCs w:val="23"/>
        </w:rPr>
        <w:t>(</w:t>
      </w:r>
      <w:r>
        <w:rPr>
          <w:rStyle w:val="token"/>
          <w:rFonts w:ascii="Consolas" w:hAnsi="Consolas"/>
          <w:color w:val="1990B8"/>
          <w:sz w:val="23"/>
          <w:szCs w:val="23"/>
        </w:rPr>
        <w:t>new</w:t>
      </w:r>
      <w:r>
        <w:rPr>
          <w:rStyle w:val="HTMLCode"/>
          <w:rFonts w:ascii="Consolas" w:hAnsi="Consolas"/>
          <w:color w:val="000000"/>
          <w:sz w:val="23"/>
          <w:szCs w:val="23"/>
        </w:rPr>
        <w:t xml:space="preserve"> </w:t>
      </w:r>
      <w:r>
        <w:rPr>
          <w:rStyle w:val="token"/>
          <w:rFonts w:ascii="Consolas" w:hAnsi="Consolas"/>
          <w:color w:val="1990B8"/>
          <w:sz w:val="23"/>
          <w:szCs w:val="23"/>
        </w:rPr>
        <w:t>SqlParameter</w:t>
      </w:r>
      <w:r>
        <w:rPr>
          <w:rStyle w:val="token"/>
          <w:rFonts w:ascii="Consolas" w:hAnsi="Consolas"/>
          <w:color w:val="5F6364"/>
          <w:sz w:val="23"/>
          <w:szCs w:val="23"/>
        </w:rPr>
        <w:t>(</w:t>
      </w:r>
      <w:r>
        <w:rPr>
          <w:rStyle w:val="token"/>
          <w:rFonts w:ascii="Consolas" w:hAnsi="Consolas"/>
          <w:color w:val="2F9C0A"/>
          <w:sz w:val="23"/>
          <w:szCs w:val="23"/>
        </w:rPr>
        <w:t>"@Loc"</w:t>
      </w:r>
      <w:r>
        <w:rPr>
          <w:rStyle w:val="token"/>
          <w:rFonts w:ascii="Consolas" w:hAnsi="Consolas"/>
          <w:color w:val="5F6364"/>
          <w:sz w:val="23"/>
          <w:szCs w:val="23"/>
        </w:rPr>
        <w:t>,</w:t>
      </w:r>
      <w:r>
        <w:rPr>
          <w:rStyle w:val="HTMLCode"/>
          <w:rFonts w:ascii="Consolas" w:hAnsi="Consolas"/>
          <w:color w:val="000000"/>
          <w:sz w:val="23"/>
          <w:szCs w:val="23"/>
        </w:rPr>
        <w:t xml:space="preserve"> employee</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cmd</w:t>
      </w:r>
      <w:r>
        <w:rPr>
          <w:rStyle w:val="token"/>
          <w:rFonts w:ascii="Consolas" w:hAnsi="Consolas"/>
          <w:color w:val="5F6364"/>
          <w:sz w:val="23"/>
          <w:szCs w:val="23"/>
        </w:rPr>
        <w:t>.</w:t>
      </w:r>
      <w:r>
        <w:rPr>
          <w:rStyle w:val="HTMLCode"/>
          <w:rFonts w:ascii="Consolas" w:hAnsi="Consolas"/>
          <w:color w:val="000000"/>
          <w:sz w:val="23"/>
          <w:szCs w:val="23"/>
        </w:rPr>
        <w:t>Parameters</w:t>
      </w:r>
      <w:r>
        <w:rPr>
          <w:rStyle w:val="token"/>
          <w:rFonts w:ascii="Consolas" w:hAnsi="Consolas"/>
          <w:color w:val="5F6364"/>
          <w:sz w:val="23"/>
          <w:szCs w:val="23"/>
        </w:rPr>
        <w:t>.</w:t>
      </w:r>
      <w:r>
        <w:rPr>
          <w:rStyle w:val="token"/>
          <w:rFonts w:ascii="Consolas" w:hAnsi="Consolas"/>
          <w:color w:val="2F9C0A"/>
          <w:sz w:val="23"/>
          <w:szCs w:val="23"/>
        </w:rPr>
        <w:t>Add</w:t>
      </w:r>
      <w:r>
        <w:rPr>
          <w:rStyle w:val="token"/>
          <w:rFonts w:ascii="Consolas" w:hAnsi="Consolas"/>
          <w:color w:val="5F6364"/>
          <w:sz w:val="23"/>
          <w:szCs w:val="23"/>
        </w:rPr>
        <w:t>(</w:t>
      </w:r>
      <w:r>
        <w:rPr>
          <w:rStyle w:val="token"/>
          <w:rFonts w:ascii="Consolas" w:hAnsi="Consolas"/>
          <w:color w:val="1990B8"/>
          <w:sz w:val="23"/>
          <w:szCs w:val="23"/>
        </w:rPr>
        <w:t>new</w:t>
      </w:r>
      <w:r>
        <w:rPr>
          <w:rStyle w:val="HTMLCode"/>
          <w:rFonts w:ascii="Consolas" w:hAnsi="Consolas"/>
          <w:color w:val="000000"/>
          <w:sz w:val="23"/>
          <w:szCs w:val="23"/>
        </w:rPr>
        <w:t xml:space="preserve"> </w:t>
      </w:r>
      <w:r>
        <w:rPr>
          <w:rStyle w:val="token"/>
          <w:rFonts w:ascii="Consolas" w:hAnsi="Consolas"/>
          <w:color w:val="1990B8"/>
          <w:sz w:val="23"/>
          <w:szCs w:val="23"/>
        </w:rPr>
        <w:t>SqlParameter</w:t>
      </w:r>
      <w:r>
        <w:rPr>
          <w:rStyle w:val="token"/>
          <w:rFonts w:ascii="Consolas" w:hAnsi="Consolas"/>
          <w:color w:val="5F6364"/>
          <w:sz w:val="23"/>
          <w:szCs w:val="23"/>
        </w:rPr>
        <w:t>(</w:t>
      </w:r>
      <w:r>
        <w:rPr>
          <w:rStyle w:val="token"/>
          <w:rFonts w:ascii="Consolas" w:hAnsi="Consolas"/>
          <w:color w:val="2F9C0A"/>
          <w:sz w:val="23"/>
          <w:szCs w:val="23"/>
        </w:rPr>
        <w:t>"@Sal"</w:t>
      </w:r>
      <w:r>
        <w:rPr>
          <w:rStyle w:val="token"/>
          <w:rFonts w:ascii="Consolas" w:hAnsi="Consolas"/>
          <w:color w:val="5F6364"/>
          <w:sz w:val="23"/>
          <w:szCs w:val="23"/>
        </w:rPr>
        <w:t>,</w:t>
      </w:r>
      <w:r>
        <w:rPr>
          <w:rStyle w:val="HTMLCode"/>
          <w:rFonts w:ascii="Consolas" w:hAnsi="Consolas"/>
          <w:color w:val="000000"/>
          <w:sz w:val="23"/>
          <w:szCs w:val="23"/>
        </w:rPr>
        <w:t xml:space="preserve"> employee</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conn</w:t>
      </w:r>
      <w:r>
        <w:rPr>
          <w:rStyle w:val="token"/>
          <w:rFonts w:ascii="Consolas" w:hAnsi="Consolas"/>
          <w:color w:val="5F6364"/>
          <w:sz w:val="23"/>
          <w:szCs w:val="23"/>
        </w:rPr>
        <w:t>.</w:t>
      </w:r>
      <w:r>
        <w:rPr>
          <w:rStyle w:val="token"/>
          <w:rFonts w:ascii="Consolas" w:hAnsi="Consolas"/>
          <w:color w:val="2F9C0A"/>
          <w:sz w:val="23"/>
          <w:szCs w:val="23"/>
        </w:rPr>
        <w:t>Open</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int</w:t>
      </w:r>
      <w:r>
        <w:rPr>
          <w:rStyle w:val="HTMLCode"/>
          <w:rFonts w:ascii="Consolas" w:hAnsi="Consolas"/>
          <w:color w:val="000000"/>
          <w:sz w:val="23"/>
          <w:szCs w:val="23"/>
        </w:rPr>
        <w:t xml:space="preserve"> noOfRowsAffected </w:t>
      </w:r>
      <w:r>
        <w:rPr>
          <w:rStyle w:val="token"/>
          <w:rFonts w:ascii="Consolas" w:hAnsi="Consolas"/>
          <w:color w:val="A67F59"/>
          <w:sz w:val="23"/>
          <w:szCs w:val="23"/>
        </w:rPr>
        <w:t>=</w:t>
      </w:r>
      <w:r>
        <w:rPr>
          <w:rStyle w:val="HTMLCode"/>
          <w:rFonts w:ascii="Consolas" w:hAnsi="Consolas"/>
          <w:color w:val="000000"/>
          <w:sz w:val="23"/>
          <w:szCs w:val="23"/>
        </w:rPr>
        <w:t xml:space="preserve"> cmd</w:t>
      </w:r>
      <w:r>
        <w:rPr>
          <w:rStyle w:val="token"/>
          <w:rFonts w:ascii="Consolas" w:hAnsi="Consolas"/>
          <w:color w:val="5F6364"/>
          <w:sz w:val="23"/>
          <w:szCs w:val="23"/>
        </w:rPr>
        <w:t>.</w:t>
      </w:r>
      <w:r>
        <w:rPr>
          <w:rStyle w:val="token"/>
          <w:rFonts w:ascii="Consolas" w:hAnsi="Consolas"/>
          <w:color w:val="2F9C0A"/>
          <w:sz w:val="23"/>
          <w:szCs w:val="23"/>
        </w:rPr>
        <w:t>ExecuteNonQuery</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conn</w:t>
      </w:r>
      <w:r>
        <w:rPr>
          <w:rStyle w:val="token"/>
          <w:rFonts w:ascii="Consolas" w:hAnsi="Consolas"/>
          <w:color w:val="5F6364"/>
          <w:sz w:val="23"/>
          <w:szCs w:val="23"/>
        </w:rPr>
        <w:t>.</w:t>
      </w:r>
      <w:r>
        <w:rPr>
          <w:rStyle w:val="token"/>
          <w:rFonts w:ascii="Consolas" w:hAnsi="Consolas"/>
          <w:color w:val="2F9C0A"/>
          <w:sz w:val="23"/>
          <w:szCs w:val="23"/>
        </w:rPr>
        <w:t>Close</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noOfRowsAffected </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C92C2C"/>
          <w:sz w:val="23"/>
          <w:szCs w:val="23"/>
        </w:rPr>
        <w:t>0</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true</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false</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With this we are done with Creating the required Post Method in Rest API. Lets run this Project using Ctrl + F5. </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lastRenderedPageBreak/>
        <w:t>Lets Open Index.js file from our demo Project using Visual Studio Code. Lets create a class EmployeeComponent which extends React.Component Class. </w:t>
      </w:r>
      <w:r>
        <w:rPr>
          <w:color w:val="626262"/>
          <w:sz w:val="29"/>
          <w:szCs w:val="29"/>
        </w:rPr>
        <w:t>We will create a Constructor which accepts props as the parameter and lets pass this props to the baseclass constructor. Lets create state object, add a property message and initialize it to empty single quotes.</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class</w:t>
      </w:r>
      <w:r>
        <w:rPr>
          <w:rStyle w:val="HTMLCode"/>
          <w:rFonts w:ascii="Consolas" w:hAnsi="Consolas"/>
          <w:color w:val="000000"/>
          <w:sz w:val="23"/>
          <w:szCs w:val="23"/>
        </w:rPr>
        <w:t xml:space="preserve"> </w:t>
      </w:r>
      <w:r>
        <w:rPr>
          <w:rStyle w:val="token"/>
          <w:rFonts w:ascii="Consolas" w:hAnsi="Consolas"/>
          <w:color w:val="1990B8"/>
          <w:sz w:val="23"/>
          <w:szCs w:val="23"/>
        </w:rPr>
        <w:t>EmployeeComponent</w:t>
      </w:r>
      <w:r>
        <w:rPr>
          <w:rStyle w:val="HTMLCode"/>
          <w:rFonts w:ascii="Consolas" w:hAnsi="Consolas"/>
          <w:color w:val="000000"/>
          <w:sz w:val="23"/>
          <w:szCs w:val="23"/>
        </w:rPr>
        <w:t xml:space="preserve"> </w:t>
      </w:r>
      <w:r>
        <w:rPr>
          <w:rStyle w:val="token"/>
          <w:rFonts w:ascii="Consolas" w:hAnsi="Consolas"/>
          <w:color w:val="1990B8"/>
          <w:sz w:val="23"/>
          <w:szCs w:val="23"/>
        </w:rPr>
        <w:t>extends</w:t>
      </w:r>
      <w:r>
        <w:rPr>
          <w:rStyle w:val="HTMLCode"/>
          <w:rFonts w:ascii="Consolas"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constructor</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super</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 xml:space="preserve">state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message</w:t>
      </w:r>
      <w:r>
        <w:rPr>
          <w:rStyle w:val="token"/>
          <w:rFonts w:ascii="Consolas" w:hAnsi="Consolas"/>
          <w:color w:val="A67F59"/>
          <w:sz w:val="23"/>
          <w:szCs w:val="23"/>
        </w:rPr>
        <w:t>:</w:t>
      </w:r>
      <w:r>
        <w:rPr>
          <w:rStyle w:val="HTMLCode"/>
          <w:rFonts w:ascii="Consolas" w:hAnsi="Consolas"/>
          <w:color w:val="000000"/>
          <w:sz w:val="23"/>
          <w:szCs w:val="23"/>
        </w:rPr>
        <w:t xml:space="preserve"> ‘’</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Now we will implement render method. From this render method, we will return a div container. In this div, we will create all the input elements which are required to create a New Employee like Employee Id, Name, Location and Salary. We assign a reference to each input element using which we can read the value of that input.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render</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Please Enter Employee Details</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w:t>
      </w:r>
      <w:r>
        <w:rPr>
          <w:rStyle w:val="token"/>
          <w:rFonts w:ascii="Consolas" w:hAnsi="Consolas"/>
          <w:color w:val="C92C2C"/>
          <w:sz w:val="23"/>
          <w:szCs w:val="23"/>
        </w:rPr>
        <w:t>ID</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ref</w:t>
      </w:r>
      <w:r>
        <w:rPr>
          <w:rStyle w:val="token"/>
          <w:rFonts w:ascii="Consolas" w:hAnsi="Consolas"/>
          <w:color w:val="A67F59"/>
          <w:sz w:val="23"/>
          <w:szCs w:val="23"/>
        </w:rPr>
        <w:t>=</w:t>
      </w:r>
      <w:r>
        <w:rPr>
          <w:rStyle w:val="token"/>
          <w:rFonts w:ascii="Consolas" w:hAnsi="Consolas"/>
          <w:color w:val="2F9C0A"/>
          <w:sz w:val="23"/>
          <w:szCs w:val="23"/>
        </w:rPr>
        <w:t>"Id"</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ref</w:t>
      </w:r>
      <w:r>
        <w:rPr>
          <w:rStyle w:val="token"/>
          <w:rFonts w:ascii="Consolas" w:hAnsi="Consolas"/>
          <w:color w:val="A67F59"/>
          <w:sz w:val="23"/>
          <w:szCs w:val="23"/>
        </w:rPr>
        <w:t>=</w:t>
      </w:r>
      <w:r>
        <w:rPr>
          <w:rStyle w:val="token"/>
          <w:rFonts w:ascii="Consolas" w:hAnsi="Consolas"/>
          <w:color w:val="2F9C0A"/>
          <w:sz w:val="23"/>
          <w:szCs w:val="23"/>
        </w:rPr>
        <w:t>"Name"</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Location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ref</w:t>
      </w:r>
      <w:r>
        <w:rPr>
          <w:rStyle w:val="token"/>
          <w:rFonts w:ascii="Consolas" w:hAnsi="Consolas"/>
          <w:color w:val="A67F59"/>
          <w:sz w:val="23"/>
          <w:szCs w:val="23"/>
        </w:rPr>
        <w:t>=</w:t>
      </w:r>
      <w:r>
        <w:rPr>
          <w:rStyle w:val="token"/>
          <w:rFonts w:ascii="Consolas" w:hAnsi="Consolas"/>
          <w:color w:val="2F9C0A"/>
          <w:sz w:val="23"/>
          <w:szCs w:val="23"/>
        </w:rPr>
        <w:t>"Location"</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Salary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ref</w:t>
      </w:r>
      <w:r>
        <w:rPr>
          <w:rStyle w:val="token"/>
          <w:rFonts w:ascii="Consolas" w:hAnsi="Consolas"/>
          <w:color w:val="A67F59"/>
          <w:sz w:val="23"/>
          <w:szCs w:val="23"/>
        </w:rPr>
        <w:t>=</w:t>
      </w:r>
      <w:r>
        <w:rPr>
          <w:rStyle w:val="token"/>
          <w:rFonts w:ascii="Consolas" w:hAnsi="Consolas"/>
          <w:color w:val="2F9C0A"/>
          <w:sz w:val="23"/>
          <w:szCs w:val="23"/>
        </w:rPr>
        <w:t>"Salary"</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Place a button, give the Text as Create and call a function on the click of this button.</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button onClick</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onCreateEmployee</w:t>
      </w:r>
      <w:r>
        <w:rPr>
          <w:rStyle w:val="token"/>
          <w:rFonts w:ascii="Consolas" w:hAnsi="Consolas"/>
          <w:color w:val="5F6364"/>
          <w:sz w:val="23"/>
          <w:szCs w:val="23"/>
        </w:rPr>
        <w:t>}</w:t>
      </w:r>
      <w:r>
        <w:rPr>
          <w:rStyle w:val="token"/>
          <w:rFonts w:ascii="Consolas" w:hAnsi="Consolas"/>
          <w:color w:val="A67F59"/>
          <w:sz w:val="23"/>
          <w:szCs w:val="23"/>
        </w:rPr>
        <w:t>&gt;</w:t>
      </w:r>
      <w:r>
        <w:rPr>
          <w:rStyle w:val="HTMLCode"/>
          <w:rFonts w:ascii="Consolas" w:hAnsi="Consolas"/>
          <w:color w:val="000000"/>
          <w:sz w:val="23"/>
          <w:szCs w:val="23"/>
        </w:rPr>
        <w:t>Create</w:t>
      </w:r>
      <w:r>
        <w:rPr>
          <w:rStyle w:val="token"/>
          <w:rFonts w:ascii="Consolas" w:hAnsi="Consolas"/>
          <w:color w:val="A67F59"/>
          <w:sz w:val="23"/>
          <w:szCs w:val="23"/>
        </w:rPr>
        <w:t>&lt;/</w:t>
      </w:r>
      <w:r>
        <w:rPr>
          <w:rStyle w:val="HTMLCode"/>
          <w:rFonts w:ascii="Consolas" w:hAnsi="Consolas"/>
          <w:color w:val="000000"/>
          <w:sz w:val="23"/>
          <w:szCs w:val="23"/>
        </w:rPr>
        <w:t>button</w:t>
      </w:r>
      <w:r>
        <w:rPr>
          <w:rStyle w:val="token"/>
          <w:rFonts w:ascii="Consolas" w:hAnsi="Consolas"/>
          <w:color w:val="A67F59"/>
          <w:sz w:val="23"/>
          <w:szCs w:val="23"/>
        </w:rPr>
        <w:t>&gt;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go and implement this onCreateEmployee function. </w:t>
      </w:r>
      <w:r>
        <w:rPr>
          <w:color w:val="626262"/>
          <w:sz w:val="29"/>
          <w:szCs w:val="29"/>
        </w:rPr>
        <w:t>Lets create an object which contains Id, Name, Location and Salary properties, assign them the values by reading the values from our input elements. This is something We have already discussed this in our previous sessions.</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onCreateEmployee</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let</w:t>
      </w:r>
      <w:r>
        <w:rPr>
          <w:rStyle w:val="HTMLCode"/>
          <w:rFonts w:ascii="Consolas" w:hAnsi="Consolas"/>
          <w:color w:val="000000"/>
          <w:sz w:val="23"/>
          <w:szCs w:val="23"/>
        </w:rPr>
        <w:t xml:space="preserve"> empInfo</w:t>
      </w:r>
      <w:r>
        <w:rPr>
          <w:rStyle w:val="token"/>
          <w:rFonts w:ascii="Consolas" w:hAnsi="Consolas"/>
          <w:color w:val="A67F59"/>
          <w:sz w:val="23"/>
          <w:szCs w:val="23"/>
        </w:rPr>
        <w:t>=</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Id</w:t>
      </w:r>
      <w:r>
        <w:rPr>
          <w:rStyle w:val="token"/>
          <w:rFonts w:ascii="Consolas" w:hAnsi="Consolas"/>
          <w:color w:val="A67F59"/>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refs</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r>
        <w:rPr>
          <w:rStyle w:val="HTMLCode"/>
          <w:rFonts w:ascii="Consolas" w:hAnsi="Consolas"/>
          <w:color w:val="000000"/>
          <w:sz w:val="23"/>
          <w:szCs w:val="23"/>
        </w:rPr>
        <w:t>value</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refs</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HTMLCode"/>
          <w:rFonts w:ascii="Consolas" w:hAnsi="Consolas"/>
          <w:color w:val="000000"/>
          <w:sz w:val="23"/>
          <w:szCs w:val="23"/>
        </w:rPr>
        <w:t>value</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Location</w:t>
      </w:r>
      <w:r>
        <w:rPr>
          <w:rStyle w:val="token"/>
          <w:rFonts w:ascii="Consolas" w:hAnsi="Consolas"/>
          <w:color w:val="A67F59"/>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refs</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5F6364"/>
          <w:sz w:val="23"/>
          <w:szCs w:val="23"/>
        </w:rPr>
        <w:t>.</w:t>
      </w:r>
      <w:r>
        <w:rPr>
          <w:rStyle w:val="HTMLCode"/>
          <w:rFonts w:ascii="Consolas" w:hAnsi="Consolas"/>
          <w:color w:val="000000"/>
          <w:sz w:val="23"/>
          <w:szCs w:val="23"/>
        </w:rPr>
        <w:t>value</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Salary</w:t>
      </w:r>
      <w:r>
        <w:rPr>
          <w:rStyle w:val="token"/>
          <w:rFonts w:ascii="Consolas" w:hAnsi="Consolas"/>
          <w:color w:val="A67F59"/>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refs</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5F6364"/>
          <w:sz w:val="23"/>
          <w:szCs w:val="23"/>
        </w:rPr>
        <w:t>.</w:t>
      </w:r>
      <w:r>
        <w:rPr>
          <w:rStyle w:val="HTMLCode"/>
          <w:rFonts w:ascii="Consolas" w:hAnsi="Consolas"/>
          <w:color w:val="000000"/>
          <w:sz w:val="23"/>
          <w:szCs w:val="23"/>
        </w:rPr>
        <w:t>value</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Now we have to send this object to our Web API through a Post request, so that this object details can be inserted into the Database. We call fetch method, we will pass the Url of Web API. </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Next we will pass an object using which we specify the method type as POST and pass the employee object through the body property. Most importantly we should not miss to pass the content-type through the headers. We will pass application/json as the content-type.</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We call the Promise method using then, convert the response into JSON object, and then set the message property of the state object using setState method upon receiving true from our Web API.</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fetch</w:t>
      </w:r>
      <w:r>
        <w:rPr>
          <w:rStyle w:val="token"/>
          <w:rFonts w:ascii="Consolas" w:hAnsi="Consolas"/>
          <w:color w:val="5F6364"/>
          <w:sz w:val="23"/>
          <w:szCs w:val="23"/>
        </w:rPr>
        <w:t>(</w:t>
      </w:r>
      <w:r>
        <w:rPr>
          <w:rStyle w:val="token"/>
          <w:rFonts w:ascii="Consolas" w:hAnsi="Consolas"/>
          <w:color w:val="2F9C0A"/>
          <w:sz w:val="23"/>
          <w:szCs w:val="23"/>
        </w:rPr>
        <w:t>'https://localhost:44306/api/Employee'</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method</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2F9C0A"/>
          <w:sz w:val="23"/>
          <w:szCs w:val="23"/>
        </w:rPr>
        <w:t>'POST'</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headers</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2F9C0A"/>
          <w:sz w:val="23"/>
          <w:szCs w:val="23"/>
        </w:rPr>
        <w:t>'Content-type'</w:t>
      </w:r>
      <w:r>
        <w:rPr>
          <w:rStyle w:val="token"/>
          <w:rFonts w:ascii="Consolas" w:hAnsi="Consolas"/>
          <w:color w:val="A67F59"/>
          <w:sz w:val="23"/>
          <w:szCs w:val="23"/>
        </w:rPr>
        <w:t>:</w:t>
      </w:r>
      <w:r>
        <w:rPr>
          <w:rStyle w:val="token"/>
          <w:rFonts w:ascii="Consolas" w:hAnsi="Consolas"/>
          <w:color w:val="2F9C0A"/>
          <w:sz w:val="23"/>
          <w:szCs w:val="23"/>
        </w:rPr>
        <w:t>'application/json'</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body</w:t>
      </w:r>
      <w:r>
        <w:rPr>
          <w:rStyle w:val="token"/>
          <w:rFonts w:ascii="Consolas" w:hAnsi="Consolas"/>
          <w:color w:val="A67F59"/>
          <w:sz w:val="23"/>
          <w:szCs w:val="23"/>
        </w:rPr>
        <w:t>:</w:t>
      </w:r>
      <w:r>
        <w:rPr>
          <w:rStyle w:val="HTMLCode"/>
          <w:rFonts w:ascii="Consolas" w:hAnsi="Consolas"/>
          <w:color w:val="000000"/>
          <w:sz w:val="23"/>
          <w:szCs w:val="23"/>
        </w:rPr>
        <w:t xml:space="preserve"> empInfo</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then</w:t>
      </w:r>
      <w:r>
        <w:rPr>
          <w:rStyle w:val="token"/>
          <w:rFonts w:ascii="Consolas" w:hAnsi="Consolas"/>
          <w:color w:val="5F6364"/>
          <w:sz w:val="23"/>
          <w:szCs w:val="23"/>
        </w:rPr>
        <w:t>(</w:t>
      </w:r>
      <w:r>
        <w:rPr>
          <w:rStyle w:val="token"/>
          <w:rFonts w:ascii="Consolas" w:hAnsi="Consolas"/>
          <w:color w:val="000000"/>
          <w:sz w:val="23"/>
          <w:szCs w:val="23"/>
        </w:rPr>
        <w:t>r</w:t>
      </w:r>
      <w:r>
        <w:rPr>
          <w:rStyle w:val="token"/>
          <w:rFonts w:ascii="Consolas" w:hAnsi="Consolas"/>
          <w:color w:val="A67F59"/>
          <w:sz w:val="23"/>
          <w:szCs w:val="23"/>
        </w:rPr>
        <w:t>=&gt;</w:t>
      </w:r>
      <w:r>
        <w:rPr>
          <w:rStyle w:val="HTMLCode"/>
          <w:rFonts w:ascii="Consolas" w:hAnsi="Consolas"/>
          <w:color w:val="000000"/>
          <w:sz w:val="23"/>
          <w:szCs w:val="23"/>
        </w:rPr>
        <w:t>r</w:t>
      </w:r>
      <w:r>
        <w:rPr>
          <w:rStyle w:val="token"/>
          <w:rFonts w:ascii="Consolas" w:hAnsi="Consolas"/>
          <w:color w:val="5F6364"/>
          <w:sz w:val="23"/>
          <w:szCs w:val="23"/>
        </w:rPr>
        <w:t>.</w:t>
      </w:r>
      <w:r>
        <w:rPr>
          <w:rStyle w:val="token"/>
          <w:rFonts w:ascii="Consolas" w:hAnsi="Consolas"/>
          <w:color w:val="2F9C0A"/>
          <w:sz w:val="23"/>
          <w:szCs w:val="23"/>
        </w:rPr>
        <w:t>json</w:t>
      </w:r>
      <w:r>
        <w:rPr>
          <w:rStyle w:val="token"/>
          <w:rFonts w:ascii="Consolas" w:hAnsi="Consolas"/>
          <w:color w:val="5F6364"/>
          <w:sz w:val="23"/>
          <w:szCs w:val="23"/>
        </w:rPr>
        <w:t>()).</w:t>
      </w:r>
      <w:r>
        <w:rPr>
          <w:rStyle w:val="token"/>
          <w:rFonts w:ascii="Consolas" w:hAnsi="Consolas"/>
          <w:color w:val="2F9C0A"/>
          <w:sz w:val="23"/>
          <w:szCs w:val="23"/>
        </w:rPr>
        <w:t>then</w:t>
      </w:r>
      <w:r>
        <w:rPr>
          <w:rStyle w:val="token"/>
          <w:rFonts w:ascii="Consolas" w:hAnsi="Consolas"/>
          <w:color w:val="5F6364"/>
          <w:sz w:val="23"/>
          <w:szCs w:val="23"/>
        </w:rPr>
        <w:t>(</w:t>
      </w:r>
      <w:r>
        <w:rPr>
          <w:rStyle w:val="token"/>
          <w:rFonts w:ascii="Consolas" w:hAnsi="Consolas"/>
          <w:color w:val="000000"/>
          <w:sz w:val="23"/>
          <w:szCs w:val="23"/>
        </w:rPr>
        <w:t>res</w:t>
      </w:r>
      <w:r>
        <w:rPr>
          <w:rStyle w:val="token"/>
          <w:rFonts w:ascii="Consolas" w:hAnsi="Consolas"/>
          <w:color w:val="A67F59"/>
          <w:sz w:val="23"/>
          <w:szCs w:val="23"/>
        </w:rPr>
        <w:t>=&gt;</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if</w:t>
      </w:r>
      <w:r>
        <w:rPr>
          <w:rStyle w:val="token"/>
          <w:rFonts w:ascii="Consolas" w:hAnsi="Consolas"/>
          <w:color w:val="5F6364"/>
          <w:sz w:val="23"/>
          <w:szCs w:val="23"/>
        </w:rPr>
        <w:t>(</w:t>
      </w:r>
      <w:r>
        <w:rPr>
          <w:rStyle w:val="HTMLCode"/>
          <w:rFonts w:ascii="Consolas" w:hAnsi="Consolas"/>
          <w:color w:val="000000"/>
          <w:sz w:val="23"/>
          <w:szCs w:val="23"/>
        </w:rPr>
        <w:t>res</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2F9C0A"/>
          <w:sz w:val="23"/>
          <w:szCs w:val="23"/>
        </w:rPr>
        <w:t>setState</w:t>
      </w:r>
      <w:r>
        <w:rPr>
          <w:rStyle w:val="token"/>
          <w:rFonts w:ascii="Consolas" w:hAnsi="Consolas"/>
          <w:color w:val="5F6364"/>
          <w:sz w:val="23"/>
          <w:szCs w:val="23"/>
        </w:rPr>
        <w:t>({</w:t>
      </w:r>
      <w:r>
        <w:rPr>
          <w:rStyle w:val="HTMLCode"/>
          <w:rFonts w:ascii="Consolas" w:hAnsi="Consolas"/>
          <w:color w:val="000000"/>
          <w:sz w:val="23"/>
          <w:szCs w:val="23"/>
        </w:rPr>
        <w:t>message</w:t>
      </w:r>
      <w:r>
        <w:rPr>
          <w:rStyle w:val="token"/>
          <w:rFonts w:ascii="Consolas" w:hAnsi="Consolas"/>
          <w:color w:val="A67F59"/>
          <w:sz w:val="23"/>
          <w:szCs w:val="23"/>
        </w:rPr>
        <w:t>:</w:t>
      </w:r>
      <w:r>
        <w:rPr>
          <w:rStyle w:val="token"/>
          <w:rFonts w:ascii="Consolas" w:hAnsi="Consolas"/>
          <w:color w:val="2F9C0A"/>
          <w:sz w:val="23"/>
          <w:szCs w:val="23"/>
        </w:rPr>
        <w:t>'New Employee is Created Successfully'</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display this message in a paragraph tag inside our Employee Component. Now we will call this component and render it to our root container. Lets save these changes, navigate to the browser.</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Provide the Employee Details, Click on Create button. One can see a message that New Employee is Created Successfully.</w:t>
      </w:r>
    </w:p>
    <w:p w:rsidR="001E29E3" w:rsidRDefault="001E29E3" w:rsidP="001E29E3">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lastRenderedPageBreak/>
        <w:t>Building forms in React</w:t>
      </w:r>
    </w:p>
    <w:p w:rsidR="001E29E3" w:rsidRDefault="001E29E3" w:rsidP="001E29E3">
      <w:pPr>
        <w:rPr>
          <w:rFonts w:ascii="Times New Roman" w:hAnsi="Times New Roman" w:cs="Times New Roman"/>
          <w:sz w:val="24"/>
          <w:szCs w:val="24"/>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In this article, We will understand how to </w:t>
      </w:r>
      <w:r>
        <w:rPr>
          <w:rStyle w:val="Strong"/>
          <w:color w:val="333333"/>
          <w:sz w:val="29"/>
          <w:szCs w:val="29"/>
        </w:rPr>
        <w:t>build forms</w:t>
      </w:r>
      <w:r>
        <w:rPr>
          <w:color w:val="333333"/>
          <w:sz w:val="29"/>
          <w:szCs w:val="29"/>
        </w:rPr>
        <w:t> in React.js</w:t>
      </w:r>
    </w:p>
    <w:p w:rsidR="001E29E3" w:rsidRDefault="001E29E3" w:rsidP="001E29E3">
      <w:pPr>
        <w:pStyle w:val="NormalWeb"/>
        <w:spacing w:before="0" w:beforeAutospacing="0" w:after="360" w:afterAutospacing="0" w:line="360" w:lineRule="atLeast"/>
        <w:rPr>
          <w:color w:val="333333"/>
          <w:sz w:val="29"/>
          <w:szCs w:val="29"/>
        </w:rPr>
      </w:pPr>
      <w:r>
        <w:rPr>
          <w:rStyle w:val="Strong"/>
          <w:color w:val="333333"/>
          <w:sz w:val="29"/>
          <w:szCs w:val="29"/>
        </w:rPr>
        <w:t>Building Forms</w:t>
      </w:r>
      <w:r>
        <w:rPr>
          <w:color w:val="333333"/>
          <w:sz w:val="29"/>
          <w:szCs w:val="29"/>
        </w:rPr>
        <w:t> are very common in any web application development. Unlike angular and angularJS, that gives form validation out of the box, we have to handle forms ourself in React. That includes complications like</w:t>
      </w:r>
    </w:p>
    <w:p w:rsidR="001E29E3" w:rsidRDefault="001E29E3" w:rsidP="001E29E3">
      <w:pPr>
        <w:numPr>
          <w:ilvl w:val="0"/>
          <w:numId w:val="5"/>
        </w:numPr>
        <w:spacing w:before="100" w:beforeAutospacing="1" w:after="120" w:line="360" w:lineRule="atLeast"/>
        <w:rPr>
          <w:color w:val="333333"/>
          <w:sz w:val="29"/>
          <w:szCs w:val="29"/>
        </w:rPr>
      </w:pPr>
      <w:r>
        <w:rPr>
          <w:color w:val="333333"/>
          <w:sz w:val="29"/>
          <w:szCs w:val="29"/>
        </w:rPr>
        <w:t>How to get form values.</w:t>
      </w:r>
    </w:p>
    <w:p w:rsidR="001E29E3" w:rsidRDefault="001E29E3" w:rsidP="001E29E3">
      <w:pPr>
        <w:numPr>
          <w:ilvl w:val="0"/>
          <w:numId w:val="5"/>
        </w:numPr>
        <w:spacing w:before="100" w:beforeAutospacing="1" w:after="120" w:line="360" w:lineRule="atLeast"/>
        <w:rPr>
          <w:color w:val="333333"/>
          <w:sz w:val="29"/>
          <w:szCs w:val="29"/>
        </w:rPr>
      </w:pPr>
      <w:r>
        <w:rPr>
          <w:color w:val="333333"/>
          <w:sz w:val="29"/>
          <w:szCs w:val="29"/>
        </w:rPr>
        <w:t>How to manage the form state.</w:t>
      </w:r>
    </w:p>
    <w:p w:rsidR="001E29E3" w:rsidRDefault="001E29E3" w:rsidP="001E29E3">
      <w:pPr>
        <w:numPr>
          <w:ilvl w:val="0"/>
          <w:numId w:val="5"/>
        </w:numPr>
        <w:spacing w:before="100" w:beforeAutospacing="1" w:after="120" w:line="360" w:lineRule="atLeast"/>
        <w:rPr>
          <w:color w:val="333333"/>
          <w:sz w:val="29"/>
          <w:szCs w:val="29"/>
        </w:rPr>
      </w:pPr>
      <w:r>
        <w:rPr>
          <w:color w:val="333333"/>
          <w:sz w:val="29"/>
          <w:szCs w:val="29"/>
        </w:rPr>
        <w:t>How to validate the form on the fly.</w:t>
      </w:r>
    </w:p>
    <w:p w:rsidR="001E29E3" w:rsidRDefault="001E29E3" w:rsidP="001E29E3">
      <w:pPr>
        <w:numPr>
          <w:ilvl w:val="0"/>
          <w:numId w:val="5"/>
        </w:numPr>
        <w:spacing w:before="100" w:beforeAutospacing="1" w:after="120" w:line="360" w:lineRule="atLeast"/>
        <w:rPr>
          <w:color w:val="333333"/>
          <w:sz w:val="29"/>
          <w:szCs w:val="29"/>
        </w:rPr>
      </w:pPr>
      <w:r>
        <w:rPr>
          <w:color w:val="333333"/>
          <w:sz w:val="29"/>
          <w:szCs w:val="29"/>
        </w:rPr>
        <w:t>How to show validation messages.</w:t>
      </w:r>
    </w:p>
    <w:p w:rsidR="001E29E3" w:rsidRDefault="001E29E3" w:rsidP="001E29E3">
      <w:pPr>
        <w:pStyle w:val="NormalWeb"/>
        <w:spacing w:before="0" w:beforeAutospacing="0" w:after="360" w:afterAutospacing="0" w:line="360" w:lineRule="atLeast"/>
        <w:rPr>
          <w:color w:val="333333"/>
          <w:sz w:val="29"/>
          <w:szCs w:val="29"/>
        </w:rPr>
      </w:pPr>
      <w:r>
        <w:rPr>
          <w:rStyle w:val="Strong"/>
          <w:color w:val="333333"/>
          <w:sz w:val="29"/>
          <w:szCs w:val="29"/>
        </w:rPr>
        <w:t>In HTML</w:t>
      </w:r>
      <w:r>
        <w:rPr>
          <w:color w:val="333333"/>
          <w:sz w:val="29"/>
          <w:szCs w:val="29"/>
        </w:rPr>
        <w:t>, form elements such as </w:t>
      </w:r>
      <w:r>
        <w:rPr>
          <w:rStyle w:val="Strong"/>
          <w:color w:val="236FA1"/>
          <w:sz w:val="29"/>
          <w:szCs w:val="29"/>
        </w:rPr>
        <w:t>&lt;input&gt;, &lt;textarea&gt;, and &lt;select&gt;</w:t>
      </w:r>
      <w:r>
        <w:rPr>
          <w:color w:val="333333"/>
          <w:sz w:val="29"/>
          <w:szCs w:val="29"/>
        </w:rPr>
        <w:t> typically maintain their own state and update it based on user input.</w:t>
      </w:r>
    </w:p>
    <w:p w:rsidR="001E29E3" w:rsidRDefault="001E29E3" w:rsidP="001E29E3">
      <w:pPr>
        <w:pStyle w:val="NormalWeb"/>
        <w:spacing w:before="0" w:beforeAutospacing="0" w:after="360" w:afterAutospacing="0" w:line="360" w:lineRule="atLeast"/>
        <w:rPr>
          <w:color w:val="333333"/>
          <w:sz w:val="29"/>
          <w:szCs w:val="29"/>
        </w:rPr>
      </w:pPr>
      <w:r>
        <w:rPr>
          <w:rStyle w:val="Strong"/>
          <w:color w:val="333333"/>
          <w:sz w:val="29"/>
          <w:szCs w:val="29"/>
        </w:rPr>
        <w:t>In React</w:t>
      </w:r>
      <w:r>
        <w:rPr>
          <w:color w:val="333333"/>
          <w:sz w:val="29"/>
          <w:szCs w:val="29"/>
        </w:rPr>
        <w:t>, state of these input elements is typically kept in the state property of components and only updated with setState().</w:t>
      </w:r>
    </w:p>
    <w:p w:rsidR="001E29E3" w:rsidRDefault="001E29E3" w:rsidP="001E29E3">
      <w:pPr>
        <w:pStyle w:val="Heading3"/>
        <w:spacing w:before="384" w:after="120" w:line="312" w:lineRule="atLeast"/>
        <w:rPr>
          <w:rFonts w:ascii="inherit" w:hAnsi="inherit"/>
          <w:b w:val="0"/>
          <w:bCs w:val="0"/>
          <w:color w:val="000000"/>
          <w:sz w:val="36"/>
          <w:szCs w:val="36"/>
        </w:rPr>
      </w:pPr>
      <w:r>
        <w:rPr>
          <w:rFonts w:ascii="inherit" w:hAnsi="inherit"/>
          <w:b w:val="0"/>
          <w:bCs w:val="0"/>
          <w:color w:val="000000"/>
          <w:sz w:val="36"/>
          <w:szCs w:val="36"/>
        </w:rPr>
        <w:t>Controlled Component &amp; Uncontrolled component</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An input form element whose value is controlled by React in this way is called a “</w:t>
      </w:r>
      <w:r>
        <w:rPr>
          <w:rStyle w:val="Strong"/>
          <w:color w:val="333333"/>
          <w:sz w:val="29"/>
          <w:szCs w:val="29"/>
        </w:rPr>
        <w:t>controlled input or Controlled Component</w:t>
      </w:r>
      <w:r>
        <w:rPr>
          <w:color w:val="333333"/>
          <w:sz w:val="29"/>
          <w:szCs w:val="29"/>
        </w:rPr>
        <w:t>”.</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The alternative is </w:t>
      </w:r>
      <w:r>
        <w:rPr>
          <w:rStyle w:val="Strong"/>
          <w:color w:val="333333"/>
          <w:sz w:val="29"/>
          <w:szCs w:val="29"/>
        </w:rPr>
        <w:t>uncontrolled inputs or components</w:t>
      </w:r>
      <w:r>
        <w:rPr>
          <w:color w:val="333333"/>
          <w:sz w:val="29"/>
          <w:szCs w:val="29"/>
        </w:rPr>
        <w:t>, where form data is handled by the DOM itself. We will use ref to get the input values and Perform Operations using this data.</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We have discussed both of these ways of handling input changes in our previous sessions.</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Though uncontrolled inputs are the simplest way to implement the form inputs they are not powerful enough to build our real-world applications. In this demonstration, we will use Controlled Inputs and definitely we all will understand the importance of them by the end of this Video.</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lastRenderedPageBreak/>
        <w:t>To understand things in Practical lets open Index.js file. We will create a </w:t>
      </w:r>
      <w:r>
        <w:rPr>
          <w:rStyle w:val="Strong"/>
          <w:color w:val="333333"/>
          <w:sz w:val="29"/>
          <w:szCs w:val="29"/>
        </w:rPr>
        <w:t>Class</w:t>
      </w:r>
      <w:r>
        <w:rPr>
          <w:color w:val="333333"/>
          <w:sz w:val="29"/>
          <w:szCs w:val="29"/>
        </w:rPr>
        <w:t> called</w:t>
      </w:r>
      <w:r>
        <w:rPr>
          <w:rStyle w:val="Strong"/>
          <w:color w:val="333333"/>
          <w:sz w:val="29"/>
          <w:szCs w:val="29"/>
        </w:rPr>
        <w:t> EmployeeComponent</w:t>
      </w:r>
      <w:r>
        <w:rPr>
          <w:color w:val="333333"/>
          <w:sz w:val="29"/>
          <w:szCs w:val="29"/>
        </w:rPr>
        <w:t> and extend this from </w:t>
      </w:r>
      <w:r>
        <w:rPr>
          <w:rStyle w:val="Strong"/>
          <w:color w:val="333333"/>
          <w:sz w:val="29"/>
          <w:szCs w:val="29"/>
        </w:rPr>
        <w:t>React Component</w:t>
      </w:r>
      <w:r>
        <w:rPr>
          <w:color w:val="333333"/>
          <w:sz w:val="29"/>
          <w:szCs w:val="29"/>
        </w:rPr>
        <w:t>.</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Add a </w:t>
      </w:r>
      <w:r>
        <w:rPr>
          <w:rStyle w:val="Strong"/>
          <w:color w:val="333333"/>
          <w:sz w:val="29"/>
          <w:szCs w:val="29"/>
        </w:rPr>
        <w:t>Constructor </w:t>
      </w:r>
      <w:r>
        <w:rPr>
          <w:color w:val="333333"/>
          <w:sz w:val="29"/>
          <w:szCs w:val="29"/>
        </w:rPr>
        <w:t>which accepts props as a </w:t>
      </w:r>
      <w:r>
        <w:rPr>
          <w:rStyle w:val="Strong"/>
          <w:color w:val="333333"/>
          <w:sz w:val="29"/>
          <w:szCs w:val="29"/>
        </w:rPr>
        <w:t>parameter </w:t>
      </w:r>
      <w:r>
        <w:rPr>
          <w:color w:val="333333"/>
          <w:sz w:val="29"/>
          <w:szCs w:val="29"/>
        </w:rPr>
        <w:t>and pass it to the </w:t>
      </w:r>
      <w:r>
        <w:rPr>
          <w:rStyle w:val="Strong"/>
          <w:color w:val="333333"/>
          <w:sz w:val="29"/>
          <w:szCs w:val="29"/>
        </w:rPr>
        <w:t>base class constructor</w:t>
      </w:r>
      <w:r>
        <w:rPr>
          <w:color w:val="333333"/>
          <w:sz w:val="29"/>
          <w:szCs w:val="29"/>
        </w:rPr>
        <w:t>. </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create a </w:t>
      </w:r>
      <w:r>
        <w:rPr>
          <w:rStyle w:val="Strong"/>
          <w:color w:val="333333"/>
          <w:sz w:val="29"/>
          <w:szCs w:val="29"/>
        </w:rPr>
        <w:t>state object</w:t>
      </w:r>
      <w:r>
        <w:rPr>
          <w:color w:val="333333"/>
          <w:sz w:val="29"/>
          <w:szCs w:val="29"/>
        </w:rPr>
        <w:t>, add a Property called as </w:t>
      </w:r>
      <w:r>
        <w:rPr>
          <w:rStyle w:val="Strong"/>
          <w:color w:val="333333"/>
          <w:sz w:val="29"/>
          <w:szCs w:val="29"/>
        </w:rPr>
        <w:t>Id </w:t>
      </w:r>
      <w:r>
        <w:rPr>
          <w:color w:val="333333"/>
          <w:sz w:val="29"/>
          <w:szCs w:val="29"/>
        </w:rPr>
        <w:t>and initialize it to </w:t>
      </w:r>
      <w:r>
        <w:rPr>
          <w:rStyle w:val="Strong"/>
          <w:color w:val="333333"/>
          <w:sz w:val="29"/>
          <w:szCs w:val="29"/>
        </w:rPr>
        <w:t>empty</w:t>
      </w:r>
      <w:r>
        <w:rPr>
          <w:color w:val="333333"/>
          <w:sz w:val="29"/>
          <w:szCs w:val="29"/>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1990B8"/>
          <w:sz w:val="23"/>
          <w:szCs w:val="23"/>
        </w:rPr>
        <w:t>class</w:t>
      </w:r>
      <w:r>
        <w:rPr>
          <w:rStyle w:val="HTMLCode"/>
          <w:rFonts w:ascii="Consolas" w:eastAsiaTheme="majorEastAsia" w:hAnsi="Consolas"/>
          <w:color w:val="000000"/>
          <w:sz w:val="23"/>
          <w:szCs w:val="23"/>
        </w:rPr>
        <w:t xml:space="preserve"> </w:t>
      </w:r>
      <w:r>
        <w:rPr>
          <w:rStyle w:val="token"/>
          <w:rFonts w:ascii="Consolas" w:hAnsi="Consolas"/>
          <w:color w:val="1990B8"/>
          <w:sz w:val="23"/>
          <w:szCs w:val="23"/>
        </w:rPr>
        <w:t>EmployeeComponent</w:t>
      </w:r>
      <w:r>
        <w:rPr>
          <w:rStyle w:val="HTMLCode"/>
          <w:rFonts w:ascii="Consolas" w:eastAsiaTheme="majorEastAsia" w:hAnsi="Consolas"/>
          <w:color w:val="000000"/>
          <w:sz w:val="23"/>
          <w:szCs w:val="23"/>
        </w:rPr>
        <w:t xml:space="preserve"> </w:t>
      </w:r>
      <w:r>
        <w:rPr>
          <w:rStyle w:val="token"/>
          <w:rFonts w:ascii="Consolas" w:hAnsi="Consolas"/>
          <w:color w:val="1990B8"/>
          <w:sz w:val="23"/>
          <w:szCs w:val="23"/>
        </w:rPr>
        <w:t>extends</w:t>
      </w:r>
      <w:r>
        <w:rPr>
          <w:rStyle w:val="HTMLCode"/>
          <w:rFonts w:ascii="Consolas" w:eastAsiaTheme="majorEastAsia"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constructor</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1990B8"/>
          <w:sz w:val="23"/>
          <w:szCs w:val="23"/>
        </w:rPr>
        <w:t>super</w:t>
      </w:r>
      <w:r>
        <w:rPr>
          <w:rStyle w:val="token"/>
          <w:rFonts w:ascii="Consolas" w:hAnsi="Consolas"/>
          <w:color w:val="5F6364"/>
          <w:sz w:val="23"/>
          <w:szCs w:val="23"/>
        </w:rPr>
        <w:t>(</w:t>
      </w:r>
      <w:r>
        <w:rPr>
          <w:rStyle w:val="HTMLCode"/>
          <w:rFonts w:ascii="Consolas" w:eastAsiaTheme="majorEastAsia" w:hAnsi="Consolas"/>
          <w:color w:val="000000"/>
          <w:sz w:val="23"/>
          <w:szCs w:val="23"/>
        </w:rPr>
        <w:t>props</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eastAsiaTheme="majorEastAsia" w:hAnsi="Consolas"/>
          <w:color w:val="000000"/>
          <w:sz w:val="23"/>
          <w:szCs w:val="23"/>
        </w:rPr>
        <w:t xml:space="preserve">state </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Id</w:t>
      </w:r>
      <w:r>
        <w:rPr>
          <w:rStyle w:val="token"/>
          <w:rFonts w:ascii="Consolas" w:hAnsi="Consolas"/>
          <w:color w:val="A67F59"/>
          <w:sz w:val="23"/>
          <w:szCs w:val="23"/>
        </w:rPr>
        <w:t>:</w:t>
      </w:r>
      <w:r>
        <w:rPr>
          <w:rStyle w:val="token"/>
          <w:rFonts w:ascii="Consolas" w:hAnsi="Consolas"/>
          <w:color w:val="2F9C0A"/>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Now let's implement the </w:t>
      </w:r>
      <w:r>
        <w:rPr>
          <w:rStyle w:val="Strong"/>
          <w:color w:val="333333"/>
          <w:sz w:val="29"/>
          <w:szCs w:val="29"/>
          <w:u w:val="single"/>
        </w:rPr>
        <w:t>render method</w:t>
      </w:r>
      <w:r>
        <w:rPr>
          <w:color w:val="333333"/>
          <w:sz w:val="29"/>
          <w:szCs w:val="29"/>
        </w:rPr>
        <w:t>. </w:t>
      </w:r>
    </w:p>
    <w:p w:rsidR="001E29E3" w:rsidRDefault="001E29E3" w:rsidP="001E29E3">
      <w:pPr>
        <w:numPr>
          <w:ilvl w:val="0"/>
          <w:numId w:val="6"/>
        </w:numPr>
        <w:spacing w:before="100" w:beforeAutospacing="1" w:after="120" w:line="360" w:lineRule="atLeast"/>
        <w:rPr>
          <w:color w:val="333333"/>
          <w:sz w:val="29"/>
          <w:szCs w:val="29"/>
        </w:rPr>
      </w:pPr>
      <w:r>
        <w:rPr>
          <w:color w:val="333333"/>
          <w:sz w:val="29"/>
          <w:szCs w:val="29"/>
        </w:rPr>
        <w:t>In render Method, we will create a form tag and lets place an input whose type is text.</w:t>
      </w:r>
    </w:p>
    <w:p w:rsidR="001E29E3" w:rsidRDefault="001E29E3" w:rsidP="001E29E3">
      <w:pPr>
        <w:numPr>
          <w:ilvl w:val="0"/>
          <w:numId w:val="6"/>
        </w:numPr>
        <w:spacing w:before="100" w:beforeAutospacing="1" w:after="120" w:line="360" w:lineRule="atLeast"/>
        <w:rPr>
          <w:color w:val="333333"/>
          <w:sz w:val="29"/>
          <w:szCs w:val="29"/>
        </w:rPr>
      </w:pPr>
      <w:r>
        <w:rPr>
          <w:color w:val="333333"/>
          <w:sz w:val="29"/>
          <w:szCs w:val="29"/>
        </w:rPr>
        <w:t>Assign </w:t>
      </w:r>
      <w:r>
        <w:rPr>
          <w:rStyle w:val="Strong"/>
          <w:color w:val="333333"/>
          <w:sz w:val="29"/>
          <w:szCs w:val="29"/>
        </w:rPr>
        <w:t>Id</w:t>
      </w:r>
      <w:r>
        <w:rPr>
          <w:color w:val="333333"/>
          <w:sz w:val="29"/>
          <w:szCs w:val="29"/>
        </w:rPr>
        <w:t> of the state object to value and </w:t>
      </w:r>
      <w:r>
        <w:rPr>
          <w:rStyle w:val="Strong"/>
          <w:color w:val="333333"/>
          <w:sz w:val="29"/>
          <w:szCs w:val="29"/>
        </w:rPr>
        <w:t>onChange</w:t>
      </w:r>
      <w:r>
        <w:rPr>
          <w:color w:val="333333"/>
          <w:sz w:val="29"/>
          <w:szCs w:val="29"/>
        </w:rPr>
        <w:t> of the input value, let's call a function.</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form</w:t>
      </w:r>
      <w:r>
        <w:rPr>
          <w:rStyle w:val="token"/>
          <w:rFonts w:ascii="Consolas" w:hAnsi="Consolas"/>
          <w:color w:val="5F6364"/>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label</w:t>
      </w:r>
      <w:r>
        <w:rPr>
          <w:rStyle w:val="token"/>
          <w:rFonts w:ascii="Consolas" w:hAnsi="Consolas"/>
          <w:color w:val="5F6364"/>
          <w:sz w:val="23"/>
          <w:szCs w:val="23"/>
        </w:rPr>
        <w:t>&gt;</w:t>
      </w:r>
      <w:r>
        <w:rPr>
          <w:rStyle w:val="HTMLCode"/>
          <w:rFonts w:ascii="Consolas" w:eastAsiaTheme="majorEastAsia" w:hAnsi="Consolas"/>
          <w:color w:val="000000"/>
          <w:sz w:val="23"/>
          <w:szCs w:val="23"/>
        </w:rPr>
        <w:t xml:space="preserve">Employee ID : </w:t>
      </w:r>
      <w:r>
        <w:rPr>
          <w:rStyle w:val="token"/>
          <w:rFonts w:ascii="Consolas" w:hAnsi="Consolas"/>
          <w:color w:val="5F6364"/>
          <w:sz w:val="23"/>
          <w:szCs w:val="23"/>
        </w:rPr>
        <w:t>&lt;</w:t>
      </w:r>
      <w:r>
        <w:rPr>
          <w:rStyle w:val="token"/>
          <w:rFonts w:ascii="Consolas" w:hAnsi="Consolas"/>
          <w:color w:val="C92C2C"/>
          <w:sz w:val="23"/>
          <w:szCs w:val="23"/>
        </w:rPr>
        <w:t xml:space="preserve">input </w:t>
      </w:r>
      <w:r>
        <w:rPr>
          <w:rStyle w:val="token"/>
          <w:rFonts w:ascii="Consolas" w:hAnsi="Consolas"/>
          <w:color w:val="2F9C0A"/>
          <w:sz w:val="23"/>
          <w:szCs w:val="23"/>
        </w:rPr>
        <w:t>type</w:t>
      </w:r>
      <w:r>
        <w:rPr>
          <w:rStyle w:val="token"/>
          <w:rFonts w:ascii="Consolas" w:hAnsi="Consolas"/>
          <w:color w:val="5F6364"/>
          <w:sz w:val="23"/>
          <w:szCs w:val="23"/>
        </w:rPr>
        <w:t>="</w:t>
      </w:r>
      <w:r>
        <w:rPr>
          <w:rStyle w:val="token"/>
          <w:rFonts w:ascii="Consolas" w:hAnsi="Consolas"/>
          <w:color w:val="1990B8"/>
          <w:sz w:val="23"/>
          <w:szCs w:val="23"/>
        </w:rPr>
        <w:t>text</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name</w:t>
      </w:r>
      <w:r>
        <w:rPr>
          <w:rStyle w:val="token"/>
          <w:rFonts w:ascii="Consolas" w:hAnsi="Consolas"/>
          <w:color w:val="5F6364"/>
          <w:sz w:val="23"/>
          <w:szCs w:val="23"/>
        </w:rPr>
        <w:t>="</w:t>
      </w:r>
      <w:r>
        <w:rPr>
          <w:rStyle w:val="token"/>
          <w:rFonts w:ascii="Consolas" w:hAnsi="Consolas"/>
          <w:color w:val="1990B8"/>
          <w:sz w:val="23"/>
          <w:szCs w:val="23"/>
        </w:rPr>
        <w:t>Id</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value</w:t>
      </w:r>
      <w:r>
        <w:rPr>
          <w:rStyle w:val="token"/>
          <w:rFonts w:ascii="Consolas" w:hAnsi="Consolas"/>
          <w:color w:val="5F6364"/>
          <w:sz w:val="23"/>
          <w:szCs w:val="23"/>
        </w:rPr>
        <w:t>=</w:t>
      </w:r>
      <w:r>
        <w:rPr>
          <w:rStyle w:val="token"/>
          <w:rFonts w:ascii="Consolas" w:hAnsi="Consolas"/>
          <w:color w:val="1990B8"/>
          <w:sz w:val="23"/>
          <w:szCs w:val="23"/>
        </w:rPr>
        <w:t>{this.state.Id}</w:t>
      </w:r>
      <w:r>
        <w:rPr>
          <w:rStyle w:val="token"/>
          <w:rFonts w:ascii="Consolas" w:hAnsi="Consolas"/>
          <w:color w:val="C92C2C"/>
          <w:sz w:val="23"/>
          <w:szCs w:val="23"/>
        </w:rPr>
        <w:t xml:space="preserve">  </w:t>
      </w:r>
      <w:r>
        <w:rPr>
          <w:rStyle w:val="token"/>
          <w:rFonts w:ascii="Consolas" w:hAnsi="Consolas"/>
          <w:color w:val="2F9C0A"/>
          <w:sz w:val="23"/>
          <w:szCs w:val="23"/>
        </w:rPr>
        <w:t>onChange</w:t>
      </w:r>
      <w:r>
        <w:rPr>
          <w:rStyle w:val="token"/>
          <w:rFonts w:ascii="Consolas" w:hAnsi="Consolas"/>
          <w:color w:val="5F6364"/>
          <w:sz w:val="23"/>
          <w:szCs w:val="23"/>
        </w:rPr>
        <w:t>=</w:t>
      </w:r>
      <w:r>
        <w:rPr>
          <w:rStyle w:val="token"/>
          <w:rFonts w:ascii="Consolas" w:hAnsi="Consolas"/>
          <w:color w:val="1990B8"/>
          <w:sz w:val="23"/>
          <w:szCs w:val="23"/>
        </w:rPr>
        <w:t>{this.changeHandler}</w:t>
      </w:r>
      <w:r>
        <w:rPr>
          <w:rStyle w:val="token"/>
          <w:rFonts w:ascii="Consolas" w:hAnsi="Consolas"/>
          <w:color w:val="C92C2C"/>
          <w:sz w:val="23"/>
          <w:szCs w:val="23"/>
        </w:rPr>
        <w:t xml:space="preserve"> </w:t>
      </w:r>
      <w:r>
        <w:rPr>
          <w:rStyle w:val="token"/>
          <w:rFonts w:ascii="Consolas" w:hAnsi="Consolas"/>
          <w:color w:val="5F6364"/>
          <w:sz w:val="23"/>
          <w:szCs w:val="23"/>
        </w:rPr>
        <w:t>&gt;&lt;/</w:t>
      </w:r>
      <w:r>
        <w:rPr>
          <w:rStyle w:val="token"/>
          <w:rFonts w:ascii="Consolas" w:hAnsi="Consolas"/>
          <w:color w:val="C92C2C"/>
          <w:sz w:val="23"/>
          <w:szCs w:val="23"/>
        </w:rPr>
        <w:t>input</w:t>
      </w:r>
      <w:r>
        <w:rPr>
          <w:rStyle w:val="token"/>
          <w:rFonts w:ascii="Consolas" w:hAnsi="Consolas"/>
          <w:color w:val="5F6364"/>
          <w:sz w:val="23"/>
          <w:szCs w:val="23"/>
        </w:rPr>
        <w:t>&gt;&lt;/</w:t>
      </w:r>
      <w:r>
        <w:rPr>
          <w:rStyle w:val="token"/>
          <w:rFonts w:ascii="Consolas" w:hAnsi="Consolas"/>
          <w:color w:val="C92C2C"/>
          <w:sz w:val="23"/>
          <w:szCs w:val="23"/>
        </w:rPr>
        <w:t>label</w:t>
      </w:r>
      <w:r>
        <w:rPr>
          <w:rStyle w:val="token"/>
          <w:rFonts w:ascii="Consolas" w:hAnsi="Consolas"/>
          <w:color w:val="5F6364"/>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r>
        <w:rPr>
          <w:rStyle w:val="HTMLCode"/>
          <w:rFonts w:ascii="Consolas" w:eastAsiaTheme="majorEastAsia" w:hAnsi="Consolas"/>
          <w:color w:val="000000"/>
          <w:sz w:val="23"/>
          <w:szCs w:val="23"/>
        </w:rPr>
        <w:t xml:space="preserve">  </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form</w:t>
      </w:r>
      <w:r>
        <w:rPr>
          <w:rStyle w:val="token"/>
          <w:rFonts w:ascii="Consolas" w:hAnsi="Consolas"/>
          <w:color w:val="5F6364"/>
          <w:sz w:val="23"/>
          <w:szCs w:val="23"/>
        </w:rPr>
        <w:t>&gt;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lastRenderedPageBreak/>
        <w:t>In the below function, we save the input text box value into our state object using the </w:t>
      </w:r>
      <w:r>
        <w:rPr>
          <w:rStyle w:val="Strong"/>
          <w:color w:val="333333"/>
          <w:sz w:val="29"/>
          <w:szCs w:val="29"/>
        </w:rPr>
        <w:t>setState</w:t>
      </w:r>
      <w:r>
        <w:rPr>
          <w:color w:val="333333"/>
          <w:sz w:val="29"/>
          <w:szCs w:val="29"/>
        </w:rPr>
        <w:t> method. We can get the input value using </w:t>
      </w:r>
      <w:r>
        <w:rPr>
          <w:rStyle w:val="Strong"/>
          <w:color w:val="333333"/>
          <w:sz w:val="29"/>
          <w:szCs w:val="29"/>
        </w:rPr>
        <w:t>e.target.value.</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changeHandler</w:t>
      </w: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000000"/>
          <w:sz w:val="23"/>
          <w:szCs w:val="23"/>
        </w:rPr>
        <w:t>e</w:t>
      </w: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=&gt;</w:t>
      </w: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2F9C0A"/>
          <w:sz w:val="23"/>
          <w:szCs w:val="23"/>
        </w:rPr>
        <w:t>setState</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Id</w:t>
      </w:r>
      <w:r>
        <w:rPr>
          <w:rStyle w:val="token"/>
          <w:rFonts w:ascii="Consolas" w:hAnsi="Consolas"/>
          <w:color w:val="A67F59"/>
          <w:sz w:val="23"/>
          <w:szCs w:val="23"/>
        </w:rPr>
        <w:t>:</w:t>
      </w:r>
      <w:r>
        <w:rPr>
          <w:rStyle w:val="HTMLCode"/>
          <w:rFonts w:ascii="Consolas" w:eastAsiaTheme="majorEastAsia" w:hAnsi="Consolas"/>
          <w:color w:val="000000"/>
          <w:sz w:val="23"/>
          <w:szCs w:val="23"/>
        </w:rPr>
        <w:t>e</w:t>
      </w:r>
      <w:r>
        <w:rPr>
          <w:rStyle w:val="token"/>
          <w:rFonts w:ascii="Consolas" w:hAnsi="Consolas"/>
          <w:color w:val="5F6364"/>
          <w:sz w:val="23"/>
          <w:szCs w:val="23"/>
        </w:rPr>
        <w:t>.</w:t>
      </w:r>
      <w:r>
        <w:rPr>
          <w:rStyle w:val="HTMLCode"/>
          <w:rFonts w:ascii="Consolas" w:eastAsiaTheme="majorEastAsia" w:hAnsi="Consolas"/>
          <w:color w:val="000000"/>
          <w:sz w:val="23"/>
          <w:szCs w:val="23"/>
        </w:rPr>
        <w:t>target</w:t>
      </w:r>
      <w:r>
        <w:rPr>
          <w:rStyle w:val="token"/>
          <w:rFonts w:ascii="Consolas" w:hAnsi="Consolas"/>
          <w:color w:val="5F6364"/>
          <w:sz w:val="23"/>
          <w:szCs w:val="23"/>
        </w:rPr>
        <w:t>.</w:t>
      </w:r>
      <w:r>
        <w:rPr>
          <w:rStyle w:val="HTMLCode"/>
          <w:rFonts w:ascii="Consolas" w:eastAsiaTheme="majorEastAsia" w:hAnsi="Consolas"/>
          <w:color w:val="000000"/>
          <w:sz w:val="23"/>
          <w:szCs w:val="23"/>
        </w:rPr>
        <w:t>value</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We will create another function called onCreateEmployee and log the Id value on to the console within this function.</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onCreateEmployee</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eastAsiaTheme="majorEastAsia" w:hAnsi="Consolas"/>
          <w:color w:val="000000"/>
          <w:sz w:val="23"/>
          <w:szCs w:val="23"/>
        </w:rPr>
        <w:t>state</w:t>
      </w:r>
      <w:r>
        <w:rPr>
          <w:rStyle w:val="token"/>
          <w:rFonts w:ascii="Consolas" w:hAnsi="Consolas"/>
          <w:color w:val="5F6364"/>
          <w:sz w:val="23"/>
          <w:szCs w:val="23"/>
        </w:rPr>
        <w:t>.</w:t>
      </w:r>
      <w:r>
        <w:rPr>
          <w:rStyle w:val="HTMLCode"/>
          <w:rFonts w:ascii="Consolas" w:eastAsiaTheme="majorEastAsia" w:hAnsi="Consolas"/>
          <w:color w:val="000000"/>
          <w:sz w:val="23"/>
          <w:szCs w:val="23"/>
        </w:rPr>
        <w:t>Id</w:t>
      </w:r>
      <w:r>
        <w:rPr>
          <w:rStyle w:val="token"/>
          <w:rFonts w:ascii="Consolas" w:hAnsi="Consolas"/>
          <w:color w:val="5F6364"/>
          <w:sz w:val="23"/>
          <w:szCs w:val="23"/>
        </w:rPr>
        <w:t>);</w:t>
      </w:r>
      <w:r>
        <w:rPr>
          <w:rStyle w:val="HTMLCode"/>
          <w:rFonts w:ascii="Consolas" w:eastAsiaTheme="majorEastAsia" w:hAnsi="Consolas"/>
          <w:color w:val="000000"/>
          <w:sz w:val="23"/>
          <w:szCs w:val="23"/>
        </w:rPr>
        <w:t xml:space="preserve">    </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place a button in our render method and call this function on click of this button.</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button </w:t>
      </w:r>
      <w:r>
        <w:rPr>
          <w:rStyle w:val="token"/>
          <w:rFonts w:ascii="Consolas" w:hAnsi="Consolas"/>
          <w:color w:val="2F9C0A"/>
          <w:sz w:val="23"/>
          <w:szCs w:val="23"/>
        </w:rPr>
        <w:t>onClick</w:t>
      </w:r>
      <w:r>
        <w:rPr>
          <w:rStyle w:val="token"/>
          <w:rFonts w:ascii="Consolas" w:hAnsi="Consolas"/>
          <w:color w:val="5F6364"/>
          <w:sz w:val="23"/>
          <w:szCs w:val="23"/>
        </w:rPr>
        <w:t>=</w:t>
      </w:r>
      <w:r>
        <w:rPr>
          <w:rStyle w:val="token"/>
          <w:rFonts w:ascii="Consolas" w:hAnsi="Consolas"/>
          <w:color w:val="1990B8"/>
          <w:sz w:val="23"/>
          <w:szCs w:val="23"/>
        </w:rPr>
        <w:t>{this.onCreateEmployee}</w:t>
      </w:r>
      <w:r>
        <w:rPr>
          <w:rStyle w:val="token"/>
          <w:rFonts w:ascii="Consolas" w:hAnsi="Consolas"/>
          <w:color w:val="5F6364"/>
          <w:sz w:val="23"/>
          <w:szCs w:val="23"/>
        </w:rPr>
        <w:t>&gt;</w:t>
      </w:r>
      <w:r>
        <w:rPr>
          <w:rStyle w:val="HTMLCode"/>
          <w:rFonts w:ascii="Consolas" w:eastAsiaTheme="majorEastAsia" w:hAnsi="Consolas"/>
          <w:color w:val="000000"/>
          <w:sz w:val="23"/>
          <w:szCs w:val="23"/>
        </w:rPr>
        <w:t>Create</w:t>
      </w:r>
      <w:r>
        <w:rPr>
          <w:rStyle w:val="token"/>
          <w:rFonts w:ascii="Consolas" w:hAnsi="Consolas"/>
          <w:color w:val="5F6364"/>
          <w:sz w:val="23"/>
          <w:szCs w:val="23"/>
        </w:rPr>
        <w:t>&lt;/</w:t>
      </w:r>
      <w:r>
        <w:rPr>
          <w:rStyle w:val="token"/>
          <w:rFonts w:ascii="Consolas" w:hAnsi="Consolas"/>
          <w:color w:val="C92C2C"/>
          <w:sz w:val="23"/>
          <w:szCs w:val="23"/>
        </w:rPr>
        <w:t>button</w:t>
      </w:r>
      <w:r>
        <w:rPr>
          <w:rStyle w:val="token"/>
          <w:rFonts w:ascii="Consolas" w:hAnsi="Consolas"/>
          <w:color w:val="5F6364"/>
          <w:sz w:val="23"/>
          <w:szCs w:val="23"/>
        </w:rPr>
        <w:t>&gt;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call this Employee Component, render this element to our root Container.</w:t>
      </w:r>
    </w:p>
    <w:p w:rsidR="001E29E3" w:rsidRDefault="001E29E3" w:rsidP="001E29E3">
      <w:pPr>
        <w:numPr>
          <w:ilvl w:val="0"/>
          <w:numId w:val="7"/>
        </w:numPr>
        <w:spacing w:before="100" w:beforeAutospacing="1" w:after="120" w:line="360" w:lineRule="atLeast"/>
        <w:rPr>
          <w:color w:val="333333"/>
          <w:sz w:val="29"/>
          <w:szCs w:val="29"/>
        </w:rPr>
      </w:pPr>
      <w:r>
        <w:rPr>
          <w:color w:val="333333"/>
          <w:sz w:val="29"/>
          <w:szCs w:val="29"/>
        </w:rPr>
        <w:t>Save these changes, navigate to the browser and we can see that we have an input element in our page. Now enter some text into this textbox, click on the button and this value can be seen in the console window of the browser by using Developer Tools.</w:t>
      </w:r>
    </w:p>
    <w:p w:rsidR="001E29E3" w:rsidRDefault="001E29E3" w:rsidP="001E29E3">
      <w:pPr>
        <w:numPr>
          <w:ilvl w:val="0"/>
          <w:numId w:val="7"/>
        </w:numPr>
        <w:spacing w:before="100" w:beforeAutospacing="1" w:after="120" w:line="360" w:lineRule="atLeast"/>
        <w:rPr>
          <w:color w:val="333333"/>
          <w:sz w:val="29"/>
          <w:szCs w:val="29"/>
        </w:rPr>
      </w:pPr>
      <w:r>
        <w:rPr>
          <w:color w:val="333333"/>
          <w:sz w:val="29"/>
          <w:szCs w:val="29"/>
        </w:rPr>
        <w:t>Now let's back to Visual studio code, Now we have to add more inputs for Name, Location and Salary.</w:t>
      </w:r>
    </w:p>
    <w:p w:rsidR="001E29E3" w:rsidRDefault="001E29E3" w:rsidP="001E29E3">
      <w:pPr>
        <w:numPr>
          <w:ilvl w:val="0"/>
          <w:numId w:val="7"/>
        </w:numPr>
        <w:spacing w:before="100" w:beforeAutospacing="1" w:after="120" w:line="360" w:lineRule="atLeast"/>
        <w:rPr>
          <w:color w:val="333333"/>
          <w:sz w:val="29"/>
          <w:szCs w:val="29"/>
        </w:rPr>
      </w:pPr>
      <w:r>
        <w:rPr>
          <w:color w:val="333333"/>
          <w:sz w:val="29"/>
          <w:szCs w:val="29"/>
        </w:rPr>
        <w:lastRenderedPageBreak/>
        <w:t>In order to save these input values into our state object, let's add a new Employee object to our state and to this object, add Id, Name, Location and Salary as Properties.</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eastAsiaTheme="majorEastAsia" w:hAnsi="Consolas"/>
          <w:color w:val="000000"/>
          <w:sz w:val="23"/>
          <w:szCs w:val="23"/>
        </w:rPr>
        <w:t xml:space="preserve">state </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employee</w:t>
      </w:r>
      <w:r>
        <w:rPr>
          <w:rStyle w:val="token"/>
          <w:rFonts w:ascii="Consolas" w:hAnsi="Consolas"/>
          <w:color w:val="A67F59"/>
          <w:sz w:val="23"/>
          <w:szCs w:val="23"/>
        </w:rPr>
        <w:t>:</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Id</w:t>
      </w:r>
      <w:r>
        <w:rPr>
          <w:rStyle w:val="token"/>
          <w:rFonts w:ascii="Consolas" w:hAnsi="Consolas"/>
          <w:color w:val="A67F59"/>
          <w:sz w:val="23"/>
          <w:szCs w:val="23"/>
        </w:rPr>
        <w:t>:</w:t>
      </w:r>
      <w:r>
        <w:rPr>
          <w:rStyle w:val="token"/>
          <w:rFonts w:ascii="Consolas" w:hAnsi="Consolas"/>
          <w:color w:val="2F9C0A"/>
          <w:sz w:val="23"/>
          <w:szCs w:val="23"/>
        </w:rPr>
        <w:t>''</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Location</w:t>
      </w:r>
      <w:r>
        <w:rPr>
          <w:rStyle w:val="token"/>
          <w:rFonts w:ascii="Consolas" w:hAnsi="Consolas"/>
          <w:color w:val="A67F59"/>
          <w:sz w:val="23"/>
          <w:szCs w:val="23"/>
        </w:rPr>
        <w:t>:</w:t>
      </w:r>
      <w:r>
        <w:rPr>
          <w:rStyle w:val="token"/>
          <w:rFonts w:ascii="Consolas" w:hAnsi="Consolas"/>
          <w:color w:val="2F9C0A"/>
          <w:sz w:val="23"/>
          <w:szCs w:val="23"/>
        </w:rPr>
        <w:t>''</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Salary</w:t>
      </w:r>
      <w:r>
        <w:rPr>
          <w:rStyle w:val="token"/>
          <w:rFonts w:ascii="Consolas" w:hAnsi="Consolas"/>
          <w:color w:val="A67F59"/>
          <w:sz w:val="23"/>
          <w:szCs w:val="23"/>
        </w:rPr>
        <w:t>:</w:t>
      </w:r>
      <w:r>
        <w:rPr>
          <w:rStyle w:val="token"/>
          <w:rFonts w:ascii="Consolas" w:hAnsi="Consolas"/>
          <w:color w:val="2F9C0A"/>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w:t>
      </w:r>
    </w:p>
    <w:p w:rsidR="001E29E3" w:rsidRDefault="001E29E3" w:rsidP="001E29E3">
      <w:pPr>
        <w:rPr>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make the change for the input element value attribute so that it points to Id property of the employee Object.</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Now we will add the input elements for Name, Location and Salary as well. </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token"/>
          <w:rFonts w:ascii="Consolas" w:hAnsi="Consolas"/>
          <w:color w:val="C92C2C"/>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label</w:t>
      </w:r>
      <w:r>
        <w:rPr>
          <w:rStyle w:val="token"/>
          <w:rFonts w:ascii="Consolas" w:hAnsi="Consolas"/>
          <w:color w:val="5F6364"/>
          <w:sz w:val="23"/>
          <w:szCs w:val="23"/>
        </w:rPr>
        <w:t>&gt;</w:t>
      </w:r>
      <w:r>
        <w:rPr>
          <w:rStyle w:val="HTMLCode"/>
          <w:rFonts w:ascii="Consolas" w:eastAsiaTheme="majorEastAsia" w:hAnsi="Consolas"/>
          <w:color w:val="000000"/>
          <w:sz w:val="23"/>
          <w:szCs w:val="23"/>
        </w:rPr>
        <w:t xml:space="preserve">Employee ID : </w:t>
      </w:r>
      <w:r>
        <w:rPr>
          <w:rStyle w:val="token"/>
          <w:rFonts w:ascii="Consolas" w:hAnsi="Consolas"/>
          <w:color w:val="5F6364"/>
          <w:sz w:val="23"/>
          <w:szCs w:val="23"/>
        </w:rPr>
        <w:t>&lt;</w:t>
      </w:r>
      <w:r>
        <w:rPr>
          <w:rStyle w:val="token"/>
          <w:rFonts w:ascii="Consolas" w:hAnsi="Consolas"/>
          <w:color w:val="C92C2C"/>
          <w:sz w:val="23"/>
          <w:szCs w:val="23"/>
        </w:rPr>
        <w:t xml:space="preserve">input </w:t>
      </w:r>
      <w:r>
        <w:rPr>
          <w:rStyle w:val="token"/>
          <w:rFonts w:ascii="Consolas" w:hAnsi="Consolas"/>
          <w:color w:val="2F9C0A"/>
          <w:sz w:val="23"/>
          <w:szCs w:val="23"/>
        </w:rPr>
        <w:t>type</w:t>
      </w:r>
      <w:r>
        <w:rPr>
          <w:rStyle w:val="token"/>
          <w:rFonts w:ascii="Consolas" w:hAnsi="Consolas"/>
          <w:color w:val="5F6364"/>
          <w:sz w:val="23"/>
          <w:szCs w:val="23"/>
        </w:rPr>
        <w:t>="</w:t>
      </w:r>
      <w:r>
        <w:rPr>
          <w:rStyle w:val="token"/>
          <w:rFonts w:ascii="Consolas" w:hAnsi="Consolas"/>
          <w:color w:val="1990B8"/>
          <w:sz w:val="23"/>
          <w:szCs w:val="23"/>
        </w:rPr>
        <w:t>text</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name</w:t>
      </w:r>
      <w:r>
        <w:rPr>
          <w:rStyle w:val="token"/>
          <w:rFonts w:ascii="Consolas" w:hAnsi="Consolas"/>
          <w:color w:val="5F6364"/>
          <w:sz w:val="23"/>
          <w:szCs w:val="23"/>
        </w:rPr>
        <w:t>="</w:t>
      </w:r>
      <w:r>
        <w:rPr>
          <w:rStyle w:val="token"/>
          <w:rFonts w:ascii="Consolas" w:hAnsi="Consolas"/>
          <w:color w:val="1990B8"/>
          <w:sz w:val="23"/>
          <w:szCs w:val="23"/>
        </w:rPr>
        <w:t>Id</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value</w:t>
      </w:r>
      <w:r>
        <w:rPr>
          <w:rStyle w:val="token"/>
          <w:rFonts w:ascii="Consolas" w:hAnsi="Consolas"/>
          <w:color w:val="5F6364"/>
          <w:sz w:val="23"/>
          <w:szCs w:val="23"/>
        </w:rPr>
        <w:t>=</w:t>
      </w:r>
      <w:r>
        <w:rPr>
          <w:rStyle w:val="token"/>
          <w:rFonts w:ascii="Consolas" w:hAnsi="Consolas"/>
          <w:color w:val="1990B8"/>
          <w:sz w:val="23"/>
          <w:szCs w:val="23"/>
        </w:rPr>
        <w:t>{this.state.employee.Id}</w:t>
      </w:r>
      <w:r>
        <w:rPr>
          <w:rStyle w:val="token"/>
          <w:rFonts w:ascii="Consolas" w:hAnsi="Consolas"/>
          <w:color w:val="C92C2C"/>
          <w:sz w:val="23"/>
          <w:szCs w:val="23"/>
        </w:rPr>
        <w:t xml:space="preserve"> </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C92C2C"/>
          <w:sz w:val="23"/>
          <w:szCs w:val="23"/>
        </w:rPr>
        <w:tab/>
      </w:r>
      <w:r>
        <w:rPr>
          <w:rStyle w:val="token"/>
          <w:rFonts w:ascii="Consolas" w:hAnsi="Consolas"/>
          <w:color w:val="C92C2C"/>
          <w:sz w:val="23"/>
          <w:szCs w:val="23"/>
        </w:rPr>
        <w:tab/>
      </w:r>
      <w:r>
        <w:rPr>
          <w:rStyle w:val="token"/>
          <w:rFonts w:ascii="Consolas" w:hAnsi="Consolas"/>
          <w:color w:val="C92C2C"/>
          <w:sz w:val="23"/>
          <w:szCs w:val="23"/>
        </w:rPr>
        <w:tab/>
      </w:r>
      <w:r>
        <w:rPr>
          <w:rStyle w:val="token"/>
          <w:rFonts w:ascii="Consolas" w:hAnsi="Consolas"/>
          <w:color w:val="C92C2C"/>
          <w:sz w:val="23"/>
          <w:szCs w:val="23"/>
        </w:rPr>
        <w:tab/>
      </w:r>
      <w:r>
        <w:rPr>
          <w:rStyle w:val="token"/>
          <w:rFonts w:ascii="Consolas" w:hAnsi="Consolas"/>
          <w:color w:val="2F9C0A"/>
          <w:sz w:val="23"/>
          <w:szCs w:val="23"/>
        </w:rPr>
        <w:t>onChange</w:t>
      </w:r>
      <w:r>
        <w:rPr>
          <w:rStyle w:val="token"/>
          <w:rFonts w:ascii="Consolas" w:hAnsi="Consolas"/>
          <w:color w:val="5F6364"/>
          <w:sz w:val="23"/>
          <w:szCs w:val="23"/>
        </w:rPr>
        <w:t>=</w:t>
      </w:r>
      <w:r>
        <w:rPr>
          <w:rStyle w:val="token"/>
          <w:rFonts w:ascii="Consolas" w:hAnsi="Consolas"/>
          <w:color w:val="1990B8"/>
          <w:sz w:val="23"/>
          <w:szCs w:val="23"/>
        </w:rPr>
        <w:t>{this.changeHandler}</w:t>
      </w:r>
      <w:r>
        <w:rPr>
          <w:rStyle w:val="token"/>
          <w:rFonts w:ascii="Consolas" w:hAnsi="Consolas"/>
          <w:color w:val="C92C2C"/>
          <w:sz w:val="23"/>
          <w:szCs w:val="23"/>
        </w:rPr>
        <w:t xml:space="preserve"> </w:t>
      </w:r>
      <w:r>
        <w:rPr>
          <w:rStyle w:val="token"/>
          <w:rFonts w:ascii="Consolas" w:hAnsi="Consolas"/>
          <w:color w:val="5F6364"/>
          <w:sz w:val="23"/>
          <w:szCs w:val="23"/>
        </w:rPr>
        <w:t>&gt;&lt;/</w:t>
      </w:r>
      <w:r>
        <w:rPr>
          <w:rStyle w:val="token"/>
          <w:rFonts w:ascii="Consolas" w:hAnsi="Consolas"/>
          <w:color w:val="C92C2C"/>
          <w:sz w:val="23"/>
          <w:szCs w:val="23"/>
        </w:rPr>
        <w:t>input</w:t>
      </w:r>
      <w:r>
        <w:rPr>
          <w:rStyle w:val="token"/>
          <w:rFonts w:ascii="Consolas" w:hAnsi="Consolas"/>
          <w:color w:val="5F6364"/>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label</w:t>
      </w:r>
      <w:r>
        <w:rPr>
          <w:rStyle w:val="token"/>
          <w:rFonts w:ascii="Consolas" w:hAnsi="Consolas"/>
          <w:color w:val="5F6364"/>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token"/>
          <w:rFonts w:ascii="Consolas" w:hAnsi="Consolas"/>
          <w:color w:val="C92C2C"/>
          <w:sz w:val="23"/>
          <w:szCs w:val="23"/>
        </w:rPr>
      </w:pPr>
      <w:r>
        <w:rPr>
          <w:rStyle w:val="HTMLCode"/>
          <w:rFonts w:ascii="Consolas" w:eastAsiaTheme="majorEastAsia"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label</w:t>
      </w:r>
      <w:r>
        <w:rPr>
          <w:rStyle w:val="token"/>
          <w:rFonts w:ascii="Consolas" w:hAnsi="Consolas"/>
          <w:color w:val="5F6364"/>
          <w:sz w:val="23"/>
          <w:szCs w:val="23"/>
        </w:rPr>
        <w:t>&gt;</w:t>
      </w:r>
      <w:r>
        <w:rPr>
          <w:rStyle w:val="HTMLCode"/>
          <w:rFonts w:ascii="Consolas" w:eastAsiaTheme="majorEastAsia" w:hAnsi="Consolas"/>
          <w:color w:val="000000"/>
          <w:sz w:val="23"/>
          <w:szCs w:val="23"/>
        </w:rPr>
        <w:t xml:space="preserve">Employee Name : </w:t>
      </w:r>
      <w:r>
        <w:rPr>
          <w:rStyle w:val="token"/>
          <w:rFonts w:ascii="Consolas" w:hAnsi="Consolas"/>
          <w:color w:val="5F6364"/>
          <w:sz w:val="23"/>
          <w:szCs w:val="23"/>
        </w:rPr>
        <w:t>&lt;</w:t>
      </w:r>
      <w:r>
        <w:rPr>
          <w:rStyle w:val="token"/>
          <w:rFonts w:ascii="Consolas" w:hAnsi="Consolas"/>
          <w:color w:val="C92C2C"/>
          <w:sz w:val="23"/>
          <w:szCs w:val="23"/>
        </w:rPr>
        <w:t xml:space="preserve">input </w:t>
      </w:r>
      <w:r>
        <w:rPr>
          <w:rStyle w:val="token"/>
          <w:rFonts w:ascii="Consolas" w:hAnsi="Consolas"/>
          <w:color w:val="2F9C0A"/>
          <w:sz w:val="23"/>
          <w:szCs w:val="23"/>
        </w:rPr>
        <w:t>type</w:t>
      </w:r>
      <w:r>
        <w:rPr>
          <w:rStyle w:val="token"/>
          <w:rFonts w:ascii="Consolas" w:hAnsi="Consolas"/>
          <w:color w:val="5F6364"/>
          <w:sz w:val="23"/>
          <w:szCs w:val="23"/>
        </w:rPr>
        <w:t>="</w:t>
      </w:r>
      <w:r>
        <w:rPr>
          <w:rStyle w:val="token"/>
          <w:rFonts w:ascii="Consolas" w:hAnsi="Consolas"/>
          <w:color w:val="1990B8"/>
          <w:sz w:val="23"/>
          <w:szCs w:val="23"/>
        </w:rPr>
        <w:t>text</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name</w:t>
      </w:r>
      <w:r>
        <w:rPr>
          <w:rStyle w:val="token"/>
          <w:rFonts w:ascii="Consolas" w:hAnsi="Consolas"/>
          <w:color w:val="5F6364"/>
          <w:sz w:val="23"/>
          <w:szCs w:val="23"/>
        </w:rPr>
        <w:t>="</w:t>
      </w:r>
      <w:r>
        <w:rPr>
          <w:rStyle w:val="token"/>
          <w:rFonts w:ascii="Consolas" w:hAnsi="Consolas"/>
          <w:color w:val="1990B8"/>
          <w:sz w:val="23"/>
          <w:szCs w:val="23"/>
        </w:rPr>
        <w:t>Name</w:t>
      </w:r>
      <w:r>
        <w:rPr>
          <w:rStyle w:val="token"/>
          <w:rFonts w:ascii="Consolas" w:hAnsi="Consolas"/>
          <w:color w:val="5F6364"/>
          <w:sz w:val="23"/>
          <w:szCs w:val="23"/>
        </w:rPr>
        <w:t>"</w:t>
      </w:r>
      <w:r>
        <w:rPr>
          <w:rStyle w:val="token"/>
          <w:rFonts w:ascii="Consolas" w:hAnsi="Consolas"/>
          <w:color w:val="C92C2C"/>
          <w:sz w:val="23"/>
          <w:szCs w:val="23"/>
        </w:rPr>
        <w:t xml:space="preserve"> </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token"/>
          <w:rFonts w:ascii="Consolas" w:hAnsi="Consolas"/>
          <w:color w:val="C92C2C"/>
          <w:sz w:val="23"/>
          <w:szCs w:val="23"/>
        </w:rPr>
      </w:pPr>
      <w:r>
        <w:rPr>
          <w:rStyle w:val="token"/>
          <w:rFonts w:ascii="Consolas" w:hAnsi="Consolas"/>
          <w:color w:val="C92C2C"/>
          <w:sz w:val="23"/>
          <w:szCs w:val="23"/>
        </w:rPr>
        <w:t xml:space="preserve">                                 </w:t>
      </w:r>
      <w:r>
        <w:rPr>
          <w:rStyle w:val="token"/>
          <w:rFonts w:ascii="Consolas" w:hAnsi="Consolas"/>
          <w:color w:val="2F9C0A"/>
          <w:sz w:val="23"/>
          <w:szCs w:val="23"/>
        </w:rPr>
        <w:t>value</w:t>
      </w:r>
      <w:r>
        <w:rPr>
          <w:rStyle w:val="token"/>
          <w:rFonts w:ascii="Consolas" w:hAnsi="Consolas"/>
          <w:color w:val="5F6364"/>
          <w:sz w:val="23"/>
          <w:szCs w:val="23"/>
        </w:rPr>
        <w:t>=</w:t>
      </w:r>
      <w:r>
        <w:rPr>
          <w:rStyle w:val="token"/>
          <w:rFonts w:ascii="Consolas" w:hAnsi="Consolas"/>
          <w:color w:val="1990B8"/>
          <w:sz w:val="23"/>
          <w:szCs w:val="23"/>
        </w:rPr>
        <w:t>{this.state.employee.Name}</w:t>
      </w:r>
      <w:r>
        <w:rPr>
          <w:rStyle w:val="token"/>
          <w:rFonts w:ascii="Consolas" w:hAnsi="Consolas"/>
          <w:color w:val="C92C2C"/>
          <w:sz w:val="23"/>
          <w:szCs w:val="23"/>
        </w:rPr>
        <w:t xml:space="preserve"> </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C92C2C"/>
          <w:sz w:val="23"/>
          <w:szCs w:val="23"/>
        </w:rPr>
        <w:t xml:space="preserve">                                </w:t>
      </w:r>
      <w:r>
        <w:rPr>
          <w:rStyle w:val="token"/>
          <w:rFonts w:ascii="Consolas" w:hAnsi="Consolas"/>
          <w:color w:val="2F9C0A"/>
          <w:sz w:val="23"/>
          <w:szCs w:val="23"/>
        </w:rPr>
        <w:t>onChange</w:t>
      </w:r>
      <w:r>
        <w:rPr>
          <w:rStyle w:val="token"/>
          <w:rFonts w:ascii="Consolas" w:hAnsi="Consolas"/>
          <w:color w:val="5F6364"/>
          <w:sz w:val="23"/>
          <w:szCs w:val="23"/>
        </w:rPr>
        <w:t>=</w:t>
      </w:r>
      <w:r>
        <w:rPr>
          <w:rStyle w:val="token"/>
          <w:rFonts w:ascii="Consolas" w:hAnsi="Consolas"/>
          <w:color w:val="1990B8"/>
          <w:sz w:val="23"/>
          <w:szCs w:val="23"/>
        </w:rPr>
        <w:t>{this.changeHandler}</w:t>
      </w:r>
      <w:r>
        <w:rPr>
          <w:rStyle w:val="token"/>
          <w:rFonts w:ascii="Consolas" w:hAnsi="Consolas"/>
          <w:color w:val="5F6364"/>
          <w:sz w:val="23"/>
          <w:szCs w:val="23"/>
        </w:rPr>
        <w:t>&gt;&lt;/</w:t>
      </w:r>
      <w:r>
        <w:rPr>
          <w:rStyle w:val="token"/>
          <w:rFonts w:ascii="Consolas" w:hAnsi="Consolas"/>
          <w:color w:val="C92C2C"/>
          <w:sz w:val="23"/>
          <w:szCs w:val="23"/>
        </w:rPr>
        <w:t>input</w:t>
      </w:r>
      <w:r>
        <w:rPr>
          <w:rStyle w:val="token"/>
          <w:rFonts w:ascii="Consolas" w:hAnsi="Consolas"/>
          <w:color w:val="5F6364"/>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label</w:t>
      </w:r>
      <w:r>
        <w:rPr>
          <w:rStyle w:val="token"/>
          <w:rFonts w:ascii="Consolas" w:hAnsi="Consolas"/>
          <w:color w:val="5F6364"/>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token"/>
          <w:rFonts w:ascii="Consolas" w:hAnsi="Consolas"/>
          <w:color w:val="C92C2C"/>
          <w:sz w:val="23"/>
          <w:szCs w:val="23"/>
        </w:rPr>
      </w:pPr>
      <w:r>
        <w:rPr>
          <w:rStyle w:val="HTMLCode"/>
          <w:rFonts w:ascii="Consolas" w:eastAsiaTheme="majorEastAsia" w:hAnsi="Consolas"/>
          <w:color w:val="000000"/>
          <w:sz w:val="23"/>
          <w:szCs w:val="23"/>
        </w:rPr>
        <w:lastRenderedPageBreak/>
        <w:tab/>
      </w:r>
      <w:r>
        <w:rPr>
          <w:rStyle w:val="token"/>
          <w:rFonts w:ascii="Consolas" w:hAnsi="Consolas"/>
          <w:color w:val="5F6364"/>
          <w:sz w:val="23"/>
          <w:szCs w:val="23"/>
        </w:rPr>
        <w:t>&lt;</w:t>
      </w:r>
      <w:r>
        <w:rPr>
          <w:rStyle w:val="token"/>
          <w:rFonts w:ascii="Consolas" w:hAnsi="Consolas"/>
          <w:color w:val="C92C2C"/>
          <w:sz w:val="23"/>
          <w:szCs w:val="23"/>
        </w:rPr>
        <w:t>label</w:t>
      </w:r>
      <w:r>
        <w:rPr>
          <w:rStyle w:val="token"/>
          <w:rFonts w:ascii="Consolas" w:hAnsi="Consolas"/>
          <w:color w:val="5F6364"/>
          <w:sz w:val="23"/>
          <w:szCs w:val="23"/>
        </w:rPr>
        <w:t>&gt;</w:t>
      </w:r>
      <w:r>
        <w:rPr>
          <w:rStyle w:val="HTMLCode"/>
          <w:rFonts w:ascii="Consolas" w:eastAsiaTheme="majorEastAsia" w:hAnsi="Consolas"/>
          <w:color w:val="000000"/>
          <w:sz w:val="23"/>
          <w:szCs w:val="23"/>
        </w:rPr>
        <w:t xml:space="preserve">Employee Location : </w:t>
      </w:r>
      <w:r>
        <w:rPr>
          <w:rStyle w:val="token"/>
          <w:rFonts w:ascii="Consolas" w:hAnsi="Consolas"/>
          <w:color w:val="5F6364"/>
          <w:sz w:val="23"/>
          <w:szCs w:val="23"/>
        </w:rPr>
        <w:t>&lt;</w:t>
      </w:r>
      <w:r>
        <w:rPr>
          <w:rStyle w:val="token"/>
          <w:rFonts w:ascii="Consolas" w:hAnsi="Consolas"/>
          <w:color w:val="C92C2C"/>
          <w:sz w:val="23"/>
          <w:szCs w:val="23"/>
        </w:rPr>
        <w:t xml:space="preserve">input </w:t>
      </w:r>
      <w:r>
        <w:rPr>
          <w:rStyle w:val="token"/>
          <w:rFonts w:ascii="Consolas" w:hAnsi="Consolas"/>
          <w:color w:val="2F9C0A"/>
          <w:sz w:val="23"/>
          <w:szCs w:val="23"/>
        </w:rPr>
        <w:t>type</w:t>
      </w:r>
      <w:r>
        <w:rPr>
          <w:rStyle w:val="token"/>
          <w:rFonts w:ascii="Consolas" w:hAnsi="Consolas"/>
          <w:color w:val="5F6364"/>
          <w:sz w:val="23"/>
          <w:szCs w:val="23"/>
        </w:rPr>
        <w:t>="</w:t>
      </w:r>
      <w:r>
        <w:rPr>
          <w:rStyle w:val="token"/>
          <w:rFonts w:ascii="Consolas" w:hAnsi="Consolas"/>
          <w:color w:val="1990B8"/>
          <w:sz w:val="23"/>
          <w:szCs w:val="23"/>
        </w:rPr>
        <w:t>text</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name</w:t>
      </w:r>
      <w:r>
        <w:rPr>
          <w:rStyle w:val="token"/>
          <w:rFonts w:ascii="Consolas" w:hAnsi="Consolas"/>
          <w:color w:val="5F6364"/>
          <w:sz w:val="23"/>
          <w:szCs w:val="23"/>
        </w:rPr>
        <w:t>="</w:t>
      </w:r>
      <w:r>
        <w:rPr>
          <w:rStyle w:val="token"/>
          <w:rFonts w:ascii="Consolas" w:hAnsi="Consolas"/>
          <w:color w:val="1990B8"/>
          <w:sz w:val="23"/>
          <w:szCs w:val="23"/>
        </w:rPr>
        <w:t>Location</w:t>
      </w:r>
      <w:r>
        <w:rPr>
          <w:rStyle w:val="token"/>
          <w:rFonts w:ascii="Consolas" w:hAnsi="Consolas"/>
          <w:color w:val="5F6364"/>
          <w:sz w:val="23"/>
          <w:szCs w:val="23"/>
        </w:rPr>
        <w:t>"</w:t>
      </w:r>
      <w:r>
        <w:rPr>
          <w:rStyle w:val="token"/>
          <w:rFonts w:ascii="Consolas" w:hAnsi="Consolas"/>
          <w:color w:val="C92C2C"/>
          <w:sz w:val="23"/>
          <w:szCs w:val="23"/>
        </w:rPr>
        <w:t xml:space="preserve"> </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token"/>
          <w:rFonts w:ascii="Consolas" w:hAnsi="Consolas"/>
          <w:color w:val="C92C2C"/>
          <w:sz w:val="23"/>
          <w:szCs w:val="23"/>
        </w:rPr>
      </w:pPr>
      <w:r>
        <w:rPr>
          <w:rStyle w:val="token"/>
          <w:rFonts w:ascii="Consolas" w:hAnsi="Consolas"/>
          <w:color w:val="C92C2C"/>
          <w:sz w:val="23"/>
          <w:szCs w:val="23"/>
        </w:rPr>
        <w:t xml:space="preserve">                            </w:t>
      </w:r>
      <w:r>
        <w:rPr>
          <w:rStyle w:val="token"/>
          <w:rFonts w:ascii="Consolas" w:hAnsi="Consolas"/>
          <w:color w:val="2F9C0A"/>
          <w:sz w:val="23"/>
          <w:szCs w:val="23"/>
        </w:rPr>
        <w:t>value</w:t>
      </w:r>
      <w:r>
        <w:rPr>
          <w:rStyle w:val="token"/>
          <w:rFonts w:ascii="Consolas" w:hAnsi="Consolas"/>
          <w:color w:val="5F6364"/>
          <w:sz w:val="23"/>
          <w:szCs w:val="23"/>
        </w:rPr>
        <w:t>=</w:t>
      </w:r>
      <w:r>
        <w:rPr>
          <w:rStyle w:val="token"/>
          <w:rFonts w:ascii="Consolas" w:hAnsi="Consolas"/>
          <w:color w:val="1990B8"/>
          <w:sz w:val="23"/>
          <w:szCs w:val="23"/>
        </w:rPr>
        <w:t>{this.state.employee.Location}</w:t>
      </w:r>
      <w:r>
        <w:rPr>
          <w:rStyle w:val="token"/>
          <w:rFonts w:ascii="Consolas" w:hAnsi="Consolas"/>
          <w:color w:val="C92C2C"/>
          <w:sz w:val="23"/>
          <w:szCs w:val="23"/>
        </w:rPr>
        <w:t xml:space="preserve"> </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C92C2C"/>
          <w:sz w:val="23"/>
          <w:szCs w:val="23"/>
        </w:rPr>
        <w:t xml:space="preserve">                            </w:t>
      </w:r>
      <w:r>
        <w:rPr>
          <w:rStyle w:val="token"/>
          <w:rFonts w:ascii="Consolas" w:hAnsi="Consolas"/>
          <w:color w:val="2F9C0A"/>
          <w:sz w:val="23"/>
          <w:szCs w:val="23"/>
        </w:rPr>
        <w:t>onChange</w:t>
      </w:r>
      <w:r>
        <w:rPr>
          <w:rStyle w:val="token"/>
          <w:rFonts w:ascii="Consolas" w:hAnsi="Consolas"/>
          <w:color w:val="5F6364"/>
          <w:sz w:val="23"/>
          <w:szCs w:val="23"/>
        </w:rPr>
        <w:t>=</w:t>
      </w:r>
      <w:r>
        <w:rPr>
          <w:rStyle w:val="token"/>
          <w:rFonts w:ascii="Consolas" w:hAnsi="Consolas"/>
          <w:color w:val="1990B8"/>
          <w:sz w:val="23"/>
          <w:szCs w:val="23"/>
        </w:rPr>
        <w:t>{this.changeHandler}</w:t>
      </w:r>
      <w:r>
        <w:rPr>
          <w:rStyle w:val="token"/>
          <w:rFonts w:ascii="Consolas" w:hAnsi="Consolas"/>
          <w:color w:val="5F6364"/>
          <w:sz w:val="23"/>
          <w:szCs w:val="23"/>
        </w:rPr>
        <w:t>&gt;&lt;/</w:t>
      </w:r>
      <w:r>
        <w:rPr>
          <w:rStyle w:val="token"/>
          <w:rFonts w:ascii="Consolas" w:hAnsi="Consolas"/>
          <w:color w:val="C92C2C"/>
          <w:sz w:val="23"/>
          <w:szCs w:val="23"/>
        </w:rPr>
        <w:t>input</w:t>
      </w:r>
      <w:r>
        <w:rPr>
          <w:rStyle w:val="token"/>
          <w:rFonts w:ascii="Consolas" w:hAnsi="Consolas"/>
          <w:color w:val="5F6364"/>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label</w:t>
      </w:r>
      <w:r>
        <w:rPr>
          <w:rStyle w:val="token"/>
          <w:rFonts w:ascii="Consolas" w:hAnsi="Consolas"/>
          <w:color w:val="5F6364"/>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token"/>
          <w:rFonts w:ascii="Consolas" w:hAnsi="Consolas"/>
          <w:color w:val="C92C2C"/>
          <w:sz w:val="23"/>
          <w:szCs w:val="23"/>
        </w:rPr>
      </w:pPr>
      <w:r>
        <w:rPr>
          <w:rStyle w:val="HTMLCode"/>
          <w:rFonts w:ascii="Consolas" w:eastAsiaTheme="majorEastAsia"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label</w:t>
      </w:r>
      <w:r>
        <w:rPr>
          <w:rStyle w:val="token"/>
          <w:rFonts w:ascii="Consolas" w:hAnsi="Consolas"/>
          <w:color w:val="5F6364"/>
          <w:sz w:val="23"/>
          <w:szCs w:val="23"/>
        </w:rPr>
        <w:t>&gt;</w:t>
      </w:r>
      <w:r>
        <w:rPr>
          <w:rStyle w:val="HTMLCode"/>
          <w:rFonts w:ascii="Consolas" w:eastAsiaTheme="majorEastAsia" w:hAnsi="Consolas"/>
          <w:color w:val="000000"/>
          <w:sz w:val="23"/>
          <w:szCs w:val="23"/>
        </w:rPr>
        <w:t xml:space="preserve">Employee Salary : </w:t>
      </w:r>
      <w:r>
        <w:rPr>
          <w:rStyle w:val="token"/>
          <w:rFonts w:ascii="Consolas" w:hAnsi="Consolas"/>
          <w:color w:val="5F6364"/>
          <w:sz w:val="23"/>
          <w:szCs w:val="23"/>
        </w:rPr>
        <w:t>&lt;</w:t>
      </w:r>
      <w:r>
        <w:rPr>
          <w:rStyle w:val="token"/>
          <w:rFonts w:ascii="Consolas" w:hAnsi="Consolas"/>
          <w:color w:val="C92C2C"/>
          <w:sz w:val="23"/>
          <w:szCs w:val="23"/>
        </w:rPr>
        <w:t xml:space="preserve">input </w:t>
      </w:r>
      <w:r>
        <w:rPr>
          <w:rStyle w:val="token"/>
          <w:rFonts w:ascii="Consolas" w:hAnsi="Consolas"/>
          <w:color w:val="2F9C0A"/>
          <w:sz w:val="23"/>
          <w:szCs w:val="23"/>
        </w:rPr>
        <w:t>type</w:t>
      </w:r>
      <w:r>
        <w:rPr>
          <w:rStyle w:val="token"/>
          <w:rFonts w:ascii="Consolas" w:hAnsi="Consolas"/>
          <w:color w:val="5F6364"/>
          <w:sz w:val="23"/>
          <w:szCs w:val="23"/>
        </w:rPr>
        <w:t>="</w:t>
      </w:r>
      <w:r>
        <w:rPr>
          <w:rStyle w:val="token"/>
          <w:rFonts w:ascii="Consolas" w:hAnsi="Consolas"/>
          <w:color w:val="1990B8"/>
          <w:sz w:val="23"/>
          <w:szCs w:val="23"/>
        </w:rPr>
        <w:t>text</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name</w:t>
      </w:r>
      <w:r>
        <w:rPr>
          <w:rStyle w:val="token"/>
          <w:rFonts w:ascii="Consolas" w:hAnsi="Consolas"/>
          <w:color w:val="5F6364"/>
          <w:sz w:val="23"/>
          <w:szCs w:val="23"/>
        </w:rPr>
        <w:t>="</w:t>
      </w:r>
      <w:r>
        <w:rPr>
          <w:rStyle w:val="token"/>
          <w:rFonts w:ascii="Consolas" w:hAnsi="Consolas"/>
          <w:color w:val="1990B8"/>
          <w:sz w:val="23"/>
          <w:szCs w:val="23"/>
        </w:rPr>
        <w:t>Salary</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token"/>
          <w:rFonts w:ascii="Consolas" w:hAnsi="Consolas"/>
          <w:color w:val="C92C2C"/>
          <w:sz w:val="23"/>
          <w:szCs w:val="23"/>
        </w:rPr>
      </w:pPr>
      <w:r>
        <w:rPr>
          <w:rStyle w:val="token"/>
          <w:rFonts w:ascii="Consolas" w:hAnsi="Consolas"/>
          <w:color w:val="C92C2C"/>
          <w:sz w:val="23"/>
          <w:szCs w:val="23"/>
        </w:rPr>
        <w:tab/>
      </w:r>
      <w:r>
        <w:rPr>
          <w:rStyle w:val="token"/>
          <w:rFonts w:ascii="Consolas" w:hAnsi="Consolas"/>
          <w:color w:val="C92C2C"/>
          <w:sz w:val="23"/>
          <w:szCs w:val="23"/>
        </w:rPr>
        <w:tab/>
      </w:r>
      <w:r>
        <w:rPr>
          <w:rStyle w:val="token"/>
          <w:rFonts w:ascii="Consolas" w:hAnsi="Consolas"/>
          <w:color w:val="C92C2C"/>
          <w:sz w:val="23"/>
          <w:szCs w:val="23"/>
        </w:rPr>
        <w:tab/>
      </w:r>
      <w:r>
        <w:rPr>
          <w:rStyle w:val="token"/>
          <w:rFonts w:ascii="Consolas" w:hAnsi="Consolas"/>
          <w:color w:val="C92C2C"/>
          <w:sz w:val="23"/>
          <w:szCs w:val="23"/>
        </w:rPr>
        <w:tab/>
      </w:r>
      <w:r>
        <w:rPr>
          <w:rStyle w:val="token"/>
          <w:rFonts w:ascii="Consolas" w:hAnsi="Consolas"/>
          <w:color w:val="C92C2C"/>
          <w:sz w:val="23"/>
          <w:szCs w:val="23"/>
        </w:rPr>
        <w:tab/>
      </w:r>
      <w:r>
        <w:rPr>
          <w:rStyle w:val="token"/>
          <w:rFonts w:ascii="Consolas" w:hAnsi="Consolas"/>
          <w:color w:val="C92C2C"/>
          <w:sz w:val="23"/>
          <w:szCs w:val="23"/>
        </w:rPr>
        <w:tab/>
      </w:r>
      <w:r>
        <w:rPr>
          <w:rStyle w:val="token"/>
          <w:rFonts w:ascii="Consolas" w:hAnsi="Consolas"/>
          <w:color w:val="C92C2C"/>
          <w:sz w:val="23"/>
          <w:szCs w:val="23"/>
        </w:rPr>
        <w:tab/>
      </w:r>
      <w:r>
        <w:rPr>
          <w:rStyle w:val="token"/>
          <w:rFonts w:ascii="Consolas" w:hAnsi="Consolas"/>
          <w:color w:val="2F9C0A"/>
          <w:sz w:val="23"/>
          <w:szCs w:val="23"/>
        </w:rPr>
        <w:t>value</w:t>
      </w:r>
      <w:r>
        <w:rPr>
          <w:rStyle w:val="token"/>
          <w:rFonts w:ascii="Consolas" w:hAnsi="Consolas"/>
          <w:color w:val="5F6364"/>
          <w:sz w:val="23"/>
          <w:szCs w:val="23"/>
        </w:rPr>
        <w:t>=</w:t>
      </w:r>
      <w:r>
        <w:rPr>
          <w:rStyle w:val="token"/>
          <w:rFonts w:ascii="Consolas" w:hAnsi="Consolas"/>
          <w:color w:val="1990B8"/>
          <w:sz w:val="23"/>
          <w:szCs w:val="23"/>
        </w:rPr>
        <w:t>{this.state.employee.Salary}</w:t>
      </w:r>
      <w:r>
        <w:rPr>
          <w:rStyle w:val="token"/>
          <w:rFonts w:ascii="Consolas" w:hAnsi="Consolas"/>
          <w:color w:val="C92C2C"/>
          <w:sz w:val="23"/>
          <w:szCs w:val="23"/>
        </w:rPr>
        <w:t xml:space="preserve"> </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C92C2C"/>
          <w:sz w:val="23"/>
          <w:szCs w:val="23"/>
        </w:rPr>
        <w:t xml:space="preserve">                            </w:t>
      </w:r>
      <w:r>
        <w:rPr>
          <w:rStyle w:val="token"/>
          <w:rFonts w:ascii="Consolas" w:hAnsi="Consolas"/>
          <w:color w:val="2F9C0A"/>
          <w:sz w:val="23"/>
          <w:szCs w:val="23"/>
        </w:rPr>
        <w:t>onChange</w:t>
      </w:r>
      <w:r>
        <w:rPr>
          <w:rStyle w:val="token"/>
          <w:rFonts w:ascii="Consolas" w:hAnsi="Consolas"/>
          <w:color w:val="5F6364"/>
          <w:sz w:val="23"/>
          <w:szCs w:val="23"/>
        </w:rPr>
        <w:t>=</w:t>
      </w:r>
      <w:r>
        <w:rPr>
          <w:rStyle w:val="token"/>
          <w:rFonts w:ascii="Consolas" w:hAnsi="Consolas"/>
          <w:color w:val="1990B8"/>
          <w:sz w:val="23"/>
          <w:szCs w:val="23"/>
        </w:rPr>
        <w:t>{this.changeHandler}</w:t>
      </w:r>
      <w:r>
        <w:rPr>
          <w:rStyle w:val="token"/>
          <w:rFonts w:ascii="Consolas" w:hAnsi="Consolas"/>
          <w:color w:val="5F6364"/>
          <w:sz w:val="23"/>
          <w:szCs w:val="23"/>
        </w:rPr>
        <w:t>&gt;&lt;/</w:t>
      </w:r>
      <w:r>
        <w:rPr>
          <w:rStyle w:val="token"/>
          <w:rFonts w:ascii="Consolas" w:hAnsi="Consolas"/>
          <w:color w:val="C92C2C"/>
          <w:sz w:val="23"/>
          <w:szCs w:val="23"/>
        </w:rPr>
        <w:t>input</w:t>
      </w:r>
      <w:r>
        <w:rPr>
          <w:rStyle w:val="token"/>
          <w:rFonts w:ascii="Consolas" w:hAnsi="Consolas"/>
          <w:color w:val="5F6364"/>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label</w:t>
      </w:r>
      <w:r>
        <w:rPr>
          <w:rStyle w:val="token"/>
          <w:rFonts w:ascii="Consolas" w:hAnsi="Consolas"/>
          <w:color w:val="5F6364"/>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If we observe this code, we are calling the same function for onChange event on every input element and it is the right way to do so. Because we cant create 20 functions if we have 20 inputs.</w:t>
      </w:r>
    </w:p>
    <w:p w:rsidR="001E29E3" w:rsidRDefault="001E29E3" w:rsidP="001E29E3">
      <w:pPr>
        <w:numPr>
          <w:ilvl w:val="0"/>
          <w:numId w:val="8"/>
        </w:numPr>
        <w:spacing w:before="100" w:beforeAutospacing="1" w:after="120" w:line="360" w:lineRule="atLeast"/>
        <w:rPr>
          <w:color w:val="333333"/>
          <w:sz w:val="29"/>
          <w:szCs w:val="29"/>
        </w:rPr>
      </w:pPr>
      <w:r>
        <w:rPr>
          <w:color w:val="333333"/>
          <w:sz w:val="29"/>
          <w:szCs w:val="29"/>
        </w:rPr>
        <w:t>With this function, we have to handle the onChange event for all the inputs and update the state object using setState.</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get the input element Name using </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1990B8"/>
          <w:sz w:val="23"/>
          <w:szCs w:val="23"/>
        </w:rPr>
        <w:t>const</w:t>
      </w:r>
      <w:r>
        <w:rPr>
          <w:rStyle w:val="HTMLCode"/>
          <w:rFonts w:ascii="Consolas" w:eastAsiaTheme="majorEastAsia" w:hAnsi="Consolas"/>
          <w:color w:val="000000"/>
          <w:sz w:val="23"/>
          <w:szCs w:val="23"/>
        </w:rPr>
        <w:t xml:space="preserve"> name </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event</w:t>
      </w:r>
      <w:r>
        <w:rPr>
          <w:rStyle w:val="token"/>
          <w:rFonts w:ascii="Consolas" w:hAnsi="Consolas"/>
          <w:color w:val="5F6364"/>
          <w:sz w:val="23"/>
          <w:szCs w:val="23"/>
        </w:rPr>
        <w:t>.</w:t>
      </w:r>
      <w:r>
        <w:rPr>
          <w:rStyle w:val="HTMLCode"/>
          <w:rFonts w:ascii="Consolas" w:eastAsiaTheme="majorEastAsia" w:hAnsi="Consolas"/>
          <w:color w:val="000000"/>
          <w:sz w:val="23"/>
          <w:szCs w:val="23"/>
        </w:rPr>
        <w:t>target</w:t>
      </w:r>
      <w:r>
        <w:rPr>
          <w:rStyle w:val="token"/>
          <w:rFonts w:ascii="Consolas" w:hAnsi="Consolas"/>
          <w:color w:val="5F6364"/>
          <w:sz w:val="23"/>
          <w:szCs w:val="23"/>
        </w:rPr>
        <w:t>.</w:t>
      </w:r>
      <w:r>
        <w:rPr>
          <w:rStyle w:val="HTMLCode"/>
          <w:rFonts w:ascii="Consolas" w:eastAsiaTheme="majorEastAsia" w:hAnsi="Consolas"/>
          <w:color w:val="000000"/>
          <w:sz w:val="23"/>
          <w:szCs w:val="23"/>
        </w:rPr>
        <w:t>name</w:t>
      </w: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Get the value of that input using</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1990B8"/>
          <w:sz w:val="23"/>
          <w:szCs w:val="23"/>
        </w:rPr>
        <w:t>const</w:t>
      </w:r>
      <w:r>
        <w:rPr>
          <w:rStyle w:val="HTMLCode"/>
          <w:rFonts w:ascii="Consolas" w:eastAsiaTheme="majorEastAsia" w:hAnsi="Consolas"/>
          <w:color w:val="000000"/>
          <w:sz w:val="23"/>
          <w:szCs w:val="23"/>
        </w:rPr>
        <w:t xml:space="preserve"> value </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event</w:t>
      </w:r>
      <w:r>
        <w:rPr>
          <w:rStyle w:val="token"/>
          <w:rFonts w:ascii="Consolas" w:hAnsi="Consolas"/>
          <w:color w:val="5F6364"/>
          <w:sz w:val="23"/>
          <w:szCs w:val="23"/>
        </w:rPr>
        <w:t>.</w:t>
      </w:r>
      <w:r>
        <w:rPr>
          <w:rStyle w:val="HTMLCode"/>
          <w:rFonts w:ascii="Consolas" w:eastAsiaTheme="majorEastAsia" w:hAnsi="Consolas"/>
          <w:color w:val="000000"/>
          <w:sz w:val="23"/>
          <w:szCs w:val="23"/>
        </w:rPr>
        <w:t>target</w:t>
      </w:r>
      <w:r>
        <w:rPr>
          <w:rStyle w:val="token"/>
          <w:rFonts w:ascii="Consolas" w:hAnsi="Consolas"/>
          <w:color w:val="5F6364"/>
          <w:sz w:val="23"/>
          <w:szCs w:val="23"/>
        </w:rPr>
        <w:t>.</w:t>
      </w:r>
      <w:r>
        <w:rPr>
          <w:rStyle w:val="HTMLCode"/>
          <w:rFonts w:ascii="Consolas" w:eastAsiaTheme="majorEastAsia" w:hAnsi="Consolas"/>
          <w:color w:val="000000"/>
          <w:sz w:val="23"/>
          <w:szCs w:val="23"/>
        </w:rPr>
        <w:t>value</w:t>
      </w: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Now we call setState method and we pass an employee object.</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The employee object should contain all the previous property values. We get them using Spread Operator.</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lastRenderedPageBreak/>
        <w:t>we should add a new Property to this employee object. Name of this property will be the input element name and this property will hold the value of that respective input element. We make a name as the property by writing it in the square brackets and assign the value.</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2F9C0A"/>
          <w:sz w:val="23"/>
          <w:szCs w:val="23"/>
        </w:rPr>
        <w:t>setState</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employee</w:t>
      </w:r>
      <w:r>
        <w:rPr>
          <w:rStyle w:val="token"/>
          <w:rFonts w:ascii="Consolas" w:hAnsi="Consolas"/>
          <w:color w:val="A67F59"/>
          <w:sz w:val="23"/>
          <w:szCs w:val="23"/>
        </w:rPr>
        <w:t>:</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eastAsiaTheme="majorEastAsia" w:hAnsi="Consolas"/>
          <w:color w:val="000000"/>
          <w:sz w:val="23"/>
          <w:szCs w:val="23"/>
        </w:rPr>
        <w:t>state</w:t>
      </w:r>
      <w:r>
        <w:rPr>
          <w:rStyle w:val="token"/>
          <w:rFonts w:ascii="Consolas" w:hAnsi="Consolas"/>
          <w:color w:val="5F6364"/>
          <w:sz w:val="23"/>
          <w:szCs w:val="23"/>
        </w:rPr>
        <w:t>.</w:t>
      </w:r>
      <w:r>
        <w:rPr>
          <w:rStyle w:val="HTMLCode"/>
          <w:rFonts w:ascii="Consolas" w:eastAsiaTheme="majorEastAsia" w:hAnsi="Consolas"/>
          <w:color w:val="000000"/>
          <w:sz w:val="23"/>
          <w:szCs w:val="23"/>
        </w:rPr>
        <w:t>employee</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w:t>
      </w:r>
      <w:r>
        <w:rPr>
          <w:rStyle w:val="HTMLCode"/>
          <w:rFonts w:ascii="Consolas" w:eastAsiaTheme="majorEastAsia" w:hAnsi="Consolas"/>
          <w:color w:val="000000"/>
          <w:sz w:val="23"/>
          <w:szCs w:val="23"/>
        </w:rPr>
        <w:t>name</w:t>
      </w:r>
      <w:r>
        <w:rPr>
          <w:rStyle w:val="token"/>
          <w:rFonts w:ascii="Consolas" w:hAnsi="Consolas"/>
          <w:color w:val="5F6364"/>
          <w:sz w:val="23"/>
          <w:szCs w:val="23"/>
        </w:rPr>
        <w:t>]</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value</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w:t>
      </w:r>
    </w:p>
    <w:p w:rsidR="001E29E3" w:rsidRDefault="001E29E3" w:rsidP="001E29E3">
      <w:pPr>
        <w:rPr>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Whenever User makes a change on any of the input elements, we are updating our state object using the setState method.</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Within the onCreateEmployee function, lets log this employee object into the console.</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Save these changes, navigate to the browser.</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Enter the data into these inputs, click on the create button and we can see that employee object details are logged into the Console window.</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Now we have understood how to create a simple form. </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But to this form we want to add validations, we want to keep track of the visited fields, and we have to handle form submission,</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Formik is one of the popular library available and let's use this library for building powerful forms in our react application.</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Formik is a small group of React components and hooks for building forms in React and React Native. It helps with the three most parts:</w:t>
      </w:r>
    </w:p>
    <w:p w:rsidR="001E29E3" w:rsidRDefault="001E29E3" w:rsidP="001E29E3">
      <w:pPr>
        <w:numPr>
          <w:ilvl w:val="0"/>
          <w:numId w:val="9"/>
        </w:numPr>
        <w:spacing w:before="100" w:beforeAutospacing="1" w:after="120" w:line="360" w:lineRule="atLeast"/>
        <w:rPr>
          <w:color w:val="333333"/>
          <w:sz w:val="29"/>
          <w:szCs w:val="29"/>
        </w:rPr>
      </w:pPr>
      <w:r>
        <w:rPr>
          <w:color w:val="333333"/>
          <w:sz w:val="29"/>
          <w:szCs w:val="29"/>
        </w:rPr>
        <w:t>Getting values in and out of form state</w:t>
      </w:r>
    </w:p>
    <w:p w:rsidR="001E29E3" w:rsidRDefault="001E29E3" w:rsidP="001E29E3">
      <w:pPr>
        <w:numPr>
          <w:ilvl w:val="0"/>
          <w:numId w:val="9"/>
        </w:numPr>
        <w:spacing w:before="100" w:beforeAutospacing="1" w:after="120" w:line="360" w:lineRule="atLeast"/>
        <w:rPr>
          <w:color w:val="333333"/>
          <w:sz w:val="29"/>
          <w:szCs w:val="29"/>
        </w:rPr>
      </w:pPr>
      <w:r>
        <w:rPr>
          <w:color w:val="333333"/>
          <w:sz w:val="29"/>
          <w:szCs w:val="29"/>
        </w:rPr>
        <w:lastRenderedPageBreak/>
        <w:t>Validation and error messages</w:t>
      </w:r>
    </w:p>
    <w:p w:rsidR="001E29E3" w:rsidRDefault="001E29E3" w:rsidP="001E29E3">
      <w:pPr>
        <w:numPr>
          <w:ilvl w:val="0"/>
          <w:numId w:val="9"/>
        </w:numPr>
        <w:spacing w:before="100" w:beforeAutospacing="1" w:after="120" w:line="360" w:lineRule="atLeast"/>
        <w:rPr>
          <w:color w:val="333333"/>
          <w:sz w:val="29"/>
          <w:szCs w:val="29"/>
        </w:rPr>
      </w:pPr>
      <w:r>
        <w:rPr>
          <w:color w:val="333333"/>
          <w:sz w:val="29"/>
          <w:szCs w:val="29"/>
        </w:rPr>
        <w:t>Handling form submission</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navigate to our node js command prompt. Run a command to install formik into our project.</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npm install formik –save</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After the installation is successful, run our project using </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Npm start </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switch back to Visual studio code, let's delete all the code we have written.</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import use Formik from formic.</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create EmployeeComponent class and extend it from React. Component class.</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1990B8"/>
          <w:sz w:val="23"/>
          <w:szCs w:val="23"/>
        </w:rPr>
        <w:t>class</w:t>
      </w:r>
      <w:r>
        <w:rPr>
          <w:rStyle w:val="HTMLCode"/>
          <w:rFonts w:ascii="Consolas" w:eastAsiaTheme="majorEastAsia" w:hAnsi="Consolas"/>
          <w:color w:val="000000"/>
          <w:sz w:val="23"/>
          <w:szCs w:val="23"/>
        </w:rPr>
        <w:t xml:space="preserve"> </w:t>
      </w:r>
      <w:r>
        <w:rPr>
          <w:rStyle w:val="token"/>
          <w:rFonts w:ascii="Consolas" w:hAnsi="Consolas"/>
          <w:color w:val="1990B8"/>
          <w:sz w:val="23"/>
          <w:szCs w:val="23"/>
        </w:rPr>
        <w:t>NewEmployeeComponent</w:t>
      </w:r>
      <w:r>
        <w:rPr>
          <w:rStyle w:val="HTMLCode"/>
          <w:rFonts w:ascii="Consolas" w:eastAsiaTheme="majorEastAsia" w:hAnsi="Consolas"/>
          <w:color w:val="000000"/>
          <w:sz w:val="23"/>
          <w:szCs w:val="23"/>
        </w:rPr>
        <w:t xml:space="preserve"> </w:t>
      </w:r>
      <w:r>
        <w:rPr>
          <w:rStyle w:val="token"/>
          <w:rFonts w:ascii="Consolas" w:hAnsi="Consolas"/>
          <w:color w:val="1990B8"/>
          <w:sz w:val="23"/>
          <w:szCs w:val="23"/>
        </w:rPr>
        <w:t>extends</w:t>
      </w:r>
      <w:r>
        <w:rPr>
          <w:rStyle w:val="HTMLCode"/>
          <w:rFonts w:ascii="Consolas" w:eastAsiaTheme="majorEastAsia"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5F6364"/>
          <w:sz w:val="23"/>
          <w:szCs w:val="23"/>
        </w:rPr>
        <w: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implement the render method</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call useFormik function, pass an object which contains initial values for Id, Name, Location and Salary.</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And also pass a onSubmit function () to the useFormik(). In this function, we will display the forms of current values using an alert.</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return the div container in which we will place our form tag.lets pass formik. handleSubmit to the onSubmit attribute of the forms.</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form </w:t>
      </w:r>
      <w:r>
        <w:rPr>
          <w:rStyle w:val="token"/>
          <w:rFonts w:ascii="Consolas" w:hAnsi="Consolas"/>
          <w:color w:val="2F9C0A"/>
          <w:sz w:val="23"/>
          <w:szCs w:val="23"/>
        </w:rPr>
        <w:t>onSubmit</w:t>
      </w:r>
      <w:r>
        <w:rPr>
          <w:rStyle w:val="token"/>
          <w:rFonts w:ascii="Consolas" w:hAnsi="Consolas"/>
          <w:color w:val="5F6364"/>
          <w:sz w:val="23"/>
          <w:szCs w:val="23"/>
        </w:rPr>
        <w:t>=</w:t>
      </w:r>
      <w:r>
        <w:rPr>
          <w:rStyle w:val="token"/>
          <w:rFonts w:ascii="Consolas" w:hAnsi="Consolas"/>
          <w:color w:val="1990B8"/>
          <w:sz w:val="23"/>
          <w:szCs w:val="23"/>
        </w:rPr>
        <w:t>{formik.handleSubmit}</w:t>
      </w:r>
      <w:r>
        <w:rPr>
          <w:rStyle w:val="token"/>
          <w:rFonts w:ascii="Consolas" w:hAnsi="Consolas"/>
          <w:color w:val="5F6364"/>
          <w:sz w:val="23"/>
          <w:szCs w:val="23"/>
        </w:rPr>
        <w:t>&gt;</w:t>
      </w:r>
    </w:p>
    <w:p w:rsidR="001E29E3" w:rsidRDefault="001E29E3" w:rsidP="001E29E3">
      <w:pPr>
        <w:rPr>
          <w:rFonts w:ascii="Times New Roman" w:hAnsi="Times New Roman"/>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lastRenderedPageBreak/>
        <w:t>Let's place input elements for Id, Name, Location and Salary.</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To that input element onChange event, we will pass handleChange function of formik object and we will bind the value from the formik object as well.</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label </w:t>
      </w:r>
      <w:r>
        <w:rPr>
          <w:rStyle w:val="token"/>
          <w:rFonts w:ascii="Consolas" w:hAnsi="Consolas"/>
          <w:color w:val="2F9C0A"/>
          <w:sz w:val="23"/>
          <w:szCs w:val="23"/>
        </w:rPr>
        <w:t>htmlFor</w:t>
      </w:r>
      <w:r>
        <w:rPr>
          <w:rStyle w:val="token"/>
          <w:rFonts w:ascii="Consolas" w:hAnsi="Consolas"/>
          <w:color w:val="5F6364"/>
          <w:sz w:val="23"/>
          <w:szCs w:val="23"/>
        </w:rPr>
        <w:t>="</w:t>
      </w:r>
      <w:r>
        <w:rPr>
          <w:rStyle w:val="token"/>
          <w:rFonts w:ascii="Consolas" w:hAnsi="Consolas"/>
          <w:color w:val="1990B8"/>
          <w:sz w:val="23"/>
          <w:szCs w:val="23"/>
        </w:rPr>
        <w:t>Id</w:t>
      </w:r>
      <w:r>
        <w:rPr>
          <w:rStyle w:val="token"/>
          <w:rFonts w:ascii="Consolas" w:hAnsi="Consolas"/>
          <w:color w:val="5F6364"/>
          <w:sz w:val="23"/>
          <w:szCs w:val="23"/>
        </w:rPr>
        <w:t>"&gt;</w:t>
      </w:r>
      <w:r>
        <w:rPr>
          <w:rStyle w:val="HTMLCode"/>
          <w:rFonts w:ascii="Consolas" w:eastAsiaTheme="majorEastAsia" w:hAnsi="Consolas"/>
          <w:color w:val="000000"/>
          <w:sz w:val="23"/>
          <w:szCs w:val="23"/>
        </w:rPr>
        <w:t xml:space="preserve">Employee ID </w:t>
      </w:r>
      <w:r>
        <w:rPr>
          <w:rStyle w:val="token"/>
          <w:rFonts w:ascii="Consolas" w:hAnsi="Consolas"/>
          <w:color w:val="5F6364"/>
          <w:sz w:val="23"/>
          <w:szCs w:val="23"/>
        </w:rPr>
        <w:t>&lt;/</w:t>
      </w:r>
      <w:r>
        <w:rPr>
          <w:rStyle w:val="token"/>
          <w:rFonts w:ascii="Consolas" w:hAnsi="Consolas"/>
          <w:color w:val="C92C2C"/>
          <w:sz w:val="23"/>
          <w:szCs w:val="23"/>
        </w:rPr>
        <w:t>label</w:t>
      </w:r>
      <w:r>
        <w:rPr>
          <w:rStyle w:val="token"/>
          <w:rFonts w:ascii="Consolas" w:hAnsi="Consolas"/>
          <w:color w:val="5F6364"/>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token"/>
          <w:rFonts w:ascii="Consolas" w:hAnsi="Consolas"/>
          <w:color w:val="C92C2C"/>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input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token"/>
          <w:rFonts w:ascii="Consolas" w:hAnsi="Consolas"/>
          <w:color w:val="C92C2C"/>
          <w:sz w:val="23"/>
          <w:szCs w:val="23"/>
        </w:rPr>
      </w:pPr>
      <w:r>
        <w:rPr>
          <w:rStyle w:val="token"/>
          <w:rFonts w:ascii="Consolas" w:hAnsi="Consolas"/>
          <w:color w:val="C92C2C"/>
          <w:sz w:val="23"/>
          <w:szCs w:val="23"/>
        </w:rPr>
        <w:t xml:space="preserve">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Id</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token"/>
          <w:rFonts w:ascii="Consolas" w:hAnsi="Consolas"/>
          <w:color w:val="C92C2C"/>
          <w:sz w:val="23"/>
          <w:szCs w:val="23"/>
        </w:rPr>
      </w:pPr>
      <w:r>
        <w:rPr>
          <w:rStyle w:val="token"/>
          <w:rFonts w:ascii="Consolas" w:hAnsi="Consolas"/>
          <w:color w:val="C92C2C"/>
          <w:sz w:val="23"/>
          <w:szCs w:val="23"/>
        </w:rPr>
        <w:t xml:space="preserve">        </w:t>
      </w:r>
      <w:r>
        <w:rPr>
          <w:rStyle w:val="token"/>
          <w:rFonts w:ascii="Consolas" w:hAnsi="Consolas"/>
          <w:color w:val="2F9C0A"/>
          <w:sz w:val="23"/>
          <w:szCs w:val="23"/>
        </w:rPr>
        <w:t>name</w:t>
      </w:r>
      <w:r>
        <w:rPr>
          <w:rStyle w:val="token"/>
          <w:rFonts w:ascii="Consolas" w:hAnsi="Consolas"/>
          <w:color w:val="5F6364"/>
          <w:sz w:val="23"/>
          <w:szCs w:val="23"/>
        </w:rPr>
        <w:t>="</w:t>
      </w:r>
      <w:r>
        <w:rPr>
          <w:rStyle w:val="token"/>
          <w:rFonts w:ascii="Consolas" w:hAnsi="Consolas"/>
          <w:color w:val="1990B8"/>
          <w:sz w:val="23"/>
          <w:szCs w:val="23"/>
        </w:rPr>
        <w:t>Id</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token"/>
          <w:rFonts w:ascii="Consolas" w:hAnsi="Consolas"/>
          <w:color w:val="C92C2C"/>
          <w:sz w:val="23"/>
          <w:szCs w:val="23"/>
        </w:rPr>
      </w:pPr>
      <w:r>
        <w:rPr>
          <w:rStyle w:val="token"/>
          <w:rFonts w:ascii="Consolas" w:hAnsi="Consolas"/>
          <w:color w:val="C92C2C"/>
          <w:sz w:val="23"/>
          <w:szCs w:val="23"/>
        </w:rPr>
        <w:t xml:space="preserve">        </w:t>
      </w:r>
      <w:r>
        <w:rPr>
          <w:rStyle w:val="token"/>
          <w:rFonts w:ascii="Consolas" w:hAnsi="Consolas"/>
          <w:color w:val="2F9C0A"/>
          <w:sz w:val="23"/>
          <w:szCs w:val="23"/>
        </w:rPr>
        <w:t>type</w:t>
      </w:r>
      <w:r>
        <w:rPr>
          <w:rStyle w:val="token"/>
          <w:rFonts w:ascii="Consolas" w:hAnsi="Consolas"/>
          <w:color w:val="5F6364"/>
          <w:sz w:val="23"/>
          <w:szCs w:val="23"/>
        </w:rPr>
        <w:t>="</w:t>
      </w:r>
      <w:r>
        <w:rPr>
          <w:rStyle w:val="token"/>
          <w:rFonts w:ascii="Consolas" w:hAnsi="Consolas"/>
          <w:color w:val="1990B8"/>
          <w:sz w:val="23"/>
          <w:szCs w:val="23"/>
        </w:rPr>
        <w:t>text</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token"/>
          <w:rFonts w:ascii="Consolas" w:hAnsi="Consolas"/>
          <w:color w:val="C92C2C"/>
          <w:sz w:val="23"/>
          <w:szCs w:val="23"/>
        </w:rPr>
      </w:pPr>
      <w:r>
        <w:rPr>
          <w:rStyle w:val="token"/>
          <w:rFonts w:ascii="Consolas" w:hAnsi="Consolas"/>
          <w:color w:val="C92C2C"/>
          <w:sz w:val="23"/>
          <w:szCs w:val="23"/>
        </w:rPr>
        <w:t xml:space="preserve">        </w:t>
      </w:r>
      <w:r>
        <w:rPr>
          <w:rStyle w:val="token"/>
          <w:rFonts w:ascii="Consolas" w:hAnsi="Consolas"/>
          <w:color w:val="2F9C0A"/>
          <w:sz w:val="23"/>
          <w:szCs w:val="23"/>
        </w:rPr>
        <w:t>onChange</w:t>
      </w:r>
      <w:r>
        <w:rPr>
          <w:rStyle w:val="token"/>
          <w:rFonts w:ascii="Consolas" w:hAnsi="Consolas"/>
          <w:color w:val="5F6364"/>
          <w:sz w:val="23"/>
          <w:szCs w:val="23"/>
        </w:rPr>
        <w:t>=</w:t>
      </w:r>
      <w:r>
        <w:rPr>
          <w:rStyle w:val="token"/>
          <w:rFonts w:ascii="Consolas" w:hAnsi="Consolas"/>
          <w:color w:val="1990B8"/>
          <w:sz w:val="23"/>
          <w:szCs w:val="23"/>
        </w:rPr>
        <w:t>{formik.handleChange}</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token"/>
          <w:rFonts w:ascii="Consolas" w:hAnsi="Consolas"/>
          <w:color w:val="C92C2C"/>
          <w:sz w:val="23"/>
          <w:szCs w:val="23"/>
        </w:rPr>
      </w:pPr>
      <w:r>
        <w:rPr>
          <w:rStyle w:val="token"/>
          <w:rFonts w:ascii="Consolas" w:hAnsi="Consolas"/>
          <w:color w:val="C92C2C"/>
          <w:sz w:val="23"/>
          <w:szCs w:val="23"/>
        </w:rPr>
        <w:t xml:space="preserve">        </w:t>
      </w:r>
      <w:r>
        <w:rPr>
          <w:rStyle w:val="token"/>
          <w:rFonts w:ascii="Consolas" w:hAnsi="Consolas"/>
          <w:color w:val="2F9C0A"/>
          <w:sz w:val="23"/>
          <w:szCs w:val="23"/>
        </w:rPr>
        <w:t>value</w:t>
      </w:r>
      <w:r>
        <w:rPr>
          <w:rStyle w:val="token"/>
          <w:rFonts w:ascii="Consolas" w:hAnsi="Consolas"/>
          <w:color w:val="5F6364"/>
          <w:sz w:val="23"/>
          <w:szCs w:val="23"/>
        </w:rPr>
        <w:t>=</w:t>
      </w:r>
      <w:r>
        <w:rPr>
          <w:rStyle w:val="token"/>
          <w:rFonts w:ascii="Consolas" w:hAnsi="Consolas"/>
          <w:color w:val="1990B8"/>
          <w:sz w:val="23"/>
          <w:szCs w:val="23"/>
        </w:rPr>
        <w:t>{formik.values.Id}</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C92C2C"/>
          <w:sz w:val="23"/>
          <w:szCs w:val="23"/>
        </w:rPr>
        <w:t xml:space="preserve">    </w:t>
      </w:r>
      <w:r>
        <w:rPr>
          <w:rStyle w:val="token"/>
          <w:rFonts w:ascii="Consolas" w:hAnsi="Consolas"/>
          <w:color w:val="5F6364"/>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1E29E3" w:rsidRDefault="001E29E3" w:rsidP="001E29E3">
      <w:pPr>
        <w:rPr>
          <w:color w:val="676A6D"/>
          <w:sz w:val="23"/>
          <w:szCs w:val="23"/>
        </w:rPr>
      </w:pP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repeat the same for the rest of the input elements.</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add a button with in the form.</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Let's Call this Component and render it to our root container.</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Save these changes and let's navigate to the browser. Enter the Employee details and let's click on Create Button. </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We can see that employee data is displayed in the alert as a JSON object. We can pass this data to our Web API as we have discussed in our Last Video.</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If we look at the code what we have written, </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We pass our form's initialValues and a submission function (onSubmit) to the useFormik() function. The function then returns us an object using which we will access </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lastRenderedPageBreak/>
        <w:t>handleSubmit which is A submission handler</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handleChange which is A change handler to pass to each &lt;input&gt;, &lt;select&gt;, or &lt;textarea&gt;</w:t>
      </w:r>
    </w:p>
    <w:p w:rsidR="001E29E3" w:rsidRDefault="001E29E3" w:rsidP="001E29E3">
      <w:pPr>
        <w:pStyle w:val="NormalWeb"/>
        <w:spacing w:before="0" w:beforeAutospacing="0" w:after="360" w:afterAutospacing="0" w:line="360" w:lineRule="atLeast"/>
        <w:rPr>
          <w:color w:val="333333"/>
          <w:sz w:val="29"/>
          <w:szCs w:val="29"/>
        </w:rPr>
      </w:pPr>
      <w:r>
        <w:rPr>
          <w:color w:val="333333"/>
          <w:sz w:val="29"/>
          <w:szCs w:val="29"/>
        </w:rPr>
        <w:t>values: using which we access Our form's current values.</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1990B8"/>
          <w:sz w:val="23"/>
          <w:szCs w:val="23"/>
        </w:rPr>
        <w:t>import</w:t>
      </w:r>
      <w:r>
        <w:rPr>
          <w:rStyle w:val="HTMLCode"/>
          <w:rFonts w:ascii="Consolas" w:eastAsiaTheme="majorEastAsia" w:hAnsi="Consolas"/>
          <w:color w:val="000000"/>
          <w:sz w:val="23"/>
          <w:szCs w:val="23"/>
        </w:rPr>
        <w:t xml:space="preserve"> React </w:t>
      </w:r>
      <w:r>
        <w:rPr>
          <w:rStyle w:val="token"/>
          <w:rFonts w:ascii="Consolas" w:hAnsi="Consolas"/>
          <w:color w:val="1990B8"/>
          <w:sz w:val="23"/>
          <w:szCs w:val="23"/>
        </w:rPr>
        <w:t>from</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'react'</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1990B8"/>
          <w:sz w:val="23"/>
          <w:szCs w:val="23"/>
        </w:rPr>
        <w:t>import</w:t>
      </w:r>
      <w:r>
        <w:rPr>
          <w:rStyle w:val="HTMLCode"/>
          <w:rFonts w:ascii="Consolas" w:eastAsiaTheme="majorEastAsia" w:hAnsi="Consolas"/>
          <w:color w:val="000000"/>
          <w:sz w:val="23"/>
          <w:szCs w:val="23"/>
        </w:rPr>
        <w:t xml:space="preserve"> ReactDOM </w:t>
      </w:r>
      <w:r>
        <w:rPr>
          <w:rStyle w:val="token"/>
          <w:rFonts w:ascii="Consolas" w:hAnsi="Consolas"/>
          <w:color w:val="1990B8"/>
          <w:sz w:val="23"/>
          <w:szCs w:val="23"/>
        </w:rPr>
        <w:t>from</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'react-dom'</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1990B8"/>
          <w:sz w:val="23"/>
          <w:szCs w:val="23"/>
        </w:rPr>
        <w:t>import</w:t>
      </w: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w:t>
      </w:r>
      <w:r>
        <w:rPr>
          <w:rStyle w:val="HTMLCode"/>
          <w:rFonts w:ascii="Consolas" w:eastAsiaTheme="majorEastAsia" w:hAnsi="Consolas"/>
          <w:color w:val="000000"/>
          <w:sz w:val="23"/>
          <w:szCs w:val="23"/>
        </w:rPr>
        <w:t xml:space="preserve"> useFormik </w:t>
      </w:r>
      <w:r>
        <w:rPr>
          <w:rStyle w:val="token"/>
          <w:rFonts w:ascii="Consolas" w:hAnsi="Consolas"/>
          <w:color w:val="5F6364"/>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1990B8"/>
          <w:sz w:val="23"/>
          <w:szCs w:val="23"/>
        </w:rPr>
        <w:t>from</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'formik'</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1990B8"/>
          <w:sz w:val="23"/>
          <w:szCs w:val="23"/>
        </w:rPr>
        <w:t>class</w:t>
      </w:r>
      <w:r>
        <w:rPr>
          <w:rStyle w:val="HTMLCode"/>
          <w:rFonts w:ascii="Consolas" w:eastAsiaTheme="majorEastAsia" w:hAnsi="Consolas"/>
          <w:color w:val="000000"/>
          <w:sz w:val="23"/>
          <w:szCs w:val="23"/>
        </w:rPr>
        <w:t xml:space="preserve"> </w:t>
      </w:r>
      <w:r>
        <w:rPr>
          <w:rStyle w:val="token"/>
          <w:rFonts w:ascii="Consolas" w:hAnsi="Consolas"/>
          <w:color w:val="1990B8"/>
          <w:sz w:val="23"/>
          <w:szCs w:val="23"/>
        </w:rPr>
        <w:t>NewEmployeeComponent</w:t>
      </w:r>
      <w:r>
        <w:rPr>
          <w:rStyle w:val="HTMLCode"/>
          <w:rFonts w:ascii="Consolas" w:eastAsiaTheme="majorEastAsia" w:hAnsi="Consolas"/>
          <w:color w:val="000000"/>
          <w:sz w:val="23"/>
          <w:szCs w:val="23"/>
        </w:rPr>
        <w:t xml:space="preserve"> </w:t>
      </w:r>
      <w:r>
        <w:rPr>
          <w:rStyle w:val="token"/>
          <w:rFonts w:ascii="Consolas" w:hAnsi="Consolas"/>
          <w:color w:val="1990B8"/>
          <w:sz w:val="23"/>
          <w:szCs w:val="23"/>
        </w:rPr>
        <w:t>extends</w:t>
      </w:r>
      <w:r>
        <w:rPr>
          <w:rStyle w:val="HTMLCode"/>
          <w:rFonts w:ascii="Consolas" w:eastAsiaTheme="majorEastAsia"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render</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1990B8"/>
          <w:sz w:val="23"/>
          <w:szCs w:val="23"/>
        </w:rPr>
        <w:t>const</w:t>
      </w:r>
      <w:r>
        <w:rPr>
          <w:rStyle w:val="HTMLCode"/>
          <w:rFonts w:ascii="Consolas" w:eastAsiaTheme="majorEastAsia" w:hAnsi="Consolas"/>
          <w:color w:val="000000"/>
          <w:sz w:val="23"/>
          <w:szCs w:val="23"/>
        </w:rPr>
        <w:t xml:space="preserve"> formik </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useFormik</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initialValues</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Id</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Name</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Location</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Salary</w:t>
      </w:r>
      <w:r>
        <w:rPr>
          <w:rStyle w:val="token"/>
          <w:rFonts w:ascii="Consolas" w:hAnsi="Consolas"/>
          <w:color w:val="A67F59"/>
          <w:sz w:val="23"/>
          <w:szCs w:val="23"/>
        </w:rPr>
        <w:t>:</w:t>
      </w:r>
      <w:r>
        <w:rPr>
          <w:rStyle w:val="token"/>
          <w:rFonts w:ascii="Consolas" w:hAnsi="Consolas"/>
          <w:color w:val="2F9C0A"/>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onSubmit</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000000"/>
          <w:sz w:val="23"/>
          <w:szCs w:val="23"/>
        </w:rPr>
        <w:t>values</w:t>
      </w: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=&gt;</w:t>
      </w: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alert</w:t>
      </w:r>
      <w:r>
        <w:rPr>
          <w:rStyle w:val="token"/>
          <w:rFonts w:ascii="Consolas" w:hAnsi="Consolas"/>
          <w:color w:val="5F6364"/>
          <w:sz w:val="23"/>
          <w:szCs w:val="23"/>
        </w:rPr>
        <w:t>(</w:t>
      </w:r>
      <w:r>
        <w:rPr>
          <w:rStyle w:val="token"/>
          <w:rFonts w:ascii="Consolas" w:hAnsi="Consolas"/>
          <w:color w:val="C92C2C"/>
          <w:sz w:val="23"/>
          <w:szCs w:val="23"/>
        </w:rPr>
        <w:t>JSON</w:t>
      </w:r>
      <w:r>
        <w:rPr>
          <w:rStyle w:val="token"/>
          <w:rFonts w:ascii="Consolas" w:hAnsi="Consolas"/>
          <w:color w:val="5F6364"/>
          <w:sz w:val="23"/>
          <w:szCs w:val="23"/>
        </w:rPr>
        <w:t>.</w:t>
      </w:r>
      <w:r>
        <w:rPr>
          <w:rStyle w:val="token"/>
          <w:rFonts w:ascii="Consolas" w:hAnsi="Consolas"/>
          <w:color w:val="2F9C0A"/>
          <w:sz w:val="23"/>
          <w:szCs w:val="23"/>
        </w:rPr>
        <w:t>stringify</w:t>
      </w:r>
      <w:r>
        <w:rPr>
          <w:rStyle w:val="token"/>
          <w:rFonts w:ascii="Consolas" w:hAnsi="Consolas"/>
          <w:color w:val="5F6364"/>
          <w:sz w:val="23"/>
          <w:szCs w:val="23"/>
        </w:rPr>
        <w:t>(</w:t>
      </w:r>
      <w:r>
        <w:rPr>
          <w:rStyle w:val="HTMLCode"/>
          <w:rFonts w:ascii="Consolas" w:eastAsiaTheme="majorEastAsia" w:hAnsi="Consolas"/>
          <w:color w:val="000000"/>
          <w:sz w:val="23"/>
          <w:szCs w:val="23"/>
        </w:rPr>
        <w:t>values</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1990B8"/>
          <w:sz w:val="23"/>
          <w:szCs w:val="23"/>
        </w:rPr>
        <w:t>return</w:t>
      </w: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&lt;</w:t>
      </w:r>
      <w:r>
        <w:rPr>
          <w:rStyle w:val="HTMLCode"/>
          <w:rFonts w:ascii="Consolas" w:eastAsiaTheme="majorEastAsia" w:hAnsi="Consolas"/>
          <w:color w:val="000000"/>
          <w:sz w:val="23"/>
          <w:szCs w:val="23"/>
        </w:rPr>
        <w:t>div</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&lt;</w:t>
      </w:r>
      <w:r>
        <w:rPr>
          <w:rStyle w:val="HTMLCode"/>
          <w:rFonts w:ascii="Consolas" w:eastAsiaTheme="majorEastAsia" w:hAnsi="Consolas"/>
          <w:color w:val="000000"/>
          <w:sz w:val="23"/>
          <w:szCs w:val="23"/>
        </w:rPr>
        <w:t>h2</w:t>
      </w:r>
      <w:r>
        <w:rPr>
          <w:rStyle w:val="token"/>
          <w:rFonts w:ascii="Consolas" w:hAnsi="Consolas"/>
          <w:color w:val="A67F59"/>
          <w:sz w:val="23"/>
          <w:szCs w:val="23"/>
        </w:rPr>
        <w:t>&gt;</w:t>
      </w:r>
      <w:r>
        <w:rPr>
          <w:rStyle w:val="HTMLCode"/>
          <w:rFonts w:ascii="Consolas" w:eastAsiaTheme="majorEastAsia" w:hAnsi="Consolas"/>
          <w:color w:val="000000"/>
          <w:sz w:val="23"/>
          <w:szCs w:val="23"/>
        </w:rPr>
        <w:t>Enter Employee Details</w:t>
      </w:r>
      <w:r>
        <w:rPr>
          <w:rStyle w:val="token"/>
          <w:rFonts w:ascii="Consolas" w:hAnsi="Consolas"/>
          <w:color w:val="A67F59"/>
          <w:sz w:val="23"/>
          <w:szCs w:val="23"/>
        </w:rPr>
        <w:t>...&lt;/</w:t>
      </w:r>
      <w:r>
        <w:rPr>
          <w:rStyle w:val="HTMLCode"/>
          <w:rFonts w:ascii="Consolas" w:eastAsiaTheme="majorEastAsia" w:hAnsi="Consolas"/>
          <w:color w:val="000000"/>
          <w:sz w:val="23"/>
          <w:szCs w:val="23"/>
        </w:rPr>
        <w:t>h2</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&lt;</w:t>
      </w:r>
      <w:r>
        <w:rPr>
          <w:rStyle w:val="HTMLCode"/>
          <w:rFonts w:ascii="Consolas" w:eastAsiaTheme="majorEastAsia" w:hAnsi="Consolas"/>
          <w:color w:val="000000"/>
          <w:sz w:val="23"/>
          <w:szCs w:val="23"/>
        </w:rPr>
        <w:t>form onSubmit</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eastAsiaTheme="majorEastAsia" w:hAnsi="Consolas"/>
          <w:color w:val="000000"/>
          <w:sz w:val="23"/>
          <w:szCs w:val="23"/>
        </w:rPr>
        <w:t>formik</w:t>
      </w:r>
      <w:r>
        <w:rPr>
          <w:rStyle w:val="token"/>
          <w:rFonts w:ascii="Consolas" w:hAnsi="Consolas"/>
          <w:color w:val="5F6364"/>
          <w:sz w:val="23"/>
          <w:szCs w:val="23"/>
        </w:rPr>
        <w:t>.</w:t>
      </w:r>
      <w:r>
        <w:rPr>
          <w:rStyle w:val="HTMLCode"/>
          <w:rFonts w:ascii="Consolas" w:eastAsiaTheme="majorEastAsia" w:hAnsi="Consolas"/>
          <w:color w:val="000000"/>
          <w:sz w:val="23"/>
          <w:szCs w:val="23"/>
        </w:rPr>
        <w:t>handleSubmit</w:t>
      </w:r>
      <w:r>
        <w:rPr>
          <w:rStyle w:val="token"/>
          <w:rFonts w:ascii="Consolas" w:hAnsi="Consolas"/>
          <w:color w:val="5F6364"/>
          <w:sz w:val="23"/>
          <w:szCs w:val="23"/>
        </w:rPr>
        <w:t>}</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&lt;</w:t>
      </w:r>
      <w:r>
        <w:rPr>
          <w:rStyle w:val="HTMLCode"/>
          <w:rFonts w:ascii="Consolas" w:eastAsiaTheme="majorEastAsia"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eastAsiaTheme="majorEastAsia" w:hAnsi="Consolas"/>
          <w:color w:val="000000"/>
          <w:sz w:val="23"/>
          <w:szCs w:val="23"/>
        </w:rPr>
        <w:t>label htmlFor</w:t>
      </w:r>
      <w:r>
        <w:rPr>
          <w:rStyle w:val="token"/>
          <w:rFonts w:ascii="Consolas" w:hAnsi="Consolas"/>
          <w:color w:val="A67F59"/>
          <w:sz w:val="23"/>
          <w:szCs w:val="23"/>
        </w:rPr>
        <w:t>=</w:t>
      </w:r>
      <w:r>
        <w:rPr>
          <w:rStyle w:val="token"/>
          <w:rFonts w:ascii="Consolas" w:hAnsi="Consolas"/>
          <w:color w:val="2F9C0A"/>
          <w:sz w:val="23"/>
          <w:szCs w:val="23"/>
        </w:rPr>
        <w:t>"Id"</w:t>
      </w:r>
      <w:r>
        <w:rPr>
          <w:rStyle w:val="token"/>
          <w:rFonts w:ascii="Consolas" w:hAnsi="Consolas"/>
          <w:color w:val="A67F59"/>
          <w:sz w:val="23"/>
          <w:szCs w:val="23"/>
        </w:rPr>
        <w:t>&gt;</w:t>
      </w:r>
      <w:r>
        <w:rPr>
          <w:rStyle w:val="HTMLCode"/>
          <w:rFonts w:ascii="Consolas" w:eastAsiaTheme="majorEastAsia" w:hAnsi="Consolas"/>
          <w:color w:val="000000"/>
          <w:sz w:val="23"/>
          <w:szCs w:val="23"/>
        </w:rPr>
        <w:t xml:space="preserve">Employee </w:t>
      </w:r>
      <w:r>
        <w:rPr>
          <w:rStyle w:val="token"/>
          <w:rFonts w:ascii="Consolas" w:hAnsi="Consolas"/>
          <w:color w:val="C92C2C"/>
          <w:sz w:val="23"/>
          <w:szCs w:val="23"/>
        </w:rPr>
        <w:t>ID</w:t>
      </w: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&lt;/</w:t>
      </w:r>
      <w:r>
        <w:rPr>
          <w:rStyle w:val="HTMLCode"/>
          <w:rFonts w:ascii="Consolas" w:eastAsiaTheme="majorEastAsia" w:hAnsi="Consolas"/>
          <w:color w:val="000000"/>
          <w:sz w:val="23"/>
          <w:szCs w:val="23"/>
        </w:rPr>
        <w:t>label</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&lt;</w:t>
      </w:r>
      <w:r>
        <w:rPr>
          <w:rStyle w:val="HTMLCode"/>
          <w:rFonts w:ascii="Consolas" w:eastAsiaTheme="majorEastAsia" w:hAnsi="Consolas"/>
          <w:color w:val="000000"/>
          <w:sz w:val="23"/>
          <w:szCs w:val="23"/>
        </w:rPr>
        <w:t>input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id</w:t>
      </w:r>
      <w:r>
        <w:rPr>
          <w:rStyle w:val="token"/>
          <w:rFonts w:ascii="Consolas" w:hAnsi="Consolas"/>
          <w:color w:val="A67F59"/>
          <w:sz w:val="23"/>
          <w:szCs w:val="23"/>
        </w:rPr>
        <w:t>=</w:t>
      </w:r>
      <w:r>
        <w:rPr>
          <w:rStyle w:val="token"/>
          <w:rFonts w:ascii="Consolas" w:hAnsi="Consolas"/>
          <w:color w:val="2F9C0A"/>
          <w:sz w:val="23"/>
          <w:szCs w:val="23"/>
        </w:rPr>
        <w:t>"Id"</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"Id"</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type</w:t>
      </w:r>
      <w:r>
        <w:rPr>
          <w:rStyle w:val="token"/>
          <w:rFonts w:ascii="Consolas" w:hAnsi="Consolas"/>
          <w:color w:val="A67F59"/>
          <w:sz w:val="23"/>
          <w:szCs w:val="23"/>
        </w:rPr>
        <w:t>=</w:t>
      </w:r>
      <w:r>
        <w:rPr>
          <w:rStyle w:val="token"/>
          <w:rFonts w:ascii="Consolas" w:hAnsi="Consolas"/>
          <w:color w:val="2F9C0A"/>
          <w:sz w:val="23"/>
          <w:szCs w:val="23"/>
        </w:rPr>
        <w:t>"text"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onChange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eastAsiaTheme="majorEastAsia" w:hAnsi="Consolas"/>
          <w:color w:val="000000"/>
          <w:sz w:val="23"/>
          <w:szCs w:val="23"/>
        </w:rPr>
        <w:t>formik</w:t>
      </w:r>
      <w:r>
        <w:rPr>
          <w:rStyle w:val="token"/>
          <w:rFonts w:ascii="Consolas" w:hAnsi="Consolas"/>
          <w:color w:val="5F6364"/>
          <w:sz w:val="23"/>
          <w:szCs w:val="23"/>
        </w:rPr>
        <w:t>.</w:t>
      </w:r>
      <w:r>
        <w:rPr>
          <w:rStyle w:val="HTMLCode"/>
          <w:rFonts w:ascii="Consolas" w:eastAsiaTheme="majorEastAsia" w:hAnsi="Consolas"/>
          <w:color w:val="000000"/>
          <w:sz w:val="23"/>
          <w:szCs w:val="23"/>
        </w:rPr>
        <w:t>handleChange</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eastAsiaTheme="majorEastAsia" w:hAnsi="Consolas"/>
          <w:color w:val="000000"/>
          <w:sz w:val="23"/>
          <w:szCs w:val="23"/>
        </w:rPr>
        <w:t>formik</w:t>
      </w:r>
      <w:r>
        <w:rPr>
          <w:rStyle w:val="token"/>
          <w:rFonts w:ascii="Consolas" w:hAnsi="Consolas"/>
          <w:color w:val="5F6364"/>
          <w:sz w:val="23"/>
          <w:szCs w:val="23"/>
        </w:rPr>
        <w:t>.</w:t>
      </w:r>
      <w:r>
        <w:rPr>
          <w:rStyle w:val="HTMLCode"/>
          <w:rFonts w:ascii="Consolas" w:eastAsiaTheme="majorEastAsia" w:hAnsi="Consolas"/>
          <w:color w:val="000000"/>
          <w:sz w:val="23"/>
          <w:szCs w:val="23"/>
        </w:rPr>
        <w:t>values</w:t>
      </w:r>
      <w:r>
        <w:rPr>
          <w:rStyle w:val="token"/>
          <w:rFonts w:ascii="Consolas" w:hAnsi="Consolas"/>
          <w:color w:val="5F6364"/>
          <w:sz w:val="23"/>
          <w:szCs w:val="23"/>
        </w:rPr>
        <w:t>.</w:t>
      </w:r>
      <w:r>
        <w:rPr>
          <w:rStyle w:val="HTMLCode"/>
          <w:rFonts w:ascii="Consolas" w:eastAsiaTheme="majorEastAsia" w:hAnsi="Consolas"/>
          <w:color w:val="000000"/>
          <w:sz w:val="23"/>
          <w:szCs w:val="23"/>
        </w:rPr>
        <w:t>Id</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&lt;/</w:t>
      </w:r>
      <w:r>
        <w:rPr>
          <w:rStyle w:val="HTMLCode"/>
          <w:rFonts w:ascii="Consolas" w:eastAsiaTheme="majorEastAsia"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&lt;</w:t>
      </w:r>
      <w:r>
        <w:rPr>
          <w:rStyle w:val="HTMLCode"/>
          <w:rFonts w:ascii="Consolas" w:eastAsiaTheme="majorEastAsia"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&lt;</w:t>
      </w:r>
      <w:r>
        <w:rPr>
          <w:rStyle w:val="HTMLCode"/>
          <w:rFonts w:ascii="Consolas" w:eastAsiaTheme="majorEastAsia" w:hAnsi="Consolas"/>
          <w:color w:val="000000"/>
          <w:sz w:val="23"/>
          <w:szCs w:val="23"/>
        </w:rPr>
        <w:t>label htmlFor</w:t>
      </w:r>
      <w:r>
        <w:rPr>
          <w:rStyle w:val="token"/>
          <w:rFonts w:ascii="Consolas" w:hAnsi="Consolas"/>
          <w:color w:val="A67F59"/>
          <w:sz w:val="23"/>
          <w:szCs w:val="23"/>
        </w:rPr>
        <w:t>=</w:t>
      </w:r>
      <w:r>
        <w:rPr>
          <w:rStyle w:val="token"/>
          <w:rFonts w:ascii="Consolas" w:hAnsi="Consolas"/>
          <w:color w:val="2F9C0A"/>
          <w:sz w:val="23"/>
          <w:szCs w:val="23"/>
        </w:rPr>
        <w:t>"Name"</w:t>
      </w:r>
      <w:r>
        <w:rPr>
          <w:rStyle w:val="token"/>
          <w:rFonts w:ascii="Consolas" w:hAnsi="Consolas"/>
          <w:color w:val="A67F59"/>
          <w:sz w:val="23"/>
          <w:szCs w:val="23"/>
        </w:rPr>
        <w:t>&gt;</w:t>
      </w:r>
      <w:r>
        <w:rPr>
          <w:rStyle w:val="HTMLCode"/>
          <w:rFonts w:ascii="Consolas" w:eastAsiaTheme="majorEastAsia" w:hAnsi="Consolas"/>
          <w:color w:val="000000"/>
          <w:sz w:val="23"/>
          <w:szCs w:val="23"/>
        </w:rPr>
        <w:t xml:space="preserve">Employee Name </w:t>
      </w:r>
      <w:r>
        <w:rPr>
          <w:rStyle w:val="token"/>
          <w:rFonts w:ascii="Consolas" w:hAnsi="Consolas"/>
          <w:color w:val="A67F59"/>
          <w:sz w:val="23"/>
          <w:szCs w:val="23"/>
        </w:rPr>
        <w:t>&lt;/</w:t>
      </w:r>
      <w:r>
        <w:rPr>
          <w:rStyle w:val="HTMLCode"/>
          <w:rFonts w:ascii="Consolas" w:eastAsiaTheme="majorEastAsia" w:hAnsi="Consolas"/>
          <w:color w:val="000000"/>
          <w:sz w:val="23"/>
          <w:szCs w:val="23"/>
        </w:rPr>
        <w:t>label</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&lt;</w:t>
      </w:r>
      <w:r>
        <w:rPr>
          <w:rStyle w:val="HTMLCode"/>
          <w:rFonts w:ascii="Consolas" w:eastAsiaTheme="majorEastAsia" w:hAnsi="Consolas"/>
          <w:color w:val="000000"/>
          <w:sz w:val="23"/>
          <w:szCs w:val="23"/>
        </w:rPr>
        <w:t>input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id</w:t>
      </w:r>
      <w:r>
        <w:rPr>
          <w:rStyle w:val="token"/>
          <w:rFonts w:ascii="Consolas" w:hAnsi="Consolas"/>
          <w:color w:val="A67F59"/>
          <w:sz w:val="23"/>
          <w:szCs w:val="23"/>
        </w:rPr>
        <w:t>=</w:t>
      </w:r>
      <w:r>
        <w:rPr>
          <w:rStyle w:val="token"/>
          <w:rFonts w:ascii="Consolas" w:hAnsi="Consolas"/>
          <w:color w:val="2F9C0A"/>
          <w:sz w:val="23"/>
          <w:szCs w:val="23"/>
        </w:rPr>
        <w:t>"Name"</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"Name"</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type</w:t>
      </w:r>
      <w:r>
        <w:rPr>
          <w:rStyle w:val="token"/>
          <w:rFonts w:ascii="Consolas" w:hAnsi="Consolas"/>
          <w:color w:val="A67F59"/>
          <w:sz w:val="23"/>
          <w:szCs w:val="23"/>
        </w:rPr>
        <w:t>=</w:t>
      </w:r>
      <w:r>
        <w:rPr>
          <w:rStyle w:val="token"/>
          <w:rFonts w:ascii="Consolas" w:hAnsi="Consolas"/>
          <w:color w:val="2F9C0A"/>
          <w:sz w:val="23"/>
          <w:szCs w:val="23"/>
        </w:rPr>
        <w:t>"text"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onChange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eastAsiaTheme="majorEastAsia" w:hAnsi="Consolas"/>
          <w:color w:val="000000"/>
          <w:sz w:val="23"/>
          <w:szCs w:val="23"/>
        </w:rPr>
        <w:t>formik</w:t>
      </w:r>
      <w:r>
        <w:rPr>
          <w:rStyle w:val="token"/>
          <w:rFonts w:ascii="Consolas" w:hAnsi="Consolas"/>
          <w:color w:val="5F6364"/>
          <w:sz w:val="23"/>
          <w:szCs w:val="23"/>
        </w:rPr>
        <w:t>.</w:t>
      </w:r>
      <w:r>
        <w:rPr>
          <w:rStyle w:val="HTMLCode"/>
          <w:rFonts w:ascii="Consolas" w:eastAsiaTheme="majorEastAsia" w:hAnsi="Consolas"/>
          <w:color w:val="000000"/>
          <w:sz w:val="23"/>
          <w:szCs w:val="23"/>
        </w:rPr>
        <w:t>handleChange</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eastAsiaTheme="majorEastAsia" w:hAnsi="Consolas"/>
          <w:color w:val="000000"/>
          <w:sz w:val="23"/>
          <w:szCs w:val="23"/>
        </w:rPr>
        <w:t>formik</w:t>
      </w:r>
      <w:r>
        <w:rPr>
          <w:rStyle w:val="token"/>
          <w:rFonts w:ascii="Consolas" w:hAnsi="Consolas"/>
          <w:color w:val="5F6364"/>
          <w:sz w:val="23"/>
          <w:szCs w:val="23"/>
        </w:rPr>
        <w:t>.</w:t>
      </w:r>
      <w:r>
        <w:rPr>
          <w:rStyle w:val="HTMLCode"/>
          <w:rFonts w:ascii="Consolas" w:eastAsiaTheme="majorEastAsia" w:hAnsi="Consolas"/>
          <w:color w:val="000000"/>
          <w:sz w:val="23"/>
          <w:szCs w:val="23"/>
        </w:rPr>
        <w:t>values</w:t>
      </w:r>
      <w:r>
        <w:rPr>
          <w:rStyle w:val="token"/>
          <w:rFonts w:ascii="Consolas" w:hAnsi="Consolas"/>
          <w:color w:val="5F6364"/>
          <w:sz w:val="23"/>
          <w:szCs w:val="23"/>
        </w:rPr>
        <w:t>.</w:t>
      </w:r>
      <w:r>
        <w:rPr>
          <w:rStyle w:val="HTMLCode"/>
          <w:rFonts w:ascii="Consolas" w:eastAsiaTheme="majorEastAsia" w:hAnsi="Consolas"/>
          <w:color w:val="000000"/>
          <w:sz w:val="23"/>
          <w:szCs w:val="23"/>
        </w:rPr>
        <w:t>Name</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&lt;/</w:t>
      </w:r>
      <w:r>
        <w:rPr>
          <w:rStyle w:val="HTMLCode"/>
          <w:rFonts w:ascii="Consolas" w:eastAsiaTheme="majorEastAsia"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&lt;</w:t>
      </w:r>
      <w:r>
        <w:rPr>
          <w:rStyle w:val="HTMLCode"/>
          <w:rFonts w:ascii="Consolas" w:eastAsiaTheme="majorEastAsia"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&lt;</w:t>
      </w:r>
      <w:r>
        <w:rPr>
          <w:rStyle w:val="HTMLCode"/>
          <w:rFonts w:ascii="Consolas" w:eastAsiaTheme="majorEastAsia" w:hAnsi="Consolas"/>
          <w:color w:val="000000"/>
          <w:sz w:val="23"/>
          <w:szCs w:val="23"/>
        </w:rPr>
        <w:t>label htmlFor</w:t>
      </w:r>
      <w:r>
        <w:rPr>
          <w:rStyle w:val="token"/>
          <w:rFonts w:ascii="Consolas" w:hAnsi="Consolas"/>
          <w:color w:val="A67F59"/>
          <w:sz w:val="23"/>
          <w:szCs w:val="23"/>
        </w:rPr>
        <w:t>=</w:t>
      </w:r>
      <w:r>
        <w:rPr>
          <w:rStyle w:val="token"/>
          <w:rFonts w:ascii="Consolas" w:hAnsi="Consolas"/>
          <w:color w:val="2F9C0A"/>
          <w:sz w:val="23"/>
          <w:szCs w:val="23"/>
        </w:rPr>
        <w:t>"Location"</w:t>
      </w:r>
      <w:r>
        <w:rPr>
          <w:rStyle w:val="token"/>
          <w:rFonts w:ascii="Consolas" w:hAnsi="Consolas"/>
          <w:color w:val="A67F59"/>
          <w:sz w:val="23"/>
          <w:szCs w:val="23"/>
        </w:rPr>
        <w:t>&gt;</w:t>
      </w:r>
      <w:r>
        <w:rPr>
          <w:rStyle w:val="HTMLCode"/>
          <w:rFonts w:ascii="Consolas" w:eastAsiaTheme="majorEastAsia" w:hAnsi="Consolas"/>
          <w:color w:val="000000"/>
          <w:sz w:val="23"/>
          <w:szCs w:val="23"/>
        </w:rPr>
        <w:t xml:space="preserve">Employee Location </w:t>
      </w:r>
      <w:r>
        <w:rPr>
          <w:rStyle w:val="token"/>
          <w:rFonts w:ascii="Consolas" w:hAnsi="Consolas"/>
          <w:color w:val="A67F59"/>
          <w:sz w:val="23"/>
          <w:szCs w:val="23"/>
        </w:rPr>
        <w:t>&lt;/</w:t>
      </w:r>
      <w:r>
        <w:rPr>
          <w:rStyle w:val="HTMLCode"/>
          <w:rFonts w:ascii="Consolas" w:eastAsiaTheme="majorEastAsia" w:hAnsi="Consolas"/>
          <w:color w:val="000000"/>
          <w:sz w:val="23"/>
          <w:szCs w:val="23"/>
        </w:rPr>
        <w:t>label</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&lt;</w:t>
      </w:r>
      <w:r>
        <w:rPr>
          <w:rStyle w:val="HTMLCode"/>
          <w:rFonts w:ascii="Consolas" w:eastAsiaTheme="majorEastAsia" w:hAnsi="Consolas"/>
          <w:color w:val="000000"/>
          <w:sz w:val="23"/>
          <w:szCs w:val="23"/>
        </w:rPr>
        <w:t>input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id</w:t>
      </w:r>
      <w:r>
        <w:rPr>
          <w:rStyle w:val="token"/>
          <w:rFonts w:ascii="Consolas" w:hAnsi="Consolas"/>
          <w:color w:val="A67F59"/>
          <w:sz w:val="23"/>
          <w:szCs w:val="23"/>
        </w:rPr>
        <w:t>=</w:t>
      </w:r>
      <w:r>
        <w:rPr>
          <w:rStyle w:val="token"/>
          <w:rFonts w:ascii="Consolas" w:hAnsi="Consolas"/>
          <w:color w:val="2F9C0A"/>
          <w:sz w:val="23"/>
          <w:szCs w:val="23"/>
        </w:rPr>
        <w:t>"Location"</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"Location"</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type</w:t>
      </w:r>
      <w:r>
        <w:rPr>
          <w:rStyle w:val="token"/>
          <w:rFonts w:ascii="Consolas" w:hAnsi="Consolas"/>
          <w:color w:val="A67F59"/>
          <w:sz w:val="23"/>
          <w:szCs w:val="23"/>
        </w:rPr>
        <w:t>=</w:t>
      </w:r>
      <w:r>
        <w:rPr>
          <w:rStyle w:val="token"/>
          <w:rFonts w:ascii="Consolas" w:hAnsi="Consolas"/>
          <w:color w:val="2F9C0A"/>
          <w:sz w:val="23"/>
          <w:szCs w:val="23"/>
        </w:rPr>
        <w:t>"text"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onChange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eastAsiaTheme="majorEastAsia" w:hAnsi="Consolas"/>
          <w:color w:val="000000"/>
          <w:sz w:val="23"/>
          <w:szCs w:val="23"/>
        </w:rPr>
        <w:t>formik</w:t>
      </w:r>
      <w:r>
        <w:rPr>
          <w:rStyle w:val="token"/>
          <w:rFonts w:ascii="Consolas" w:hAnsi="Consolas"/>
          <w:color w:val="5F6364"/>
          <w:sz w:val="23"/>
          <w:szCs w:val="23"/>
        </w:rPr>
        <w:t>.</w:t>
      </w:r>
      <w:r>
        <w:rPr>
          <w:rStyle w:val="HTMLCode"/>
          <w:rFonts w:ascii="Consolas" w:eastAsiaTheme="majorEastAsia" w:hAnsi="Consolas"/>
          <w:color w:val="000000"/>
          <w:sz w:val="23"/>
          <w:szCs w:val="23"/>
        </w:rPr>
        <w:t>handleChange</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eastAsiaTheme="majorEastAsia" w:hAnsi="Consolas"/>
          <w:color w:val="000000"/>
          <w:sz w:val="23"/>
          <w:szCs w:val="23"/>
        </w:rPr>
        <w:t>formik</w:t>
      </w:r>
      <w:r>
        <w:rPr>
          <w:rStyle w:val="token"/>
          <w:rFonts w:ascii="Consolas" w:hAnsi="Consolas"/>
          <w:color w:val="5F6364"/>
          <w:sz w:val="23"/>
          <w:szCs w:val="23"/>
        </w:rPr>
        <w:t>.</w:t>
      </w:r>
      <w:r>
        <w:rPr>
          <w:rStyle w:val="HTMLCode"/>
          <w:rFonts w:ascii="Consolas" w:eastAsiaTheme="majorEastAsia" w:hAnsi="Consolas"/>
          <w:color w:val="000000"/>
          <w:sz w:val="23"/>
          <w:szCs w:val="23"/>
        </w:rPr>
        <w:t>values</w:t>
      </w:r>
      <w:r>
        <w:rPr>
          <w:rStyle w:val="token"/>
          <w:rFonts w:ascii="Consolas" w:hAnsi="Consolas"/>
          <w:color w:val="5F6364"/>
          <w:sz w:val="23"/>
          <w:szCs w:val="23"/>
        </w:rPr>
        <w:t>.</w:t>
      </w:r>
      <w:r>
        <w:rPr>
          <w:rStyle w:val="HTMLCode"/>
          <w:rFonts w:ascii="Consolas" w:eastAsiaTheme="majorEastAsia" w:hAnsi="Consolas"/>
          <w:color w:val="000000"/>
          <w:sz w:val="23"/>
          <w:szCs w:val="23"/>
        </w:rPr>
        <w:t>Location</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&lt;/</w:t>
      </w:r>
      <w:r>
        <w:rPr>
          <w:rStyle w:val="HTMLCode"/>
          <w:rFonts w:ascii="Consolas" w:eastAsiaTheme="majorEastAsia"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&lt;</w:t>
      </w:r>
      <w:r>
        <w:rPr>
          <w:rStyle w:val="HTMLCode"/>
          <w:rFonts w:ascii="Consolas" w:eastAsiaTheme="majorEastAsia"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&lt;</w:t>
      </w:r>
      <w:r>
        <w:rPr>
          <w:rStyle w:val="HTMLCode"/>
          <w:rFonts w:ascii="Consolas" w:eastAsiaTheme="majorEastAsia" w:hAnsi="Consolas"/>
          <w:color w:val="000000"/>
          <w:sz w:val="23"/>
          <w:szCs w:val="23"/>
        </w:rPr>
        <w:t>label htmlFor</w:t>
      </w:r>
      <w:r>
        <w:rPr>
          <w:rStyle w:val="token"/>
          <w:rFonts w:ascii="Consolas" w:hAnsi="Consolas"/>
          <w:color w:val="A67F59"/>
          <w:sz w:val="23"/>
          <w:szCs w:val="23"/>
        </w:rPr>
        <w:t>=</w:t>
      </w:r>
      <w:r>
        <w:rPr>
          <w:rStyle w:val="token"/>
          <w:rFonts w:ascii="Consolas" w:hAnsi="Consolas"/>
          <w:color w:val="2F9C0A"/>
          <w:sz w:val="23"/>
          <w:szCs w:val="23"/>
        </w:rPr>
        <w:t>"Salary"</w:t>
      </w:r>
      <w:r>
        <w:rPr>
          <w:rStyle w:val="token"/>
          <w:rFonts w:ascii="Consolas" w:hAnsi="Consolas"/>
          <w:color w:val="A67F59"/>
          <w:sz w:val="23"/>
          <w:szCs w:val="23"/>
        </w:rPr>
        <w:t>&gt;</w:t>
      </w:r>
      <w:r>
        <w:rPr>
          <w:rStyle w:val="HTMLCode"/>
          <w:rFonts w:ascii="Consolas" w:eastAsiaTheme="majorEastAsia" w:hAnsi="Consolas"/>
          <w:color w:val="000000"/>
          <w:sz w:val="23"/>
          <w:szCs w:val="23"/>
        </w:rPr>
        <w:t xml:space="preserve">Employee Salary </w:t>
      </w:r>
      <w:r>
        <w:rPr>
          <w:rStyle w:val="token"/>
          <w:rFonts w:ascii="Consolas" w:hAnsi="Consolas"/>
          <w:color w:val="A67F59"/>
          <w:sz w:val="23"/>
          <w:szCs w:val="23"/>
        </w:rPr>
        <w:t>&lt;/</w:t>
      </w:r>
      <w:r>
        <w:rPr>
          <w:rStyle w:val="HTMLCode"/>
          <w:rFonts w:ascii="Consolas" w:eastAsiaTheme="majorEastAsia" w:hAnsi="Consolas"/>
          <w:color w:val="000000"/>
          <w:sz w:val="23"/>
          <w:szCs w:val="23"/>
        </w:rPr>
        <w:t>label</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&lt;</w:t>
      </w:r>
      <w:r>
        <w:rPr>
          <w:rStyle w:val="HTMLCode"/>
          <w:rFonts w:ascii="Consolas" w:eastAsiaTheme="majorEastAsia" w:hAnsi="Consolas"/>
          <w:color w:val="000000"/>
          <w:sz w:val="23"/>
          <w:szCs w:val="23"/>
        </w:rPr>
        <w:t>input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id</w:t>
      </w:r>
      <w:r>
        <w:rPr>
          <w:rStyle w:val="token"/>
          <w:rFonts w:ascii="Consolas" w:hAnsi="Consolas"/>
          <w:color w:val="A67F59"/>
          <w:sz w:val="23"/>
          <w:szCs w:val="23"/>
        </w:rPr>
        <w:t>=</w:t>
      </w:r>
      <w:r>
        <w:rPr>
          <w:rStyle w:val="token"/>
          <w:rFonts w:ascii="Consolas" w:hAnsi="Consolas"/>
          <w:color w:val="2F9C0A"/>
          <w:sz w:val="23"/>
          <w:szCs w:val="23"/>
        </w:rPr>
        <w:t>"Salary"</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"Salary"</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type</w:t>
      </w:r>
      <w:r>
        <w:rPr>
          <w:rStyle w:val="token"/>
          <w:rFonts w:ascii="Consolas" w:hAnsi="Consolas"/>
          <w:color w:val="A67F59"/>
          <w:sz w:val="23"/>
          <w:szCs w:val="23"/>
        </w:rPr>
        <w:t>=</w:t>
      </w:r>
      <w:r>
        <w:rPr>
          <w:rStyle w:val="token"/>
          <w:rFonts w:ascii="Consolas" w:hAnsi="Consolas"/>
          <w:color w:val="2F9C0A"/>
          <w:sz w:val="23"/>
          <w:szCs w:val="23"/>
        </w:rPr>
        <w:t>"text"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onChange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eastAsiaTheme="majorEastAsia" w:hAnsi="Consolas"/>
          <w:color w:val="000000"/>
          <w:sz w:val="23"/>
          <w:szCs w:val="23"/>
        </w:rPr>
        <w:t>formik</w:t>
      </w:r>
      <w:r>
        <w:rPr>
          <w:rStyle w:val="token"/>
          <w:rFonts w:ascii="Consolas" w:hAnsi="Consolas"/>
          <w:color w:val="5F6364"/>
          <w:sz w:val="23"/>
          <w:szCs w:val="23"/>
        </w:rPr>
        <w:t>.</w:t>
      </w:r>
      <w:r>
        <w:rPr>
          <w:rStyle w:val="HTMLCode"/>
          <w:rFonts w:ascii="Consolas" w:eastAsiaTheme="majorEastAsia" w:hAnsi="Consolas"/>
          <w:color w:val="000000"/>
          <w:sz w:val="23"/>
          <w:szCs w:val="23"/>
        </w:rPr>
        <w:t>handleChange</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eastAsiaTheme="majorEastAsia" w:hAnsi="Consolas"/>
          <w:color w:val="000000"/>
          <w:sz w:val="23"/>
          <w:szCs w:val="23"/>
        </w:rPr>
        <w:t>formik</w:t>
      </w:r>
      <w:r>
        <w:rPr>
          <w:rStyle w:val="token"/>
          <w:rFonts w:ascii="Consolas" w:hAnsi="Consolas"/>
          <w:color w:val="5F6364"/>
          <w:sz w:val="23"/>
          <w:szCs w:val="23"/>
        </w:rPr>
        <w:t>.</w:t>
      </w:r>
      <w:r>
        <w:rPr>
          <w:rStyle w:val="HTMLCode"/>
          <w:rFonts w:ascii="Consolas" w:eastAsiaTheme="majorEastAsia" w:hAnsi="Consolas"/>
          <w:color w:val="000000"/>
          <w:sz w:val="23"/>
          <w:szCs w:val="23"/>
        </w:rPr>
        <w:t>values</w:t>
      </w:r>
      <w:r>
        <w:rPr>
          <w:rStyle w:val="token"/>
          <w:rFonts w:ascii="Consolas" w:hAnsi="Consolas"/>
          <w:color w:val="5F6364"/>
          <w:sz w:val="23"/>
          <w:szCs w:val="23"/>
        </w:rPr>
        <w:t>.</w:t>
      </w:r>
      <w:r>
        <w:rPr>
          <w:rStyle w:val="HTMLCode"/>
          <w:rFonts w:ascii="Consolas" w:eastAsiaTheme="majorEastAsia" w:hAnsi="Consolas"/>
          <w:color w:val="000000"/>
          <w:sz w:val="23"/>
          <w:szCs w:val="23"/>
        </w:rPr>
        <w:t>Salary</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&lt;/</w:t>
      </w:r>
      <w:r>
        <w:rPr>
          <w:rStyle w:val="HTMLCode"/>
          <w:rFonts w:ascii="Consolas" w:eastAsiaTheme="majorEastAsia" w:hAnsi="Consolas"/>
          <w:color w:val="000000"/>
          <w:sz w:val="23"/>
          <w:szCs w:val="23"/>
        </w:rPr>
        <w:t>p</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&lt;</w:t>
      </w:r>
      <w:r>
        <w:rPr>
          <w:rStyle w:val="HTMLCode"/>
          <w:rFonts w:ascii="Consolas" w:eastAsiaTheme="majorEastAsia" w:hAnsi="Consolas"/>
          <w:color w:val="000000"/>
          <w:sz w:val="23"/>
          <w:szCs w:val="23"/>
        </w:rPr>
        <w:t>button type</w:t>
      </w:r>
      <w:r>
        <w:rPr>
          <w:rStyle w:val="token"/>
          <w:rFonts w:ascii="Consolas" w:hAnsi="Consolas"/>
          <w:color w:val="A67F59"/>
          <w:sz w:val="23"/>
          <w:szCs w:val="23"/>
        </w:rPr>
        <w:t>=</w:t>
      </w:r>
      <w:r>
        <w:rPr>
          <w:rStyle w:val="token"/>
          <w:rFonts w:ascii="Consolas" w:hAnsi="Consolas"/>
          <w:color w:val="2F9C0A"/>
          <w:sz w:val="23"/>
          <w:szCs w:val="23"/>
        </w:rPr>
        <w:t>"submit"</w:t>
      </w:r>
      <w:r>
        <w:rPr>
          <w:rStyle w:val="token"/>
          <w:rFonts w:ascii="Consolas" w:hAnsi="Consolas"/>
          <w:color w:val="A67F59"/>
          <w:sz w:val="23"/>
          <w:szCs w:val="23"/>
        </w:rPr>
        <w:t>&gt;</w:t>
      </w:r>
      <w:r>
        <w:rPr>
          <w:rStyle w:val="HTMLCode"/>
          <w:rFonts w:ascii="Consolas" w:eastAsiaTheme="majorEastAsia" w:hAnsi="Consolas"/>
          <w:color w:val="000000"/>
          <w:sz w:val="23"/>
          <w:szCs w:val="23"/>
        </w:rPr>
        <w:t>Submit</w:t>
      </w:r>
      <w:r>
        <w:rPr>
          <w:rStyle w:val="token"/>
          <w:rFonts w:ascii="Consolas" w:hAnsi="Consolas"/>
          <w:color w:val="A67F59"/>
          <w:sz w:val="23"/>
          <w:szCs w:val="23"/>
        </w:rPr>
        <w:t>&lt;/</w:t>
      </w:r>
      <w:r>
        <w:rPr>
          <w:rStyle w:val="HTMLCode"/>
          <w:rFonts w:ascii="Consolas" w:eastAsiaTheme="majorEastAsia" w:hAnsi="Consolas"/>
          <w:color w:val="000000"/>
          <w:sz w:val="23"/>
          <w:szCs w:val="23"/>
        </w:rPr>
        <w:t>button</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&lt;/</w:t>
      </w:r>
      <w:r>
        <w:rPr>
          <w:rStyle w:val="HTMLCode"/>
          <w:rFonts w:ascii="Consolas" w:eastAsiaTheme="majorEastAsia" w:hAnsi="Consolas"/>
          <w:color w:val="000000"/>
          <w:sz w:val="23"/>
          <w:szCs w:val="23"/>
        </w:rPr>
        <w:t>form</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A67F59"/>
          <w:sz w:val="23"/>
          <w:szCs w:val="23"/>
        </w:rPr>
        <w:t>&lt;/</w:t>
      </w:r>
      <w:r>
        <w:rPr>
          <w:rStyle w:val="HTMLCode"/>
          <w:rFonts w:ascii="Consolas" w:eastAsiaTheme="majorEastAsia" w:hAnsi="Consolas"/>
          <w:color w:val="000000"/>
          <w:sz w:val="23"/>
          <w:szCs w:val="23"/>
        </w:rPr>
        <w:t>div</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1990B8"/>
          <w:sz w:val="23"/>
          <w:szCs w:val="23"/>
        </w:rPr>
        <w:t>const</w:t>
      </w:r>
      <w:r>
        <w:rPr>
          <w:rStyle w:val="HTMLCode"/>
          <w:rFonts w:ascii="Consolas" w:eastAsiaTheme="majorEastAsia" w:hAnsi="Consolas"/>
          <w:color w:val="000000"/>
          <w:sz w:val="23"/>
          <w:szCs w:val="23"/>
        </w:rPr>
        <w:t xml:space="preserve"> element</w:t>
      </w:r>
      <w:r>
        <w:rPr>
          <w:rStyle w:val="token"/>
          <w:rFonts w:ascii="Consolas" w:hAnsi="Consolas"/>
          <w:color w:val="A67F59"/>
          <w:sz w:val="23"/>
          <w:szCs w:val="23"/>
        </w:rPr>
        <w:t>=&lt;</w:t>
      </w:r>
      <w:r>
        <w:rPr>
          <w:rStyle w:val="HTMLCode"/>
          <w:rFonts w:ascii="Consolas" w:eastAsiaTheme="majorEastAsia" w:hAnsi="Consolas"/>
          <w:color w:val="000000"/>
          <w:sz w:val="23"/>
          <w:szCs w:val="23"/>
        </w:rPr>
        <w:t>NewEmployeeForm</w:t>
      </w:r>
      <w:r>
        <w:rPr>
          <w:rStyle w:val="token"/>
          <w:rFonts w:ascii="Consolas" w:hAnsi="Consolas"/>
          <w:color w:val="A67F59"/>
          <w:sz w:val="23"/>
          <w:szCs w:val="23"/>
        </w:rPr>
        <w:t>&gt;&lt;/</w:t>
      </w:r>
      <w:r>
        <w:rPr>
          <w:rStyle w:val="HTMLCode"/>
          <w:rFonts w:ascii="Consolas" w:eastAsiaTheme="majorEastAsia" w:hAnsi="Consolas"/>
          <w:color w:val="000000"/>
          <w:sz w:val="23"/>
          <w:szCs w:val="23"/>
        </w:rPr>
        <w:t>NewEmployeeForm</w:t>
      </w:r>
      <w:r>
        <w:rPr>
          <w:rStyle w:val="token"/>
          <w:rFonts w:ascii="Consolas" w:hAnsi="Consolas"/>
          <w:color w:val="A67F59"/>
          <w:sz w:val="23"/>
          <w:szCs w:val="23"/>
        </w:rPr>
        <w:t>&gt;</w:t>
      </w: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eastAsiaTheme="majorEastAsia" w:hAnsi="Consolas"/>
          <w:color w:val="000000"/>
          <w:sz w:val="23"/>
          <w:szCs w:val="23"/>
        </w:rPr>
      </w:pPr>
    </w:p>
    <w:p w:rsidR="001E29E3" w:rsidRDefault="001E29E3" w:rsidP="001E29E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eastAsiaTheme="majorEastAsia" w:hAnsi="Consolas"/>
          <w:color w:val="000000"/>
          <w:sz w:val="23"/>
          <w:szCs w:val="23"/>
        </w:rPr>
        <w:t>element</w:t>
      </w:r>
      <w:r>
        <w:rPr>
          <w:rStyle w:val="token"/>
          <w:rFonts w:ascii="Consolas" w:hAnsi="Consolas"/>
          <w:color w:val="5F6364"/>
          <w:sz w:val="23"/>
          <w:szCs w:val="23"/>
        </w:rPr>
        <w:t>,</w:t>
      </w:r>
      <w:r>
        <w:rPr>
          <w:rStyle w:val="HTMLCode"/>
          <w:rFonts w:ascii="Consolas" w:eastAsiaTheme="majorEastAsia"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2941BF" w:rsidRDefault="002941BF" w:rsidP="002941BF">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How to Validate Forms Data in React</w:t>
      </w:r>
    </w:p>
    <w:p w:rsidR="002941BF" w:rsidRDefault="002941BF" w:rsidP="002941BF">
      <w:pPr>
        <w:rPr>
          <w:rFonts w:ascii="Times New Roman" w:hAnsi="Times New Roman" w:cs="Times New Roman"/>
          <w:sz w:val="24"/>
          <w:szCs w:val="24"/>
        </w:rPr>
      </w:pP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lastRenderedPageBreak/>
        <w:t>We all know how important is doing the Validation of the Entered data before we do any operations using that data. In this article, We will understand how to Validate Forms in React.</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Assuming that Our Form has total five inputs, Id, name, Location, Salary and EmailId. Now to this Form, We have to add Validation. From this forms input data, lets say we want to add Validation for Employee Name, Employee Location and Employee Email ID.</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Lets define Our Validation rules before we proceed and write the code.</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-Employee Name </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        1. Required</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        2. MaxLength 20 Characters</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-Employee Location</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        1. Required</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-Employee Email ID</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        1. Required</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        2. Email Pattern </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Now lets go ahead and create a function with a name as ValidateEmployee in our index.js file. This function will receive our employee object as input data. Lets create an object using which we will return error messages. Lets check if employee Name is having the data or not and if it doesnot have the data, set a New Property to our errors object and write the Error Message. If Employee Name is Entered, we have to check for maxlength validation. </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Now lets repeat the same for Location and for location we do only required field validation. And we do the same for Email ID plus we will do regular expression validation to check the Email ID format. From this function, we will return the errors object. </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lastRenderedPageBreak/>
        <w:t>Pass this function name to the validate Property of the useFormik function. Now lets go ahead and add the code required to display the Error Messages. It is important to display the messages only when user touch the input. To take advantage of touched, we can pass formik.handleBlur to each input's onBlur prop.</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So after the input field, lets check if Name is input field is touched or not and if it is touched, check if the Name property has any errors or not. If Name has Errors, lets display the Error message in a span. Lets repeat the same for rest of the input elements.</w:t>
      </w:r>
    </w:p>
    <w:p w:rsidR="002941BF" w:rsidRDefault="002941BF" w:rsidP="002941BF">
      <w:pPr>
        <w:pStyle w:val="NormalWeb"/>
        <w:spacing w:before="0" w:beforeAutospacing="0" w:after="360" w:afterAutospacing="0" w:line="360" w:lineRule="atLeast"/>
        <w:rPr>
          <w:color w:val="626262"/>
          <w:sz w:val="29"/>
          <w:szCs w:val="29"/>
        </w:rPr>
      </w:pPr>
      <w:r>
        <w:rPr>
          <w:color w:val="626262"/>
          <w:sz w:val="29"/>
          <w:szCs w:val="29"/>
        </w:rPr>
        <w:t>Lets save these changes, navigate to the browser. As we keep entering the data we can see different error messages are being displayed here.</w:t>
      </w:r>
    </w:p>
    <w:p w:rsidR="002941BF" w:rsidRDefault="002941BF" w:rsidP="002941BF">
      <w:pPr>
        <w:pStyle w:val="NormalWeb"/>
        <w:spacing w:before="0" w:beforeAutospacing="0" w:after="360" w:afterAutospacing="0" w:line="360" w:lineRule="atLeast"/>
        <w:rPr>
          <w:color w:val="626262"/>
          <w:sz w:val="29"/>
          <w:szCs w:val="29"/>
        </w:rPr>
      </w:pPr>
      <w:r>
        <w:rPr>
          <w:color w:val="626262"/>
          <w:sz w:val="29"/>
          <w:szCs w:val="29"/>
        </w:rPr>
        <w:t>The Complete Code looks like below.</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ReactDOM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'react-dom'</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useFormik</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'formik'</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w:t>
      </w:r>
      <w:r>
        <w:rPr>
          <w:rStyle w:val="token"/>
          <w:rFonts w:ascii="Consolas" w:hAnsi="Consolas"/>
          <w:color w:val="2F9C0A"/>
          <w:sz w:val="23"/>
          <w:szCs w:val="23"/>
        </w:rPr>
        <w:t>validateEmployee</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000000"/>
          <w:sz w:val="23"/>
          <w:szCs w:val="23"/>
        </w:rPr>
        <w:t>empData</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const</w:t>
      </w:r>
      <w:r>
        <w:rPr>
          <w:rStyle w:val="HTMLCode"/>
          <w:rFonts w:ascii="Consolas" w:hAnsi="Consolas"/>
          <w:color w:val="000000"/>
          <w:sz w:val="23"/>
          <w:szCs w:val="23"/>
        </w:rPr>
        <w:t xml:space="preserve"> errors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if</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A67F59"/>
          <w:sz w:val="23"/>
          <w:szCs w:val="23"/>
        </w:rPr>
        <w:t>!</w:t>
      </w:r>
      <w:r>
        <w:rPr>
          <w:rStyle w:val="HTMLCode"/>
          <w:rFonts w:ascii="Consolas" w:hAnsi="Consolas"/>
          <w:color w:val="000000"/>
          <w:sz w:val="23"/>
          <w:szCs w:val="23"/>
        </w:rPr>
        <w:t>empData</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errors</w:t>
      </w:r>
      <w:r>
        <w:rPr>
          <w:rStyle w:val="token"/>
          <w:rFonts w:ascii="Consolas" w:hAnsi="Consolas"/>
          <w:color w:val="5F6364"/>
          <w:sz w:val="23"/>
          <w:szCs w:val="23"/>
        </w:rPr>
        <w:t>.</w:t>
      </w:r>
      <w:r>
        <w:rPr>
          <w:rStyle w:val="HTMLCode"/>
          <w:rFonts w:ascii="Consolas" w:hAnsi="Consolas"/>
          <w:color w:val="000000"/>
          <w:sz w:val="23"/>
          <w:szCs w:val="23"/>
        </w:rPr>
        <w:t xml:space="preserve">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2F9C0A"/>
          <w:sz w:val="23"/>
          <w:szCs w:val="23"/>
        </w:rPr>
        <w:t>'Please Enter Employee Name'</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else</w:t>
      </w:r>
      <w:r>
        <w:rPr>
          <w:rStyle w:val="HTMLCode"/>
          <w:rFonts w:ascii="Consolas" w:hAnsi="Consolas"/>
          <w:color w:val="000000"/>
          <w:sz w:val="23"/>
          <w:szCs w:val="23"/>
        </w:rPr>
        <w:t xml:space="preserve"> </w:t>
      </w:r>
      <w:r>
        <w:rPr>
          <w:rStyle w:val="token"/>
          <w:rFonts w:ascii="Consolas" w:hAnsi="Consolas"/>
          <w:color w:val="1990B8"/>
          <w:sz w:val="23"/>
          <w:szCs w:val="23"/>
        </w:rPr>
        <w:t>if</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empData</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HTMLCode"/>
          <w:rFonts w:ascii="Consolas" w:hAnsi="Consolas"/>
          <w:color w:val="000000"/>
          <w:sz w:val="23"/>
          <w:szCs w:val="23"/>
        </w:rPr>
        <w:t xml:space="preserve">length </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C92C2C"/>
          <w:sz w:val="23"/>
          <w:szCs w:val="23"/>
        </w:rPr>
        <w:t>20</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errors</w:t>
      </w:r>
      <w:r>
        <w:rPr>
          <w:rStyle w:val="token"/>
          <w:rFonts w:ascii="Consolas" w:hAnsi="Consolas"/>
          <w:color w:val="5F6364"/>
          <w:sz w:val="23"/>
          <w:szCs w:val="23"/>
        </w:rPr>
        <w:t>.</w:t>
      </w:r>
      <w:r>
        <w:rPr>
          <w:rStyle w:val="HTMLCode"/>
          <w:rFonts w:ascii="Consolas" w:hAnsi="Consolas"/>
          <w:color w:val="000000"/>
          <w:sz w:val="23"/>
          <w:szCs w:val="23"/>
        </w:rPr>
        <w:t xml:space="preserve">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2F9C0A"/>
          <w:sz w:val="23"/>
          <w:szCs w:val="23"/>
        </w:rPr>
        <w:t>'Name cannot exceed 20 characters'</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if</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A67F59"/>
          <w:sz w:val="23"/>
          <w:szCs w:val="23"/>
        </w:rPr>
        <w:t>!</w:t>
      </w:r>
      <w:r>
        <w:rPr>
          <w:rStyle w:val="HTMLCode"/>
          <w:rFonts w:ascii="Consolas" w:hAnsi="Consolas"/>
          <w:color w:val="000000"/>
          <w:sz w:val="23"/>
          <w:szCs w:val="23"/>
        </w:rPr>
        <w:t>empData</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errors</w:t>
      </w:r>
      <w:r>
        <w:rPr>
          <w:rStyle w:val="token"/>
          <w:rFonts w:ascii="Consolas" w:hAnsi="Consolas"/>
          <w:color w:val="5F6364"/>
          <w:sz w:val="23"/>
          <w:szCs w:val="23"/>
        </w:rPr>
        <w:t>.</w:t>
      </w:r>
      <w:r>
        <w:rPr>
          <w:rStyle w:val="HTMLCode"/>
          <w:rFonts w:ascii="Consolas" w:hAnsi="Consolas"/>
          <w:color w:val="000000"/>
          <w:sz w:val="23"/>
          <w:szCs w:val="23"/>
        </w:rPr>
        <w:t xml:space="preserve">Location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2F9C0A"/>
          <w:sz w:val="23"/>
          <w:szCs w:val="23"/>
        </w:rPr>
        <w:t>'Please Enter Employee Location'</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if</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A67F59"/>
          <w:sz w:val="23"/>
          <w:szCs w:val="23"/>
        </w:rPr>
        <w:t>!</w:t>
      </w:r>
      <w:r>
        <w:rPr>
          <w:rStyle w:val="HTMLCode"/>
          <w:rFonts w:ascii="Consolas" w:hAnsi="Consolas"/>
          <w:color w:val="000000"/>
          <w:sz w:val="23"/>
          <w:szCs w:val="23"/>
        </w:rPr>
        <w:t>empData</w:t>
      </w:r>
      <w:r>
        <w:rPr>
          <w:rStyle w:val="token"/>
          <w:rFonts w:ascii="Consolas" w:hAnsi="Consolas"/>
          <w:color w:val="5F6364"/>
          <w:sz w:val="23"/>
          <w:szCs w:val="23"/>
        </w:rPr>
        <w:t>.</w:t>
      </w:r>
      <w:r>
        <w:rPr>
          <w:rStyle w:val="HTMLCode"/>
          <w:rFonts w:ascii="Consolas" w:hAnsi="Consolas"/>
          <w:color w:val="000000"/>
          <w:sz w:val="23"/>
          <w:szCs w:val="23"/>
        </w:rPr>
        <w:t>EmailId</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errors</w:t>
      </w:r>
      <w:r>
        <w:rPr>
          <w:rStyle w:val="token"/>
          <w:rFonts w:ascii="Consolas" w:hAnsi="Consolas"/>
          <w:color w:val="5F6364"/>
          <w:sz w:val="23"/>
          <w:szCs w:val="23"/>
        </w:rPr>
        <w:t>.</w:t>
      </w:r>
      <w:r>
        <w:rPr>
          <w:rStyle w:val="HTMLCode"/>
          <w:rFonts w:ascii="Consolas" w:hAnsi="Consolas"/>
          <w:color w:val="000000"/>
          <w:sz w:val="23"/>
          <w:szCs w:val="23"/>
        </w:rPr>
        <w:t xml:space="preserve">EmailId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2F9C0A"/>
          <w:sz w:val="23"/>
          <w:szCs w:val="23"/>
        </w:rPr>
        <w:t>'Please Enter Email ID'</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else</w:t>
      </w:r>
      <w:r>
        <w:rPr>
          <w:rStyle w:val="HTMLCode"/>
          <w:rFonts w:ascii="Consolas" w:hAnsi="Consolas"/>
          <w:color w:val="000000"/>
          <w:sz w:val="23"/>
          <w:szCs w:val="23"/>
        </w:rPr>
        <w:t xml:space="preserve"> </w:t>
      </w:r>
      <w:r>
        <w:rPr>
          <w:rStyle w:val="token"/>
          <w:rFonts w:ascii="Consolas" w:hAnsi="Consolas"/>
          <w:color w:val="1990B8"/>
          <w:sz w:val="23"/>
          <w:szCs w:val="23"/>
        </w:rPr>
        <w:t>if</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A67F59"/>
          <w:sz w:val="23"/>
          <w:szCs w:val="23"/>
        </w:rPr>
        <w:t>!</w:t>
      </w:r>
      <w:r>
        <w:rPr>
          <w:rStyle w:val="token"/>
          <w:rFonts w:ascii="Consolas" w:hAnsi="Consolas"/>
          <w:color w:val="EE9900"/>
          <w:sz w:val="23"/>
          <w:szCs w:val="23"/>
        </w:rPr>
        <w:t>/^[A-Z0-9._%+-]+@[A-Z0-9.-]+\.[A-Z]{2,4}$/i</w:t>
      </w:r>
      <w:r>
        <w:rPr>
          <w:rStyle w:val="token"/>
          <w:rFonts w:ascii="Consolas" w:hAnsi="Consolas"/>
          <w:color w:val="5F6364"/>
          <w:sz w:val="23"/>
          <w:szCs w:val="23"/>
        </w:rPr>
        <w:t>.</w:t>
      </w:r>
      <w:r>
        <w:rPr>
          <w:rStyle w:val="token"/>
          <w:rFonts w:ascii="Consolas" w:hAnsi="Consolas"/>
          <w:color w:val="2F9C0A"/>
          <w:sz w:val="23"/>
          <w:szCs w:val="23"/>
        </w:rPr>
        <w:t>test</w:t>
      </w:r>
      <w:r>
        <w:rPr>
          <w:rStyle w:val="token"/>
          <w:rFonts w:ascii="Consolas" w:hAnsi="Consolas"/>
          <w:color w:val="5F6364"/>
          <w:sz w:val="23"/>
          <w:szCs w:val="23"/>
        </w:rPr>
        <w:t>(</w:t>
      </w:r>
      <w:r>
        <w:rPr>
          <w:rStyle w:val="HTMLCode"/>
          <w:rFonts w:ascii="Consolas" w:hAnsi="Consolas"/>
          <w:color w:val="000000"/>
          <w:sz w:val="23"/>
          <w:szCs w:val="23"/>
        </w:rPr>
        <w:t>empData</w:t>
      </w:r>
      <w:r>
        <w:rPr>
          <w:rStyle w:val="token"/>
          <w:rFonts w:ascii="Consolas" w:hAnsi="Consolas"/>
          <w:color w:val="5F6364"/>
          <w:sz w:val="23"/>
          <w:szCs w:val="23"/>
        </w:rPr>
        <w:t>.</w:t>
      </w:r>
      <w:r>
        <w:rPr>
          <w:rStyle w:val="HTMLCode"/>
          <w:rFonts w:ascii="Consolas" w:hAnsi="Consolas"/>
          <w:color w:val="000000"/>
          <w:sz w:val="23"/>
          <w:szCs w:val="23"/>
        </w:rPr>
        <w:t>EmailId</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errors</w:t>
      </w:r>
      <w:r>
        <w:rPr>
          <w:rStyle w:val="token"/>
          <w:rFonts w:ascii="Consolas" w:hAnsi="Consolas"/>
          <w:color w:val="5F6364"/>
          <w:sz w:val="23"/>
          <w:szCs w:val="23"/>
        </w:rPr>
        <w:t>.</w:t>
      </w:r>
      <w:r>
        <w:rPr>
          <w:rStyle w:val="HTMLCode"/>
          <w:rFonts w:ascii="Consolas" w:hAnsi="Consolas"/>
          <w:color w:val="000000"/>
          <w:sz w:val="23"/>
          <w:szCs w:val="23"/>
        </w:rPr>
        <w:t xml:space="preserve">EmailId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2F9C0A"/>
          <w:sz w:val="23"/>
          <w:szCs w:val="23"/>
        </w:rPr>
        <w:t>'Invalid email address'</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errors</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w:t>
      </w:r>
      <w:r>
        <w:rPr>
          <w:rStyle w:val="token"/>
          <w:rFonts w:ascii="Consolas" w:hAnsi="Consolas"/>
          <w:color w:val="2F9C0A"/>
          <w:sz w:val="23"/>
          <w:szCs w:val="23"/>
        </w:rPr>
        <w:t>EmployeeComponent</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const</w:t>
      </w:r>
      <w:r>
        <w:rPr>
          <w:rStyle w:val="HTMLCode"/>
          <w:rFonts w:ascii="Consolas" w:hAnsi="Consolas"/>
          <w:color w:val="000000"/>
          <w:sz w:val="23"/>
          <w:szCs w:val="23"/>
        </w:rPr>
        <w:t xml:space="preserve"> formik</w:t>
      </w:r>
      <w:r>
        <w:rPr>
          <w:rStyle w:val="token"/>
          <w:rFonts w:ascii="Consolas" w:hAnsi="Consolas"/>
          <w:color w:val="A67F59"/>
          <w:sz w:val="23"/>
          <w:szCs w:val="23"/>
        </w:rPr>
        <w:t>=</w:t>
      </w:r>
      <w:r>
        <w:rPr>
          <w:rStyle w:val="token"/>
          <w:rFonts w:ascii="Consolas" w:hAnsi="Consolas"/>
          <w:color w:val="2F9C0A"/>
          <w:sz w:val="23"/>
          <w:szCs w:val="23"/>
        </w:rPr>
        <w:t>useFormik</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initialValues</w:t>
      </w:r>
      <w:r>
        <w:rPr>
          <w:rStyle w:val="token"/>
          <w:rFonts w:ascii="Consolas" w:hAnsi="Consolas"/>
          <w:color w:val="A67F59"/>
          <w:sz w:val="23"/>
          <w:szCs w:val="23"/>
        </w:rPr>
        <w:t>:</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Id</w:t>
      </w:r>
      <w:r>
        <w:rPr>
          <w:rStyle w:val="token"/>
          <w:rFonts w:ascii="Consolas" w:hAnsi="Consolas"/>
          <w:color w:val="A67F59"/>
          <w:sz w:val="23"/>
          <w:szCs w:val="23"/>
        </w:rPr>
        <w:t>:</w:t>
      </w:r>
      <w:r>
        <w:rPr>
          <w:rStyle w:val="token"/>
          <w:rFonts w:ascii="Consolas" w:hAnsi="Consolas"/>
          <w:color w:val="2F9C0A"/>
          <w:sz w:val="23"/>
          <w:szCs w:val="23"/>
        </w:rPr>
        <w:t>''</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Location</w:t>
      </w:r>
      <w:r>
        <w:rPr>
          <w:rStyle w:val="token"/>
          <w:rFonts w:ascii="Consolas" w:hAnsi="Consolas"/>
          <w:color w:val="A67F59"/>
          <w:sz w:val="23"/>
          <w:szCs w:val="23"/>
        </w:rPr>
        <w:t>:</w:t>
      </w:r>
      <w:r>
        <w:rPr>
          <w:rStyle w:val="token"/>
          <w:rFonts w:ascii="Consolas" w:hAnsi="Consolas"/>
          <w:color w:val="2F9C0A"/>
          <w:sz w:val="23"/>
          <w:szCs w:val="23"/>
        </w:rPr>
        <w:t>''</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Salary</w:t>
      </w:r>
      <w:r>
        <w:rPr>
          <w:rStyle w:val="token"/>
          <w:rFonts w:ascii="Consolas" w:hAnsi="Consolas"/>
          <w:color w:val="A67F59"/>
          <w:sz w:val="23"/>
          <w:szCs w:val="23"/>
        </w:rPr>
        <w:t>:</w:t>
      </w:r>
      <w:r>
        <w:rPr>
          <w:rStyle w:val="token"/>
          <w:rFonts w:ascii="Consolas" w:hAnsi="Consolas"/>
          <w:color w:val="2F9C0A"/>
          <w:sz w:val="23"/>
          <w:szCs w:val="23"/>
        </w:rPr>
        <w:t>''</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EmailId</w:t>
      </w:r>
      <w:r>
        <w:rPr>
          <w:rStyle w:val="token"/>
          <w:rFonts w:ascii="Consolas" w:hAnsi="Consolas"/>
          <w:color w:val="A67F59"/>
          <w:sz w:val="23"/>
          <w:szCs w:val="23"/>
        </w:rPr>
        <w:t>:</w:t>
      </w:r>
      <w:r>
        <w:rPr>
          <w:rStyle w:val="token"/>
          <w:rFonts w:ascii="Consolas" w:hAnsi="Consolas"/>
          <w:color w:val="2F9C0A"/>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validate</w:t>
      </w:r>
      <w:r>
        <w:rPr>
          <w:rStyle w:val="token"/>
          <w:rFonts w:ascii="Consolas" w:hAnsi="Consolas"/>
          <w:color w:val="A67F59"/>
          <w:sz w:val="23"/>
          <w:szCs w:val="23"/>
        </w:rPr>
        <w:t>:</w:t>
      </w:r>
      <w:r>
        <w:rPr>
          <w:rStyle w:val="HTMLCode"/>
          <w:rFonts w:ascii="Consolas" w:hAnsi="Consolas"/>
          <w:color w:val="000000"/>
          <w:sz w:val="23"/>
          <w:szCs w:val="23"/>
        </w:rPr>
        <w:t>validateEmployee</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onSubmit</w:t>
      </w:r>
      <w:r>
        <w:rPr>
          <w:rStyle w:val="token"/>
          <w:rFonts w:ascii="Consolas" w:hAnsi="Consolas"/>
          <w:color w:val="A67F59"/>
          <w:sz w:val="23"/>
          <w:szCs w:val="23"/>
        </w:rPr>
        <w:t>:</w:t>
      </w:r>
      <w:r>
        <w:rPr>
          <w:rStyle w:val="token"/>
          <w:rFonts w:ascii="Consolas" w:hAnsi="Consolas"/>
          <w:color w:val="000000"/>
          <w:sz w:val="23"/>
          <w:szCs w:val="23"/>
        </w:rPr>
        <w:t>values</w:t>
      </w:r>
      <w:r>
        <w:rPr>
          <w:rStyle w:val="token"/>
          <w:rFonts w:ascii="Consolas" w:hAnsi="Consolas"/>
          <w:color w:val="A67F59"/>
          <w:sz w:val="23"/>
          <w:szCs w:val="23"/>
        </w:rPr>
        <w:t>=&gt;</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alert</w:t>
      </w:r>
      <w:r>
        <w:rPr>
          <w:rStyle w:val="token"/>
          <w:rFonts w:ascii="Consolas" w:hAnsi="Consolas"/>
          <w:color w:val="5F6364"/>
          <w:sz w:val="23"/>
          <w:szCs w:val="23"/>
        </w:rPr>
        <w:t>(</w:t>
      </w:r>
      <w:r>
        <w:rPr>
          <w:rStyle w:val="token"/>
          <w:rFonts w:ascii="Consolas" w:hAnsi="Consolas"/>
          <w:color w:val="C92C2C"/>
          <w:sz w:val="23"/>
          <w:szCs w:val="23"/>
        </w:rPr>
        <w:t>JSON</w:t>
      </w:r>
      <w:r>
        <w:rPr>
          <w:rStyle w:val="token"/>
          <w:rFonts w:ascii="Consolas" w:hAnsi="Consolas"/>
          <w:color w:val="5F6364"/>
          <w:sz w:val="23"/>
          <w:szCs w:val="23"/>
        </w:rPr>
        <w:t>.</w:t>
      </w:r>
      <w:r>
        <w:rPr>
          <w:rStyle w:val="token"/>
          <w:rFonts w:ascii="Consolas" w:hAnsi="Consolas"/>
          <w:color w:val="2F9C0A"/>
          <w:sz w:val="23"/>
          <w:szCs w:val="23"/>
        </w:rPr>
        <w:t>stringify</w:t>
      </w:r>
      <w:r>
        <w:rPr>
          <w:rStyle w:val="token"/>
          <w:rFonts w:ascii="Consolas" w:hAnsi="Consolas"/>
          <w:color w:val="5F6364"/>
          <w:sz w:val="23"/>
          <w:szCs w:val="23"/>
        </w:rPr>
        <w:t>(</w:t>
      </w:r>
      <w:r>
        <w:rPr>
          <w:rStyle w:val="HTMLCode"/>
          <w:rFonts w:ascii="Consolas" w:hAnsi="Consolas"/>
          <w:color w:val="000000"/>
          <w:sz w:val="23"/>
          <w:szCs w:val="23"/>
        </w:rPr>
        <w:t>values</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New Employee Form</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form onSubmit</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handleSubmit</w:t>
      </w:r>
      <w:r>
        <w:rPr>
          <w:rStyle w:val="token"/>
          <w:rFonts w:ascii="Consolas" w:hAnsi="Consolas"/>
          <w:color w:val="5F6364"/>
          <w:sz w:val="23"/>
          <w:szCs w:val="23"/>
        </w:rPr>
        <w:t>}</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 htmlFor</w:t>
      </w:r>
      <w:r>
        <w:rPr>
          <w:rStyle w:val="token"/>
          <w:rFonts w:ascii="Consolas" w:hAnsi="Consolas"/>
          <w:color w:val="A67F59"/>
          <w:sz w:val="23"/>
          <w:szCs w:val="23"/>
        </w:rPr>
        <w:t>=</w:t>
      </w:r>
      <w:r>
        <w:rPr>
          <w:rStyle w:val="token"/>
          <w:rFonts w:ascii="Consolas" w:hAnsi="Consolas"/>
          <w:color w:val="2F9C0A"/>
          <w:sz w:val="23"/>
          <w:szCs w:val="23"/>
        </w:rPr>
        <w:t>"Id"</w:t>
      </w:r>
      <w:r>
        <w:rPr>
          <w:rStyle w:val="token"/>
          <w:rFonts w:ascii="Consolas" w:hAnsi="Consolas"/>
          <w:color w:val="A67F59"/>
          <w:sz w:val="23"/>
          <w:szCs w:val="23"/>
        </w:rPr>
        <w:t>&gt;</w:t>
      </w:r>
      <w:r>
        <w:rPr>
          <w:rStyle w:val="HTMLCode"/>
          <w:rFonts w:ascii="Consolas" w:hAnsi="Consolas"/>
          <w:color w:val="000000"/>
          <w:sz w:val="23"/>
          <w:szCs w:val="23"/>
        </w:rPr>
        <w:t xml:space="preserve">Employee </w:t>
      </w:r>
      <w:r>
        <w:rPr>
          <w:rStyle w:val="token"/>
          <w:rFonts w:ascii="Consolas" w:hAnsi="Consolas"/>
          <w:color w:val="C92C2C"/>
          <w:sz w:val="23"/>
          <w:szCs w:val="23"/>
        </w:rPr>
        <w:t>ID</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"Id"</w:t>
      </w:r>
      <w:r>
        <w:rPr>
          <w:rStyle w:val="HTMLCode"/>
          <w:rFonts w:ascii="Consolas" w:hAnsi="Consolas"/>
          <w:color w:val="000000"/>
          <w:sz w:val="23"/>
          <w:szCs w:val="23"/>
        </w:rPr>
        <w:t xml:space="preserve"> id</w:t>
      </w:r>
      <w:r>
        <w:rPr>
          <w:rStyle w:val="token"/>
          <w:rFonts w:ascii="Consolas" w:hAnsi="Consolas"/>
          <w:color w:val="A67F59"/>
          <w:sz w:val="23"/>
          <w:szCs w:val="23"/>
        </w:rPr>
        <w:t>=</w:t>
      </w:r>
      <w:r>
        <w:rPr>
          <w:rStyle w:val="token"/>
          <w:rFonts w:ascii="Consolas" w:hAnsi="Consolas"/>
          <w:color w:val="2F9C0A"/>
          <w:sz w:val="23"/>
          <w:szCs w:val="23"/>
        </w:rPr>
        <w:t>"Id"</w:t>
      </w:r>
      <w:r>
        <w:rPr>
          <w:rStyle w:val="HTMLCode"/>
          <w:rFonts w:ascii="Consolas" w:hAnsi="Consolas"/>
          <w:color w:val="000000"/>
          <w:sz w:val="23"/>
          <w:szCs w:val="23"/>
        </w:rPr>
        <w:t xml:space="preserve">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values</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handleChange</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w:t>
      </w:r>
      <w:r>
        <w:rPr>
          <w:rStyle w:val="HTMLCode"/>
          <w:rFonts w:ascii="Consolas" w:hAnsi="Consolas"/>
          <w:color w:val="000000"/>
          <w:sz w:val="23"/>
          <w:szCs w:val="23"/>
        </w:rPr>
        <w:t xml:space="preserve">  </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 htmlFor</w:t>
      </w:r>
      <w:r>
        <w:rPr>
          <w:rStyle w:val="token"/>
          <w:rFonts w:ascii="Consolas" w:hAnsi="Consolas"/>
          <w:color w:val="A67F59"/>
          <w:sz w:val="23"/>
          <w:szCs w:val="23"/>
        </w:rPr>
        <w:t>=</w:t>
      </w:r>
      <w:r>
        <w:rPr>
          <w:rStyle w:val="token"/>
          <w:rFonts w:ascii="Consolas" w:hAnsi="Consolas"/>
          <w:color w:val="2F9C0A"/>
          <w:sz w:val="23"/>
          <w:szCs w:val="23"/>
        </w:rPr>
        <w:t>"Name"</w:t>
      </w:r>
      <w:r>
        <w:rPr>
          <w:rStyle w:val="token"/>
          <w:rFonts w:ascii="Consolas" w:hAnsi="Consolas"/>
          <w:color w:val="A67F59"/>
          <w:sz w:val="23"/>
          <w:szCs w:val="23"/>
        </w:rPr>
        <w:t>&gt;</w:t>
      </w:r>
      <w:r>
        <w:rPr>
          <w:rStyle w:val="HTMLCode"/>
          <w:rFonts w:ascii="Consolas" w:hAnsi="Consolas"/>
          <w:color w:val="000000"/>
          <w:sz w:val="23"/>
          <w:szCs w:val="23"/>
        </w:rPr>
        <w:t xml:space="preserve">Employee 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"Name"</w:t>
      </w:r>
      <w:r>
        <w:rPr>
          <w:rStyle w:val="HTMLCode"/>
          <w:rFonts w:ascii="Consolas" w:hAnsi="Consolas"/>
          <w:color w:val="000000"/>
          <w:sz w:val="23"/>
          <w:szCs w:val="23"/>
        </w:rPr>
        <w:t xml:space="preserve"> id</w:t>
      </w:r>
      <w:r>
        <w:rPr>
          <w:rStyle w:val="token"/>
          <w:rFonts w:ascii="Consolas" w:hAnsi="Consolas"/>
          <w:color w:val="A67F59"/>
          <w:sz w:val="23"/>
          <w:szCs w:val="23"/>
        </w:rPr>
        <w:t>=</w:t>
      </w:r>
      <w:r>
        <w:rPr>
          <w:rStyle w:val="token"/>
          <w:rFonts w:ascii="Consolas" w:hAnsi="Consolas"/>
          <w:color w:val="2F9C0A"/>
          <w:sz w:val="23"/>
          <w:szCs w:val="23"/>
        </w:rPr>
        <w:t>"Name"</w:t>
      </w:r>
      <w:r>
        <w:rPr>
          <w:rStyle w:val="HTMLCode"/>
          <w:rFonts w:ascii="Consolas" w:hAnsi="Consolas"/>
          <w:color w:val="000000"/>
          <w:sz w:val="23"/>
          <w:szCs w:val="23"/>
        </w:rPr>
        <w:t xml:space="preserve">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values</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handleChange</w:t>
      </w:r>
      <w:r>
        <w:rPr>
          <w:rStyle w:val="token"/>
          <w:rFonts w:ascii="Consolas" w:hAnsi="Consolas"/>
          <w:color w:val="5F6364"/>
          <w:sz w:val="23"/>
          <w:szCs w:val="23"/>
        </w:rPr>
        <w:t>}</w:t>
      </w:r>
      <w:r>
        <w:rPr>
          <w:rStyle w:val="HTMLCode"/>
          <w:rFonts w:ascii="Consolas" w:hAnsi="Consolas"/>
          <w:color w:val="000000"/>
          <w:sz w:val="23"/>
          <w:szCs w:val="23"/>
        </w:rPr>
        <w:t xml:space="preserve"> onBlur</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handleBlur</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touched</w:t>
      </w:r>
      <w:r>
        <w:rPr>
          <w:rStyle w:val="token"/>
          <w:rFonts w:ascii="Consolas" w:hAnsi="Consolas"/>
          <w:color w:val="5F6364"/>
          <w:sz w:val="23"/>
          <w:szCs w:val="23"/>
        </w:rPr>
        <w:t>.</w:t>
      </w:r>
      <w:r>
        <w:rPr>
          <w:rStyle w:val="HTMLCode"/>
          <w:rFonts w:ascii="Consolas" w:hAnsi="Consolas"/>
          <w:color w:val="000000"/>
          <w:sz w:val="23"/>
          <w:szCs w:val="23"/>
        </w:rPr>
        <w:t xml:space="preserve">Name </w:t>
      </w:r>
      <w:r>
        <w:rPr>
          <w:rStyle w:val="token"/>
          <w:rFonts w:ascii="Consolas" w:hAnsi="Consolas"/>
          <w:color w:val="A67F59"/>
          <w:sz w:val="23"/>
          <w:szCs w:val="23"/>
        </w:rPr>
        <w:t>&amp;&amp;</w:t>
      </w:r>
      <w:r>
        <w:rPr>
          <w:rStyle w:val="HTMLCode"/>
          <w:rFonts w:ascii="Consolas" w:hAnsi="Consolas"/>
          <w:color w:val="000000"/>
          <w:sz w:val="23"/>
          <w:szCs w:val="23"/>
        </w:rPr>
        <w:t xml:space="preserve"> formik</w:t>
      </w:r>
      <w:r>
        <w:rPr>
          <w:rStyle w:val="token"/>
          <w:rFonts w:ascii="Consolas" w:hAnsi="Consolas"/>
          <w:color w:val="5F6364"/>
          <w:sz w:val="23"/>
          <w:szCs w:val="23"/>
        </w:rPr>
        <w:t>.</w:t>
      </w:r>
      <w:r>
        <w:rPr>
          <w:rStyle w:val="HTMLCode"/>
          <w:rFonts w:ascii="Consolas" w:hAnsi="Consolas"/>
          <w:color w:val="000000"/>
          <w:sz w:val="23"/>
          <w:szCs w:val="23"/>
        </w:rPr>
        <w:t>errors</w:t>
      </w:r>
      <w:r>
        <w:rPr>
          <w:rStyle w:val="token"/>
          <w:rFonts w:ascii="Consolas" w:hAnsi="Consolas"/>
          <w:color w:val="5F6364"/>
          <w:sz w:val="23"/>
          <w:szCs w:val="23"/>
        </w:rPr>
        <w:t>.</w:t>
      </w:r>
      <w:r>
        <w:rPr>
          <w:rStyle w:val="HTMLCode"/>
          <w:rFonts w:ascii="Consolas" w:hAnsi="Consolas"/>
          <w:color w:val="000000"/>
          <w:sz w:val="23"/>
          <w:szCs w:val="23"/>
        </w:rPr>
        <w:t xml:space="preserve">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span style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color</w:t>
      </w:r>
      <w:r>
        <w:rPr>
          <w:rStyle w:val="token"/>
          <w:rFonts w:ascii="Consolas" w:hAnsi="Consolas"/>
          <w:color w:val="A67F59"/>
          <w:sz w:val="23"/>
          <w:szCs w:val="23"/>
        </w:rPr>
        <w:t>:</w:t>
      </w:r>
      <w:r>
        <w:rPr>
          <w:rStyle w:val="token"/>
          <w:rFonts w:ascii="Consolas" w:hAnsi="Consolas"/>
          <w:color w:val="2F9C0A"/>
          <w:sz w:val="23"/>
          <w:szCs w:val="23"/>
        </w:rPr>
        <w:t>'red'</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errors</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span</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null</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 htmlFor</w:t>
      </w:r>
      <w:r>
        <w:rPr>
          <w:rStyle w:val="token"/>
          <w:rFonts w:ascii="Consolas" w:hAnsi="Consolas"/>
          <w:color w:val="A67F59"/>
          <w:sz w:val="23"/>
          <w:szCs w:val="23"/>
        </w:rPr>
        <w:t>=</w:t>
      </w:r>
      <w:r>
        <w:rPr>
          <w:rStyle w:val="token"/>
          <w:rFonts w:ascii="Consolas" w:hAnsi="Consolas"/>
          <w:color w:val="2F9C0A"/>
          <w:sz w:val="23"/>
          <w:szCs w:val="23"/>
        </w:rPr>
        <w:t>"Location"</w:t>
      </w:r>
      <w:r>
        <w:rPr>
          <w:rStyle w:val="token"/>
          <w:rFonts w:ascii="Consolas" w:hAnsi="Consolas"/>
          <w:color w:val="A67F59"/>
          <w:sz w:val="23"/>
          <w:szCs w:val="23"/>
        </w:rPr>
        <w:t>&gt;</w:t>
      </w:r>
      <w:r>
        <w:rPr>
          <w:rStyle w:val="HTMLCode"/>
          <w:rFonts w:ascii="Consolas" w:hAnsi="Consolas"/>
          <w:color w:val="000000"/>
          <w:sz w:val="23"/>
          <w:szCs w:val="23"/>
        </w:rPr>
        <w:t xml:space="preserve">Employee Location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"Location"</w:t>
      </w:r>
      <w:r>
        <w:rPr>
          <w:rStyle w:val="HTMLCode"/>
          <w:rFonts w:ascii="Consolas" w:hAnsi="Consolas"/>
          <w:color w:val="000000"/>
          <w:sz w:val="23"/>
          <w:szCs w:val="23"/>
        </w:rPr>
        <w:t xml:space="preserve"> id</w:t>
      </w:r>
      <w:r>
        <w:rPr>
          <w:rStyle w:val="token"/>
          <w:rFonts w:ascii="Consolas" w:hAnsi="Consolas"/>
          <w:color w:val="A67F59"/>
          <w:sz w:val="23"/>
          <w:szCs w:val="23"/>
        </w:rPr>
        <w:t>=</w:t>
      </w:r>
      <w:r>
        <w:rPr>
          <w:rStyle w:val="token"/>
          <w:rFonts w:ascii="Consolas" w:hAnsi="Consolas"/>
          <w:color w:val="2F9C0A"/>
          <w:sz w:val="23"/>
          <w:szCs w:val="23"/>
        </w:rPr>
        <w:t>"Location"</w:t>
      </w:r>
      <w:r>
        <w:rPr>
          <w:rStyle w:val="HTMLCode"/>
          <w:rFonts w:ascii="Consolas" w:hAnsi="Consolas"/>
          <w:color w:val="000000"/>
          <w:sz w:val="23"/>
          <w:szCs w:val="23"/>
        </w:rPr>
        <w:t xml:space="preserve">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values</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handleChange</w:t>
      </w:r>
      <w:r>
        <w:rPr>
          <w:rStyle w:val="token"/>
          <w:rFonts w:ascii="Consolas" w:hAnsi="Consolas"/>
          <w:color w:val="5F6364"/>
          <w:sz w:val="23"/>
          <w:szCs w:val="23"/>
        </w:rPr>
        <w:t>}</w:t>
      </w:r>
      <w:r>
        <w:rPr>
          <w:rStyle w:val="HTMLCode"/>
          <w:rFonts w:ascii="Consolas" w:hAnsi="Consolas"/>
          <w:color w:val="000000"/>
          <w:sz w:val="23"/>
          <w:szCs w:val="23"/>
        </w:rPr>
        <w:t xml:space="preserve"> onBlur</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handleBlur</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touched</w:t>
      </w:r>
      <w:r>
        <w:rPr>
          <w:rStyle w:val="token"/>
          <w:rFonts w:ascii="Consolas" w:hAnsi="Consolas"/>
          <w:color w:val="5F6364"/>
          <w:sz w:val="23"/>
          <w:szCs w:val="23"/>
        </w:rPr>
        <w:t>.</w:t>
      </w:r>
      <w:r>
        <w:rPr>
          <w:rStyle w:val="HTMLCode"/>
          <w:rFonts w:ascii="Consolas" w:hAnsi="Consolas"/>
          <w:color w:val="000000"/>
          <w:sz w:val="23"/>
          <w:szCs w:val="23"/>
        </w:rPr>
        <w:t xml:space="preserve">Location </w:t>
      </w:r>
      <w:r>
        <w:rPr>
          <w:rStyle w:val="token"/>
          <w:rFonts w:ascii="Consolas" w:hAnsi="Consolas"/>
          <w:color w:val="A67F59"/>
          <w:sz w:val="23"/>
          <w:szCs w:val="23"/>
        </w:rPr>
        <w:t>&amp;&amp;</w:t>
      </w:r>
      <w:r>
        <w:rPr>
          <w:rStyle w:val="HTMLCode"/>
          <w:rFonts w:ascii="Consolas" w:hAnsi="Consolas"/>
          <w:color w:val="000000"/>
          <w:sz w:val="23"/>
          <w:szCs w:val="23"/>
        </w:rPr>
        <w:t xml:space="preserve"> formik</w:t>
      </w:r>
      <w:r>
        <w:rPr>
          <w:rStyle w:val="token"/>
          <w:rFonts w:ascii="Consolas" w:hAnsi="Consolas"/>
          <w:color w:val="5F6364"/>
          <w:sz w:val="23"/>
          <w:szCs w:val="23"/>
        </w:rPr>
        <w:t>.</w:t>
      </w:r>
      <w:r>
        <w:rPr>
          <w:rStyle w:val="HTMLCode"/>
          <w:rFonts w:ascii="Consolas" w:hAnsi="Consolas"/>
          <w:color w:val="000000"/>
          <w:sz w:val="23"/>
          <w:szCs w:val="23"/>
        </w:rPr>
        <w:t>errors</w:t>
      </w:r>
      <w:r>
        <w:rPr>
          <w:rStyle w:val="token"/>
          <w:rFonts w:ascii="Consolas" w:hAnsi="Consolas"/>
          <w:color w:val="5F6364"/>
          <w:sz w:val="23"/>
          <w:szCs w:val="23"/>
        </w:rPr>
        <w:t>.</w:t>
      </w:r>
      <w:r>
        <w:rPr>
          <w:rStyle w:val="HTMLCode"/>
          <w:rFonts w:ascii="Consolas" w:hAnsi="Consolas"/>
          <w:color w:val="000000"/>
          <w:sz w:val="23"/>
          <w:szCs w:val="23"/>
        </w:rPr>
        <w:t xml:space="preserve">Location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span style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color</w:t>
      </w:r>
      <w:r>
        <w:rPr>
          <w:rStyle w:val="token"/>
          <w:rFonts w:ascii="Consolas" w:hAnsi="Consolas"/>
          <w:color w:val="A67F59"/>
          <w:sz w:val="23"/>
          <w:szCs w:val="23"/>
        </w:rPr>
        <w:t>:</w:t>
      </w:r>
      <w:r>
        <w:rPr>
          <w:rStyle w:val="token"/>
          <w:rFonts w:ascii="Consolas" w:hAnsi="Consolas"/>
          <w:color w:val="2F9C0A"/>
          <w:sz w:val="23"/>
          <w:szCs w:val="23"/>
        </w:rPr>
        <w:t>'red'</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errors</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span</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null</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 htmlFor</w:t>
      </w:r>
      <w:r>
        <w:rPr>
          <w:rStyle w:val="token"/>
          <w:rFonts w:ascii="Consolas" w:hAnsi="Consolas"/>
          <w:color w:val="A67F59"/>
          <w:sz w:val="23"/>
          <w:szCs w:val="23"/>
        </w:rPr>
        <w:t>=</w:t>
      </w:r>
      <w:r>
        <w:rPr>
          <w:rStyle w:val="token"/>
          <w:rFonts w:ascii="Consolas" w:hAnsi="Consolas"/>
          <w:color w:val="2F9C0A"/>
          <w:sz w:val="23"/>
          <w:szCs w:val="23"/>
        </w:rPr>
        <w:t>"Salary"</w:t>
      </w:r>
      <w:r>
        <w:rPr>
          <w:rStyle w:val="token"/>
          <w:rFonts w:ascii="Consolas" w:hAnsi="Consolas"/>
          <w:color w:val="A67F59"/>
          <w:sz w:val="23"/>
          <w:szCs w:val="23"/>
        </w:rPr>
        <w:t>&gt;</w:t>
      </w:r>
      <w:r>
        <w:rPr>
          <w:rStyle w:val="HTMLCode"/>
          <w:rFonts w:ascii="Consolas" w:hAnsi="Consolas"/>
          <w:color w:val="000000"/>
          <w:sz w:val="23"/>
          <w:szCs w:val="23"/>
        </w:rPr>
        <w:t xml:space="preserve">Employee Salary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"Salary"</w:t>
      </w:r>
      <w:r>
        <w:rPr>
          <w:rStyle w:val="HTMLCode"/>
          <w:rFonts w:ascii="Consolas" w:hAnsi="Consolas"/>
          <w:color w:val="000000"/>
          <w:sz w:val="23"/>
          <w:szCs w:val="23"/>
        </w:rPr>
        <w:t xml:space="preserve"> id</w:t>
      </w:r>
      <w:r>
        <w:rPr>
          <w:rStyle w:val="token"/>
          <w:rFonts w:ascii="Consolas" w:hAnsi="Consolas"/>
          <w:color w:val="A67F59"/>
          <w:sz w:val="23"/>
          <w:szCs w:val="23"/>
        </w:rPr>
        <w:t>=</w:t>
      </w:r>
      <w:r>
        <w:rPr>
          <w:rStyle w:val="token"/>
          <w:rFonts w:ascii="Consolas" w:hAnsi="Consolas"/>
          <w:color w:val="2F9C0A"/>
          <w:sz w:val="23"/>
          <w:szCs w:val="23"/>
        </w:rPr>
        <w:t>"Salary"</w:t>
      </w:r>
      <w:r>
        <w:rPr>
          <w:rStyle w:val="HTMLCode"/>
          <w:rFonts w:ascii="Consolas" w:hAnsi="Consolas"/>
          <w:color w:val="000000"/>
          <w:sz w:val="23"/>
          <w:szCs w:val="23"/>
        </w:rPr>
        <w:t xml:space="preserve">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values</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onChange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handleChange</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w:t>
      </w:r>
      <w:r>
        <w:rPr>
          <w:rStyle w:val="HTMLCode"/>
          <w:rFonts w:ascii="Consolas" w:hAnsi="Consolas"/>
          <w:color w:val="000000"/>
          <w:sz w:val="23"/>
          <w:szCs w:val="23"/>
        </w:rPr>
        <w:t xml:space="preserve">                  </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 htmlFor</w:t>
      </w:r>
      <w:r>
        <w:rPr>
          <w:rStyle w:val="token"/>
          <w:rFonts w:ascii="Consolas" w:hAnsi="Consolas"/>
          <w:color w:val="A67F59"/>
          <w:sz w:val="23"/>
          <w:szCs w:val="23"/>
        </w:rPr>
        <w:t>=</w:t>
      </w:r>
      <w:r>
        <w:rPr>
          <w:rStyle w:val="token"/>
          <w:rFonts w:ascii="Consolas" w:hAnsi="Consolas"/>
          <w:color w:val="2F9C0A"/>
          <w:sz w:val="23"/>
          <w:szCs w:val="23"/>
        </w:rPr>
        <w:t>"EmailId"</w:t>
      </w:r>
      <w:r>
        <w:rPr>
          <w:rStyle w:val="token"/>
          <w:rFonts w:ascii="Consolas" w:hAnsi="Consolas"/>
          <w:color w:val="A67F59"/>
          <w:sz w:val="23"/>
          <w:szCs w:val="23"/>
        </w:rPr>
        <w:t>&gt;</w:t>
      </w:r>
      <w:r>
        <w:rPr>
          <w:rStyle w:val="HTMLCode"/>
          <w:rFonts w:ascii="Consolas" w:hAnsi="Consolas"/>
          <w:color w:val="000000"/>
          <w:sz w:val="23"/>
          <w:szCs w:val="23"/>
        </w:rPr>
        <w:t xml:space="preserve">Employee Email </w:t>
      </w:r>
      <w:r>
        <w:rPr>
          <w:rStyle w:val="token"/>
          <w:rFonts w:ascii="Consolas" w:hAnsi="Consolas"/>
          <w:color w:val="C92C2C"/>
          <w:sz w:val="23"/>
          <w:szCs w:val="23"/>
        </w:rPr>
        <w:t>ID</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"EmailId"</w:t>
      </w:r>
      <w:r>
        <w:rPr>
          <w:rStyle w:val="HTMLCode"/>
          <w:rFonts w:ascii="Consolas" w:hAnsi="Consolas"/>
          <w:color w:val="000000"/>
          <w:sz w:val="23"/>
          <w:szCs w:val="23"/>
        </w:rPr>
        <w:t xml:space="preserve"> id</w:t>
      </w:r>
      <w:r>
        <w:rPr>
          <w:rStyle w:val="token"/>
          <w:rFonts w:ascii="Consolas" w:hAnsi="Consolas"/>
          <w:color w:val="A67F59"/>
          <w:sz w:val="23"/>
          <w:szCs w:val="23"/>
        </w:rPr>
        <w:t>=</w:t>
      </w:r>
      <w:r>
        <w:rPr>
          <w:rStyle w:val="token"/>
          <w:rFonts w:ascii="Consolas" w:hAnsi="Consolas"/>
          <w:color w:val="2F9C0A"/>
          <w:sz w:val="23"/>
          <w:szCs w:val="23"/>
        </w:rPr>
        <w:t>"EmailId"</w:t>
      </w:r>
      <w:r>
        <w:rPr>
          <w:rStyle w:val="HTMLCode"/>
          <w:rFonts w:ascii="Consolas" w:hAnsi="Consolas"/>
          <w:color w:val="000000"/>
          <w:sz w:val="23"/>
          <w:szCs w:val="23"/>
        </w:rPr>
        <w:t xml:space="preserve">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values</w:t>
      </w:r>
      <w:r>
        <w:rPr>
          <w:rStyle w:val="token"/>
          <w:rFonts w:ascii="Consolas" w:hAnsi="Consolas"/>
          <w:color w:val="5F6364"/>
          <w:sz w:val="23"/>
          <w:szCs w:val="23"/>
        </w:rPr>
        <w:t>.</w:t>
      </w:r>
      <w:r>
        <w:rPr>
          <w:rStyle w:val="HTMLCode"/>
          <w:rFonts w:ascii="Consolas" w:hAnsi="Consolas"/>
          <w:color w:val="000000"/>
          <w:sz w:val="23"/>
          <w:szCs w:val="23"/>
        </w:rPr>
        <w:t>EmailId</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handleChange</w:t>
      </w:r>
      <w:r>
        <w:rPr>
          <w:rStyle w:val="token"/>
          <w:rFonts w:ascii="Consolas" w:hAnsi="Consolas"/>
          <w:color w:val="5F6364"/>
          <w:sz w:val="23"/>
          <w:szCs w:val="23"/>
        </w:rPr>
        <w:t>}</w:t>
      </w:r>
      <w:r>
        <w:rPr>
          <w:rStyle w:val="HTMLCode"/>
          <w:rFonts w:ascii="Consolas" w:hAnsi="Consolas"/>
          <w:color w:val="000000"/>
          <w:sz w:val="23"/>
          <w:szCs w:val="23"/>
        </w:rPr>
        <w:t xml:space="preserve"> onBlur</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handleBlur</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touched</w:t>
      </w:r>
      <w:r>
        <w:rPr>
          <w:rStyle w:val="token"/>
          <w:rFonts w:ascii="Consolas" w:hAnsi="Consolas"/>
          <w:color w:val="5F6364"/>
          <w:sz w:val="23"/>
          <w:szCs w:val="23"/>
        </w:rPr>
        <w:t>.</w:t>
      </w:r>
      <w:r>
        <w:rPr>
          <w:rStyle w:val="HTMLCode"/>
          <w:rFonts w:ascii="Consolas" w:hAnsi="Consolas"/>
          <w:color w:val="000000"/>
          <w:sz w:val="23"/>
          <w:szCs w:val="23"/>
        </w:rPr>
        <w:t xml:space="preserve">EmailId </w:t>
      </w:r>
      <w:r>
        <w:rPr>
          <w:rStyle w:val="token"/>
          <w:rFonts w:ascii="Consolas" w:hAnsi="Consolas"/>
          <w:color w:val="A67F59"/>
          <w:sz w:val="23"/>
          <w:szCs w:val="23"/>
        </w:rPr>
        <w:t>&amp;&amp;</w:t>
      </w:r>
      <w:r>
        <w:rPr>
          <w:rStyle w:val="HTMLCode"/>
          <w:rFonts w:ascii="Consolas" w:hAnsi="Consolas"/>
          <w:color w:val="000000"/>
          <w:sz w:val="23"/>
          <w:szCs w:val="23"/>
        </w:rPr>
        <w:t xml:space="preserve"> formik</w:t>
      </w:r>
      <w:r>
        <w:rPr>
          <w:rStyle w:val="token"/>
          <w:rFonts w:ascii="Consolas" w:hAnsi="Consolas"/>
          <w:color w:val="5F6364"/>
          <w:sz w:val="23"/>
          <w:szCs w:val="23"/>
        </w:rPr>
        <w:t>.</w:t>
      </w:r>
      <w:r>
        <w:rPr>
          <w:rStyle w:val="HTMLCode"/>
          <w:rFonts w:ascii="Consolas" w:hAnsi="Consolas"/>
          <w:color w:val="000000"/>
          <w:sz w:val="23"/>
          <w:szCs w:val="23"/>
        </w:rPr>
        <w:t>errors</w:t>
      </w:r>
      <w:r>
        <w:rPr>
          <w:rStyle w:val="token"/>
          <w:rFonts w:ascii="Consolas" w:hAnsi="Consolas"/>
          <w:color w:val="5F6364"/>
          <w:sz w:val="23"/>
          <w:szCs w:val="23"/>
        </w:rPr>
        <w:t>.</w:t>
      </w:r>
      <w:r>
        <w:rPr>
          <w:rStyle w:val="HTMLCode"/>
          <w:rFonts w:ascii="Consolas" w:hAnsi="Consolas"/>
          <w:color w:val="000000"/>
          <w:sz w:val="23"/>
          <w:szCs w:val="23"/>
        </w:rPr>
        <w:t xml:space="preserve">EmailId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span style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color</w:t>
      </w:r>
      <w:r>
        <w:rPr>
          <w:rStyle w:val="token"/>
          <w:rFonts w:ascii="Consolas" w:hAnsi="Consolas"/>
          <w:color w:val="A67F59"/>
          <w:sz w:val="23"/>
          <w:szCs w:val="23"/>
        </w:rPr>
        <w:t>:</w:t>
      </w:r>
      <w:r>
        <w:rPr>
          <w:rStyle w:val="token"/>
          <w:rFonts w:ascii="Consolas" w:hAnsi="Consolas"/>
          <w:color w:val="2F9C0A"/>
          <w:sz w:val="23"/>
          <w:szCs w:val="23"/>
        </w:rPr>
        <w:t>'red'</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errors</w:t>
      </w:r>
      <w:r>
        <w:rPr>
          <w:rStyle w:val="token"/>
          <w:rFonts w:ascii="Consolas" w:hAnsi="Consolas"/>
          <w:color w:val="5F6364"/>
          <w:sz w:val="23"/>
          <w:szCs w:val="23"/>
        </w:rPr>
        <w:t>.</w:t>
      </w:r>
      <w:r>
        <w:rPr>
          <w:rStyle w:val="HTMLCode"/>
          <w:rFonts w:ascii="Consolas" w:hAnsi="Consolas"/>
          <w:color w:val="000000"/>
          <w:sz w:val="23"/>
          <w:szCs w:val="23"/>
        </w:rPr>
        <w:t>EmailId</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span</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null</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button type</w:t>
      </w:r>
      <w:r>
        <w:rPr>
          <w:rStyle w:val="token"/>
          <w:rFonts w:ascii="Consolas" w:hAnsi="Consolas"/>
          <w:color w:val="A67F59"/>
          <w:sz w:val="23"/>
          <w:szCs w:val="23"/>
        </w:rPr>
        <w:t>=</w:t>
      </w:r>
      <w:r>
        <w:rPr>
          <w:rStyle w:val="token"/>
          <w:rFonts w:ascii="Consolas" w:hAnsi="Consolas"/>
          <w:color w:val="2F9C0A"/>
          <w:sz w:val="23"/>
          <w:szCs w:val="23"/>
        </w:rPr>
        <w:t>"submit"</w:t>
      </w:r>
      <w:r>
        <w:rPr>
          <w:rStyle w:val="token"/>
          <w:rFonts w:ascii="Consolas" w:hAnsi="Consolas"/>
          <w:color w:val="A67F59"/>
          <w:sz w:val="23"/>
          <w:szCs w:val="23"/>
        </w:rPr>
        <w:t>&gt;</w:t>
      </w:r>
      <w:r>
        <w:rPr>
          <w:rStyle w:val="HTMLCode"/>
          <w:rFonts w:ascii="Consolas" w:hAnsi="Consolas"/>
          <w:color w:val="000000"/>
          <w:sz w:val="23"/>
          <w:szCs w:val="23"/>
        </w:rPr>
        <w:t>Create</w:t>
      </w:r>
      <w:r>
        <w:rPr>
          <w:rStyle w:val="token"/>
          <w:rFonts w:ascii="Consolas" w:hAnsi="Consolas"/>
          <w:color w:val="A67F59"/>
          <w:sz w:val="23"/>
          <w:szCs w:val="23"/>
        </w:rPr>
        <w:t>&lt;/</w:t>
      </w:r>
      <w:r>
        <w:rPr>
          <w:rStyle w:val="HTMLCode"/>
          <w:rFonts w:ascii="Consolas" w:hAnsi="Consolas"/>
          <w:color w:val="000000"/>
          <w:sz w:val="23"/>
          <w:szCs w:val="23"/>
        </w:rPr>
        <w:t>button</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form</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r>
        <w:rPr>
          <w:rStyle w:val="HTMLCode"/>
          <w:rFonts w:ascii="Consolas" w:hAnsi="Consolas"/>
          <w:color w:val="000000"/>
          <w:sz w:val="23"/>
          <w:szCs w:val="23"/>
        </w:rPr>
        <w:t xml:space="preserve"> </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w:t>
      </w:r>
      <w:r>
        <w:rPr>
          <w:rStyle w:val="token"/>
          <w:rFonts w:ascii="Consolas" w:hAnsi="Consolas"/>
          <w:color w:val="A67F59"/>
          <w:sz w:val="23"/>
          <w:szCs w:val="23"/>
        </w:rPr>
        <w:t>=&lt;</w:t>
      </w:r>
      <w:r>
        <w:rPr>
          <w:rStyle w:val="HTMLCode"/>
          <w:rFonts w:ascii="Consolas" w:hAnsi="Consolas"/>
          <w:color w:val="000000"/>
          <w:sz w:val="23"/>
          <w:szCs w:val="23"/>
        </w:rPr>
        <w:t>EmployeeComponent</w:t>
      </w:r>
      <w:r>
        <w:rPr>
          <w:rStyle w:val="token"/>
          <w:rFonts w:ascii="Consolas" w:hAnsi="Consolas"/>
          <w:color w:val="A67F59"/>
          <w:sz w:val="23"/>
          <w:szCs w:val="23"/>
        </w:rPr>
        <w:t>&gt;&lt;/</w:t>
      </w:r>
      <w:r>
        <w:rPr>
          <w:rStyle w:val="HTMLCode"/>
          <w:rFonts w:ascii="Consolas" w:hAnsi="Consolas"/>
          <w:color w:val="000000"/>
          <w:sz w:val="23"/>
          <w:szCs w:val="23"/>
        </w:rPr>
        <w:t>EmployeeComponent</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2941BF" w:rsidRDefault="002941BF" w:rsidP="002941BF">
      <w:pPr>
        <w:rPr>
          <w:color w:val="676A6D"/>
          <w:sz w:val="23"/>
          <w:szCs w:val="23"/>
        </w:rPr>
      </w:pPr>
    </w:p>
    <w:p w:rsidR="002941BF" w:rsidRDefault="002941BF" w:rsidP="002941BF">
      <w:pPr>
        <w:pStyle w:val="Heading2"/>
        <w:shd w:val="clear" w:color="auto" w:fill="FFFFFF"/>
        <w:spacing w:before="360" w:beforeAutospacing="0" w:after="168" w:afterAutospacing="0" w:line="288" w:lineRule="atLeast"/>
        <w:rPr>
          <w:rFonts w:ascii="inherit" w:hAnsi="inherit"/>
          <w:b w:val="0"/>
          <w:bCs w:val="0"/>
          <w:color w:val="323131"/>
          <w:sz w:val="41"/>
          <w:szCs w:val="41"/>
        </w:rPr>
      </w:pPr>
      <w:r>
        <w:rPr>
          <w:rStyle w:val="Strong"/>
          <w:rFonts w:ascii="inherit" w:hAnsi="inherit"/>
          <w:b/>
          <w:bCs/>
          <w:color w:val="323131"/>
          <w:sz w:val="41"/>
          <w:szCs w:val="41"/>
        </w:rPr>
        <w:t>Validation using Yup Library</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By now we have seen how to write the validation code for our form inputs. But we are free to use any third party validation library available and do the form validation.</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 xml:space="preserve">Formik's authors/a large portion of its users use Yup library for object schema validation. Since Formik authors/users love Yup so much, Formik has a special configuration option for Yup called validationSchema which </w:t>
      </w:r>
      <w:r>
        <w:rPr>
          <w:color w:val="333333"/>
          <w:sz w:val="29"/>
          <w:szCs w:val="29"/>
        </w:rPr>
        <w:lastRenderedPageBreak/>
        <w:t>will automatically transform Yup's validation errors messages into a pretty object whose keys match our forms input values.</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 Lets navigate to our node js command prompt. Run a command to install yup into our project.</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npm install yup –save</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After the Installation is successful, run our project using </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Npm start </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Lets switch back to Visual studio code, lets delete all the validation code we have written. Lets import everything from yup. </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Add a new property called as validationSchema in useFormik function and assign the object function available. To this function, we pass our validation rules. First lets do it for name. we mention the data type followed by adding the validations for max length and required. Lets add the validations for Location and Email Id. </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Save these changes, Navigate to the browser and we can see the validation is happening for our form data as we enter the values.</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If we see our input elements, we are writing so much of code to set values for different attributes like id, value, onchange, onblur. However, to save you time, useFormik() returns a helper method called formik.getFieldProps(). Lets go and modify our input elements to make use of it and to this method we will pass the Name of our input. We will do the same for rest of the input elements as well.</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Save these changes, Navigate to the browser and we can see the behaviour we have earlier.</w:t>
      </w:r>
    </w:p>
    <w:p w:rsidR="002941BF" w:rsidRDefault="002941BF" w:rsidP="002941BF">
      <w:pPr>
        <w:pStyle w:val="NormalWeb"/>
        <w:spacing w:before="0" w:beforeAutospacing="0" w:after="360" w:afterAutospacing="0" w:line="360" w:lineRule="atLeast"/>
        <w:rPr>
          <w:color w:val="333333"/>
          <w:sz w:val="29"/>
          <w:szCs w:val="29"/>
        </w:rPr>
      </w:pPr>
      <w:r>
        <w:rPr>
          <w:color w:val="333333"/>
          <w:sz w:val="29"/>
          <w:szCs w:val="29"/>
        </w:rPr>
        <w:t>The Complete Code looks like below.</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lastRenderedPageBreak/>
        <w:t>import</w:t>
      </w:r>
      <w:r>
        <w:rPr>
          <w:rStyle w:val="HTMLCode"/>
          <w:rFonts w:ascii="Consolas" w:hAnsi="Consolas"/>
          <w:color w:val="000000"/>
          <w:sz w:val="23"/>
          <w:szCs w:val="23"/>
        </w:rPr>
        <w:t xml:space="preserve"> ReactDOM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'react-dom'</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useFormik</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'formik'</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as</w:t>
      </w:r>
      <w:r>
        <w:rPr>
          <w:rStyle w:val="HTMLCode"/>
          <w:rFonts w:ascii="Consolas" w:hAnsi="Consolas"/>
          <w:color w:val="000000"/>
          <w:sz w:val="23"/>
          <w:szCs w:val="23"/>
        </w:rPr>
        <w:t xml:space="preserve"> yup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'yup'</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w:t>
      </w:r>
      <w:r>
        <w:rPr>
          <w:rStyle w:val="token"/>
          <w:rFonts w:ascii="Consolas" w:hAnsi="Consolas"/>
          <w:color w:val="2F9C0A"/>
          <w:sz w:val="23"/>
          <w:szCs w:val="23"/>
        </w:rPr>
        <w:t>EmployeeComponent</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const</w:t>
      </w:r>
      <w:r>
        <w:rPr>
          <w:rStyle w:val="HTMLCode"/>
          <w:rFonts w:ascii="Consolas" w:hAnsi="Consolas"/>
          <w:color w:val="000000"/>
          <w:sz w:val="23"/>
          <w:szCs w:val="23"/>
        </w:rPr>
        <w:t xml:space="preserve"> formik</w:t>
      </w:r>
      <w:r>
        <w:rPr>
          <w:rStyle w:val="token"/>
          <w:rFonts w:ascii="Consolas" w:hAnsi="Consolas"/>
          <w:color w:val="A67F59"/>
          <w:sz w:val="23"/>
          <w:szCs w:val="23"/>
        </w:rPr>
        <w:t>=</w:t>
      </w:r>
      <w:r>
        <w:rPr>
          <w:rStyle w:val="token"/>
          <w:rFonts w:ascii="Consolas" w:hAnsi="Consolas"/>
          <w:color w:val="2F9C0A"/>
          <w:sz w:val="23"/>
          <w:szCs w:val="23"/>
        </w:rPr>
        <w:t>useFormik</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initialValues</w:t>
      </w:r>
      <w:r>
        <w:rPr>
          <w:rStyle w:val="token"/>
          <w:rFonts w:ascii="Consolas" w:hAnsi="Consolas"/>
          <w:color w:val="A67F59"/>
          <w:sz w:val="23"/>
          <w:szCs w:val="23"/>
        </w:rPr>
        <w:t>:</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Id</w:t>
      </w:r>
      <w:r>
        <w:rPr>
          <w:rStyle w:val="token"/>
          <w:rFonts w:ascii="Consolas" w:hAnsi="Consolas"/>
          <w:color w:val="A67F59"/>
          <w:sz w:val="23"/>
          <w:szCs w:val="23"/>
        </w:rPr>
        <w:t>:</w:t>
      </w:r>
      <w:r>
        <w:rPr>
          <w:rStyle w:val="token"/>
          <w:rFonts w:ascii="Consolas" w:hAnsi="Consolas"/>
          <w:color w:val="2F9C0A"/>
          <w:sz w:val="23"/>
          <w:szCs w:val="23"/>
        </w:rPr>
        <w:t>''</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Location</w:t>
      </w:r>
      <w:r>
        <w:rPr>
          <w:rStyle w:val="token"/>
          <w:rFonts w:ascii="Consolas" w:hAnsi="Consolas"/>
          <w:color w:val="A67F59"/>
          <w:sz w:val="23"/>
          <w:szCs w:val="23"/>
        </w:rPr>
        <w:t>:</w:t>
      </w:r>
      <w:r>
        <w:rPr>
          <w:rStyle w:val="token"/>
          <w:rFonts w:ascii="Consolas" w:hAnsi="Consolas"/>
          <w:color w:val="2F9C0A"/>
          <w:sz w:val="23"/>
          <w:szCs w:val="23"/>
        </w:rPr>
        <w:t>''</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Salary</w:t>
      </w:r>
      <w:r>
        <w:rPr>
          <w:rStyle w:val="token"/>
          <w:rFonts w:ascii="Consolas" w:hAnsi="Consolas"/>
          <w:color w:val="A67F59"/>
          <w:sz w:val="23"/>
          <w:szCs w:val="23"/>
        </w:rPr>
        <w:t>:</w:t>
      </w:r>
      <w:r>
        <w:rPr>
          <w:rStyle w:val="token"/>
          <w:rFonts w:ascii="Consolas" w:hAnsi="Consolas"/>
          <w:color w:val="2F9C0A"/>
          <w:sz w:val="23"/>
          <w:szCs w:val="23"/>
        </w:rPr>
        <w:t>''</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EmailId</w:t>
      </w:r>
      <w:r>
        <w:rPr>
          <w:rStyle w:val="token"/>
          <w:rFonts w:ascii="Consolas" w:hAnsi="Consolas"/>
          <w:color w:val="A67F59"/>
          <w:sz w:val="23"/>
          <w:szCs w:val="23"/>
        </w:rPr>
        <w:t>:</w:t>
      </w:r>
      <w:r>
        <w:rPr>
          <w:rStyle w:val="token"/>
          <w:rFonts w:ascii="Consolas" w:hAnsi="Consolas"/>
          <w:color w:val="2F9C0A"/>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validationSchema</w:t>
      </w:r>
      <w:r>
        <w:rPr>
          <w:rStyle w:val="token"/>
          <w:rFonts w:ascii="Consolas" w:hAnsi="Consolas"/>
          <w:color w:val="A67F59"/>
          <w:sz w:val="23"/>
          <w:szCs w:val="23"/>
        </w:rPr>
        <w:t>:</w:t>
      </w:r>
      <w:r>
        <w:rPr>
          <w:rStyle w:val="HTMLCode"/>
          <w:rFonts w:ascii="Consolas" w:hAnsi="Consolas"/>
          <w:color w:val="000000"/>
          <w:sz w:val="23"/>
          <w:szCs w:val="23"/>
        </w:rPr>
        <w:t xml:space="preserve"> yup</w:t>
      </w:r>
      <w:r>
        <w:rPr>
          <w:rStyle w:val="token"/>
          <w:rFonts w:ascii="Consolas" w:hAnsi="Consolas"/>
          <w:color w:val="5F6364"/>
          <w:sz w:val="23"/>
          <w:szCs w:val="23"/>
        </w:rPr>
        <w:t>.</w:t>
      </w:r>
      <w:r>
        <w:rPr>
          <w:rStyle w:val="token"/>
          <w:rFonts w:ascii="Consolas" w:hAnsi="Consolas"/>
          <w:color w:val="2F9C0A"/>
          <w:sz w:val="23"/>
          <w:szCs w:val="23"/>
        </w:rPr>
        <w:t>object</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HTMLCode"/>
          <w:rFonts w:ascii="Consolas" w:hAnsi="Consolas"/>
          <w:color w:val="000000"/>
          <w:sz w:val="23"/>
          <w:szCs w:val="23"/>
        </w:rPr>
        <w:t xml:space="preserve"> yup</w:t>
      </w:r>
      <w:r>
        <w:rPr>
          <w:rStyle w:val="token"/>
          <w:rFonts w:ascii="Consolas" w:hAnsi="Consolas"/>
          <w:color w:val="5F6364"/>
          <w:sz w:val="23"/>
          <w:szCs w:val="23"/>
        </w:rPr>
        <w:t>.</w:t>
      </w:r>
      <w:r>
        <w:rPr>
          <w:rStyle w:val="token"/>
          <w:rFonts w:ascii="Consolas" w:hAnsi="Consolas"/>
          <w:color w:val="2F9C0A"/>
          <w:sz w:val="23"/>
          <w:szCs w:val="23"/>
        </w:rPr>
        <w:t>string</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max</w:t>
      </w:r>
      <w:r>
        <w:rPr>
          <w:rStyle w:val="token"/>
          <w:rFonts w:ascii="Consolas" w:hAnsi="Consolas"/>
          <w:color w:val="5F6364"/>
          <w:sz w:val="23"/>
          <w:szCs w:val="23"/>
        </w:rPr>
        <w:t>(</w:t>
      </w:r>
      <w:r>
        <w:rPr>
          <w:rStyle w:val="token"/>
          <w:rFonts w:ascii="Consolas" w:hAnsi="Consolas"/>
          <w:color w:val="C92C2C"/>
          <w:sz w:val="23"/>
          <w:szCs w:val="23"/>
        </w:rPr>
        <w:t>20</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2F9C0A"/>
          <w:sz w:val="23"/>
          <w:szCs w:val="23"/>
        </w:rPr>
        <w:t>'Name should not exceed 20 Characters'</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required</w:t>
      </w:r>
      <w:r>
        <w:rPr>
          <w:rStyle w:val="token"/>
          <w:rFonts w:ascii="Consolas" w:hAnsi="Consolas"/>
          <w:color w:val="5F6364"/>
          <w:sz w:val="23"/>
          <w:szCs w:val="23"/>
        </w:rPr>
        <w:t>(</w:t>
      </w:r>
      <w:r>
        <w:rPr>
          <w:rStyle w:val="token"/>
          <w:rFonts w:ascii="Consolas" w:hAnsi="Consolas"/>
          <w:color w:val="2F9C0A"/>
          <w:sz w:val="23"/>
          <w:szCs w:val="23"/>
        </w:rPr>
        <w:t>'Please Enter Employee Name'</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Location</w:t>
      </w:r>
      <w:r>
        <w:rPr>
          <w:rStyle w:val="token"/>
          <w:rFonts w:ascii="Consolas" w:hAnsi="Consolas"/>
          <w:color w:val="A67F59"/>
          <w:sz w:val="23"/>
          <w:szCs w:val="23"/>
        </w:rPr>
        <w:t>:</w:t>
      </w:r>
      <w:r>
        <w:rPr>
          <w:rStyle w:val="HTMLCode"/>
          <w:rFonts w:ascii="Consolas" w:hAnsi="Consolas"/>
          <w:color w:val="000000"/>
          <w:sz w:val="23"/>
          <w:szCs w:val="23"/>
        </w:rPr>
        <w:t xml:space="preserve"> yup</w:t>
      </w:r>
      <w:r>
        <w:rPr>
          <w:rStyle w:val="token"/>
          <w:rFonts w:ascii="Consolas" w:hAnsi="Consolas"/>
          <w:color w:val="5F6364"/>
          <w:sz w:val="23"/>
          <w:szCs w:val="23"/>
        </w:rPr>
        <w:t>.</w:t>
      </w:r>
      <w:r>
        <w:rPr>
          <w:rStyle w:val="token"/>
          <w:rFonts w:ascii="Consolas" w:hAnsi="Consolas"/>
          <w:color w:val="2F9C0A"/>
          <w:sz w:val="23"/>
          <w:szCs w:val="23"/>
        </w:rPr>
        <w:t>string</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required</w:t>
      </w:r>
      <w:r>
        <w:rPr>
          <w:rStyle w:val="token"/>
          <w:rFonts w:ascii="Consolas" w:hAnsi="Consolas"/>
          <w:color w:val="5F6364"/>
          <w:sz w:val="23"/>
          <w:szCs w:val="23"/>
        </w:rPr>
        <w:t>(</w:t>
      </w:r>
      <w:r>
        <w:rPr>
          <w:rStyle w:val="token"/>
          <w:rFonts w:ascii="Consolas" w:hAnsi="Consolas"/>
          <w:color w:val="2F9C0A"/>
          <w:sz w:val="23"/>
          <w:szCs w:val="23"/>
        </w:rPr>
        <w:t>'Please Enter Employee Location'</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EmailId</w:t>
      </w:r>
      <w:r>
        <w:rPr>
          <w:rStyle w:val="token"/>
          <w:rFonts w:ascii="Consolas" w:hAnsi="Consolas"/>
          <w:color w:val="A67F59"/>
          <w:sz w:val="23"/>
          <w:szCs w:val="23"/>
        </w:rPr>
        <w:t>:</w:t>
      </w:r>
      <w:r>
        <w:rPr>
          <w:rStyle w:val="HTMLCode"/>
          <w:rFonts w:ascii="Consolas" w:hAnsi="Consolas"/>
          <w:color w:val="000000"/>
          <w:sz w:val="23"/>
          <w:szCs w:val="23"/>
        </w:rPr>
        <w:t xml:space="preserve"> yup</w:t>
      </w:r>
      <w:r>
        <w:rPr>
          <w:rStyle w:val="token"/>
          <w:rFonts w:ascii="Consolas" w:hAnsi="Consolas"/>
          <w:color w:val="5F6364"/>
          <w:sz w:val="23"/>
          <w:szCs w:val="23"/>
        </w:rPr>
        <w:t>.</w:t>
      </w:r>
      <w:r>
        <w:rPr>
          <w:rStyle w:val="token"/>
          <w:rFonts w:ascii="Consolas" w:hAnsi="Consolas"/>
          <w:color w:val="2F9C0A"/>
          <w:sz w:val="23"/>
          <w:szCs w:val="23"/>
        </w:rPr>
        <w:t>string</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email</w:t>
      </w:r>
      <w:r>
        <w:rPr>
          <w:rStyle w:val="token"/>
          <w:rFonts w:ascii="Consolas" w:hAnsi="Consolas"/>
          <w:color w:val="5F6364"/>
          <w:sz w:val="23"/>
          <w:szCs w:val="23"/>
        </w:rPr>
        <w:t>(</w:t>
      </w:r>
      <w:r>
        <w:rPr>
          <w:rStyle w:val="token"/>
          <w:rFonts w:ascii="Consolas" w:hAnsi="Consolas"/>
          <w:color w:val="2F9C0A"/>
          <w:sz w:val="23"/>
          <w:szCs w:val="23"/>
        </w:rPr>
        <w:t>'Invalid email address'</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required</w:t>
      </w:r>
      <w:r>
        <w:rPr>
          <w:rStyle w:val="token"/>
          <w:rFonts w:ascii="Consolas" w:hAnsi="Consolas"/>
          <w:color w:val="5F6364"/>
          <w:sz w:val="23"/>
          <w:szCs w:val="23"/>
        </w:rPr>
        <w:t>(</w:t>
      </w:r>
      <w:r>
        <w:rPr>
          <w:rStyle w:val="token"/>
          <w:rFonts w:ascii="Consolas" w:hAnsi="Consolas"/>
          <w:color w:val="2F9C0A"/>
          <w:sz w:val="23"/>
          <w:szCs w:val="23"/>
        </w:rPr>
        <w:t>'Please Enter Email Id'</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onSubmit</w:t>
      </w:r>
      <w:r>
        <w:rPr>
          <w:rStyle w:val="token"/>
          <w:rFonts w:ascii="Consolas" w:hAnsi="Consolas"/>
          <w:color w:val="A67F59"/>
          <w:sz w:val="23"/>
          <w:szCs w:val="23"/>
        </w:rPr>
        <w:t>:</w:t>
      </w:r>
      <w:r>
        <w:rPr>
          <w:rStyle w:val="token"/>
          <w:rFonts w:ascii="Consolas" w:hAnsi="Consolas"/>
          <w:color w:val="000000"/>
          <w:sz w:val="23"/>
          <w:szCs w:val="23"/>
        </w:rPr>
        <w:t>values</w:t>
      </w:r>
      <w:r>
        <w:rPr>
          <w:rStyle w:val="token"/>
          <w:rFonts w:ascii="Consolas" w:hAnsi="Consolas"/>
          <w:color w:val="A67F59"/>
          <w:sz w:val="23"/>
          <w:szCs w:val="23"/>
        </w:rPr>
        <w:t>=&gt;</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alert</w:t>
      </w:r>
      <w:r>
        <w:rPr>
          <w:rStyle w:val="token"/>
          <w:rFonts w:ascii="Consolas" w:hAnsi="Consolas"/>
          <w:color w:val="5F6364"/>
          <w:sz w:val="23"/>
          <w:szCs w:val="23"/>
        </w:rPr>
        <w:t>(</w:t>
      </w:r>
      <w:r>
        <w:rPr>
          <w:rStyle w:val="token"/>
          <w:rFonts w:ascii="Consolas" w:hAnsi="Consolas"/>
          <w:color w:val="C92C2C"/>
          <w:sz w:val="23"/>
          <w:szCs w:val="23"/>
        </w:rPr>
        <w:t>JSON</w:t>
      </w:r>
      <w:r>
        <w:rPr>
          <w:rStyle w:val="token"/>
          <w:rFonts w:ascii="Consolas" w:hAnsi="Consolas"/>
          <w:color w:val="5F6364"/>
          <w:sz w:val="23"/>
          <w:szCs w:val="23"/>
        </w:rPr>
        <w:t>.</w:t>
      </w:r>
      <w:r>
        <w:rPr>
          <w:rStyle w:val="token"/>
          <w:rFonts w:ascii="Consolas" w:hAnsi="Consolas"/>
          <w:color w:val="2F9C0A"/>
          <w:sz w:val="23"/>
          <w:szCs w:val="23"/>
        </w:rPr>
        <w:t>stringify</w:t>
      </w:r>
      <w:r>
        <w:rPr>
          <w:rStyle w:val="token"/>
          <w:rFonts w:ascii="Consolas" w:hAnsi="Consolas"/>
          <w:color w:val="5F6364"/>
          <w:sz w:val="23"/>
          <w:szCs w:val="23"/>
        </w:rPr>
        <w:t>(</w:t>
      </w:r>
      <w:r>
        <w:rPr>
          <w:rStyle w:val="HTMLCode"/>
          <w:rFonts w:ascii="Consolas" w:hAnsi="Consolas"/>
          <w:color w:val="000000"/>
          <w:sz w:val="23"/>
          <w:szCs w:val="23"/>
        </w:rPr>
        <w:t>values</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New Employee Form</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form onSubmit</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handleSubmit</w:t>
      </w:r>
      <w:r>
        <w:rPr>
          <w:rStyle w:val="token"/>
          <w:rFonts w:ascii="Consolas" w:hAnsi="Consolas"/>
          <w:color w:val="5F6364"/>
          <w:sz w:val="23"/>
          <w:szCs w:val="23"/>
        </w:rPr>
        <w:t>}</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 htmlFor</w:t>
      </w:r>
      <w:r>
        <w:rPr>
          <w:rStyle w:val="token"/>
          <w:rFonts w:ascii="Consolas" w:hAnsi="Consolas"/>
          <w:color w:val="A67F59"/>
          <w:sz w:val="23"/>
          <w:szCs w:val="23"/>
        </w:rPr>
        <w:t>=</w:t>
      </w:r>
      <w:r>
        <w:rPr>
          <w:rStyle w:val="token"/>
          <w:rFonts w:ascii="Consolas" w:hAnsi="Consolas"/>
          <w:color w:val="2F9C0A"/>
          <w:sz w:val="23"/>
          <w:szCs w:val="23"/>
        </w:rPr>
        <w:t>"Id"</w:t>
      </w:r>
      <w:r>
        <w:rPr>
          <w:rStyle w:val="token"/>
          <w:rFonts w:ascii="Consolas" w:hAnsi="Consolas"/>
          <w:color w:val="A67F59"/>
          <w:sz w:val="23"/>
          <w:szCs w:val="23"/>
        </w:rPr>
        <w:t>&gt;</w:t>
      </w:r>
      <w:r>
        <w:rPr>
          <w:rStyle w:val="HTMLCode"/>
          <w:rFonts w:ascii="Consolas" w:hAnsi="Consolas"/>
          <w:color w:val="000000"/>
          <w:sz w:val="23"/>
          <w:szCs w:val="23"/>
        </w:rPr>
        <w:t xml:space="preserve">Employee </w:t>
      </w:r>
      <w:r>
        <w:rPr>
          <w:rStyle w:val="token"/>
          <w:rFonts w:ascii="Consolas" w:hAnsi="Consolas"/>
          <w:color w:val="C92C2C"/>
          <w:sz w:val="23"/>
          <w:szCs w:val="23"/>
        </w:rPr>
        <w:t>ID</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"Id"</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A67F59"/>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token"/>
          <w:rFonts w:ascii="Consolas" w:hAnsi="Consolas"/>
          <w:color w:val="2F9C0A"/>
          <w:sz w:val="23"/>
          <w:szCs w:val="23"/>
        </w:rPr>
        <w:t>getFieldProps</w:t>
      </w:r>
      <w:r>
        <w:rPr>
          <w:rStyle w:val="token"/>
          <w:rFonts w:ascii="Consolas" w:hAnsi="Consolas"/>
          <w:color w:val="5F6364"/>
          <w:sz w:val="23"/>
          <w:szCs w:val="23"/>
        </w:rPr>
        <w:t>(</w:t>
      </w:r>
      <w:r>
        <w:rPr>
          <w:rStyle w:val="token"/>
          <w:rFonts w:ascii="Consolas" w:hAnsi="Consolas"/>
          <w:color w:val="2F9C0A"/>
          <w:sz w:val="23"/>
          <w:szCs w:val="23"/>
        </w:rPr>
        <w:t>"Id"</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w:t>
      </w:r>
      <w:r>
        <w:rPr>
          <w:rStyle w:val="HTMLCode"/>
          <w:rFonts w:ascii="Consolas" w:hAnsi="Consolas"/>
          <w:color w:val="000000"/>
          <w:sz w:val="23"/>
          <w:szCs w:val="23"/>
        </w:rPr>
        <w:t xml:space="preserve">  </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 htmlFor</w:t>
      </w:r>
      <w:r>
        <w:rPr>
          <w:rStyle w:val="token"/>
          <w:rFonts w:ascii="Consolas" w:hAnsi="Consolas"/>
          <w:color w:val="A67F59"/>
          <w:sz w:val="23"/>
          <w:szCs w:val="23"/>
        </w:rPr>
        <w:t>=</w:t>
      </w:r>
      <w:r>
        <w:rPr>
          <w:rStyle w:val="token"/>
          <w:rFonts w:ascii="Consolas" w:hAnsi="Consolas"/>
          <w:color w:val="2F9C0A"/>
          <w:sz w:val="23"/>
          <w:szCs w:val="23"/>
        </w:rPr>
        <w:t>"Name"</w:t>
      </w:r>
      <w:r>
        <w:rPr>
          <w:rStyle w:val="token"/>
          <w:rFonts w:ascii="Consolas" w:hAnsi="Consolas"/>
          <w:color w:val="A67F59"/>
          <w:sz w:val="23"/>
          <w:szCs w:val="23"/>
        </w:rPr>
        <w:t>&gt;</w:t>
      </w:r>
      <w:r>
        <w:rPr>
          <w:rStyle w:val="HTMLCode"/>
          <w:rFonts w:ascii="Consolas" w:hAnsi="Consolas"/>
          <w:color w:val="000000"/>
          <w:sz w:val="23"/>
          <w:szCs w:val="23"/>
        </w:rPr>
        <w:t xml:space="preserve">Employee 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"Name"</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A67F59"/>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token"/>
          <w:rFonts w:ascii="Consolas" w:hAnsi="Consolas"/>
          <w:color w:val="2F9C0A"/>
          <w:sz w:val="23"/>
          <w:szCs w:val="23"/>
        </w:rPr>
        <w:t>getFieldProps</w:t>
      </w:r>
      <w:r>
        <w:rPr>
          <w:rStyle w:val="token"/>
          <w:rFonts w:ascii="Consolas" w:hAnsi="Consolas"/>
          <w:color w:val="5F6364"/>
          <w:sz w:val="23"/>
          <w:szCs w:val="23"/>
        </w:rPr>
        <w:t>(</w:t>
      </w:r>
      <w:r>
        <w:rPr>
          <w:rStyle w:val="token"/>
          <w:rFonts w:ascii="Consolas" w:hAnsi="Consolas"/>
          <w:color w:val="2F9C0A"/>
          <w:sz w:val="23"/>
          <w:szCs w:val="23"/>
        </w:rPr>
        <w:t>"Name"</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touched</w:t>
      </w:r>
      <w:r>
        <w:rPr>
          <w:rStyle w:val="token"/>
          <w:rFonts w:ascii="Consolas" w:hAnsi="Consolas"/>
          <w:color w:val="5F6364"/>
          <w:sz w:val="23"/>
          <w:szCs w:val="23"/>
        </w:rPr>
        <w:t>.</w:t>
      </w:r>
      <w:r>
        <w:rPr>
          <w:rStyle w:val="HTMLCode"/>
          <w:rFonts w:ascii="Consolas" w:hAnsi="Consolas"/>
          <w:color w:val="000000"/>
          <w:sz w:val="23"/>
          <w:szCs w:val="23"/>
        </w:rPr>
        <w:t xml:space="preserve">Name </w:t>
      </w:r>
      <w:r>
        <w:rPr>
          <w:rStyle w:val="token"/>
          <w:rFonts w:ascii="Consolas" w:hAnsi="Consolas"/>
          <w:color w:val="A67F59"/>
          <w:sz w:val="23"/>
          <w:szCs w:val="23"/>
        </w:rPr>
        <w:t>&amp;&amp;</w:t>
      </w:r>
      <w:r>
        <w:rPr>
          <w:rStyle w:val="HTMLCode"/>
          <w:rFonts w:ascii="Consolas" w:hAnsi="Consolas"/>
          <w:color w:val="000000"/>
          <w:sz w:val="23"/>
          <w:szCs w:val="23"/>
        </w:rPr>
        <w:t xml:space="preserve"> formik</w:t>
      </w:r>
      <w:r>
        <w:rPr>
          <w:rStyle w:val="token"/>
          <w:rFonts w:ascii="Consolas" w:hAnsi="Consolas"/>
          <w:color w:val="5F6364"/>
          <w:sz w:val="23"/>
          <w:szCs w:val="23"/>
        </w:rPr>
        <w:t>.</w:t>
      </w:r>
      <w:r>
        <w:rPr>
          <w:rStyle w:val="HTMLCode"/>
          <w:rFonts w:ascii="Consolas" w:hAnsi="Consolas"/>
          <w:color w:val="000000"/>
          <w:sz w:val="23"/>
          <w:szCs w:val="23"/>
        </w:rPr>
        <w:t>errors</w:t>
      </w:r>
      <w:r>
        <w:rPr>
          <w:rStyle w:val="token"/>
          <w:rFonts w:ascii="Consolas" w:hAnsi="Consolas"/>
          <w:color w:val="5F6364"/>
          <w:sz w:val="23"/>
          <w:szCs w:val="23"/>
        </w:rPr>
        <w:t>.</w:t>
      </w:r>
      <w:r>
        <w:rPr>
          <w:rStyle w:val="HTMLCode"/>
          <w:rFonts w:ascii="Consolas" w:hAnsi="Consolas"/>
          <w:color w:val="000000"/>
          <w:sz w:val="23"/>
          <w:szCs w:val="23"/>
        </w:rPr>
        <w:t xml:space="preserve">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span style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color</w:t>
      </w:r>
      <w:r>
        <w:rPr>
          <w:rStyle w:val="token"/>
          <w:rFonts w:ascii="Consolas" w:hAnsi="Consolas"/>
          <w:color w:val="A67F59"/>
          <w:sz w:val="23"/>
          <w:szCs w:val="23"/>
        </w:rPr>
        <w:t>:</w:t>
      </w:r>
      <w:r>
        <w:rPr>
          <w:rStyle w:val="token"/>
          <w:rFonts w:ascii="Consolas" w:hAnsi="Consolas"/>
          <w:color w:val="2F9C0A"/>
          <w:sz w:val="23"/>
          <w:szCs w:val="23"/>
        </w:rPr>
        <w:t>'red'</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errors</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span</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null</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 htmlFor</w:t>
      </w:r>
      <w:r>
        <w:rPr>
          <w:rStyle w:val="token"/>
          <w:rFonts w:ascii="Consolas" w:hAnsi="Consolas"/>
          <w:color w:val="A67F59"/>
          <w:sz w:val="23"/>
          <w:szCs w:val="23"/>
        </w:rPr>
        <w:t>=</w:t>
      </w:r>
      <w:r>
        <w:rPr>
          <w:rStyle w:val="token"/>
          <w:rFonts w:ascii="Consolas" w:hAnsi="Consolas"/>
          <w:color w:val="2F9C0A"/>
          <w:sz w:val="23"/>
          <w:szCs w:val="23"/>
        </w:rPr>
        <w:t>"Location"</w:t>
      </w:r>
      <w:r>
        <w:rPr>
          <w:rStyle w:val="token"/>
          <w:rFonts w:ascii="Consolas" w:hAnsi="Consolas"/>
          <w:color w:val="A67F59"/>
          <w:sz w:val="23"/>
          <w:szCs w:val="23"/>
        </w:rPr>
        <w:t>&gt;</w:t>
      </w:r>
      <w:r>
        <w:rPr>
          <w:rStyle w:val="HTMLCode"/>
          <w:rFonts w:ascii="Consolas" w:hAnsi="Consolas"/>
          <w:color w:val="000000"/>
          <w:sz w:val="23"/>
          <w:szCs w:val="23"/>
        </w:rPr>
        <w:t xml:space="preserve">Employee Location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"Location"</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A67F59"/>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token"/>
          <w:rFonts w:ascii="Consolas" w:hAnsi="Consolas"/>
          <w:color w:val="2F9C0A"/>
          <w:sz w:val="23"/>
          <w:szCs w:val="23"/>
        </w:rPr>
        <w:t>getFieldProps</w:t>
      </w:r>
      <w:r>
        <w:rPr>
          <w:rStyle w:val="token"/>
          <w:rFonts w:ascii="Consolas" w:hAnsi="Consolas"/>
          <w:color w:val="5F6364"/>
          <w:sz w:val="23"/>
          <w:szCs w:val="23"/>
        </w:rPr>
        <w:t>(</w:t>
      </w:r>
      <w:r>
        <w:rPr>
          <w:rStyle w:val="token"/>
          <w:rFonts w:ascii="Consolas" w:hAnsi="Consolas"/>
          <w:color w:val="2F9C0A"/>
          <w:sz w:val="23"/>
          <w:szCs w:val="23"/>
        </w:rPr>
        <w:t>"Location"</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touched</w:t>
      </w:r>
      <w:r>
        <w:rPr>
          <w:rStyle w:val="token"/>
          <w:rFonts w:ascii="Consolas" w:hAnsi="Consolas"/>
          <w:color w:val="5F6364"/>
          <w:sz w:val="23"/>
          <w:szCs w:val="23"/>
        </w:rPr>
        <w:t>.</w:t>
      </w:r>
      <w:r>
        <w:rPr>
          <w:rStyle w:val="HTMLCode"/>
          <w:rFonts w:ascii="Consolas" w:hAnsi="Consolas"/>
          <w:color w:val="000000"/>
          <w:sz w:val="23"/>
          <w:szCs w:val="23"/>
        </w:rPr>
        <w:t xml:space="preserve">Location </w:t>
      </w:r>
      <w:r>
        <w:rPr>
          <w:rStyle w:val="token"/>
          <w:rFonts w:ascii="Consolas" w:hAnsi="Consolas"/>
          <w:color w:val="A67F59"/>
          <w:sz w:val="23"/>
          <w:szCs w:val="23"/>
        </w:rPr>
        <w:t>&amp;&amp;</w:t>
      </w:r>
      <w:r>
        <w:rPr>
          <w:rStyle w:val="HTMLCode"/>
          <w:rFonts w:ascii="Consolas" w:hAnsi="Consolas"/>
          <w:color w:val="000000"/>
          <w:sz w:val="23"/>
          <w:szCs w:val="23"/>
        </w:rPr>
        <w:t xml:space="preserve"> formik</w:t>
      </w:r>
      <w:r>
        <w:rPr>
          <w:rStyle w:val="token"/>
          <w:rFonts w:ascii="Consolas" w:hAnsi="Consolas"/>
          <w:color w:val="5F6364"/>
          <w:sz w:val="23"/>
          <w:szCs w:val="23"/>
        </w:rPr>
        <w:t>.</w:t>
      </w:r>
      <w:r>
        <w:rPr>
          <w:rStyle w:val="HTMLCode"/>
          <w:rFonts w:ascii="Consolas" w:hAnsi="Consolas"/>
          <w:color w:val="000000"/>
          <w:sz w:val="23"/>
          <w:szCs w:val="23"/>
        </w:rPr>
        <w:t>errors</w:t>
      </w:r>
      <w:r>
        <w:rPr>
          <w:rStyle w:val="token"/>
          <w:rFonts w:ascii="Consolas" w:hAnsi="Consolas"/>
          <w:color w:val="5F6364"/>
          <w:sz w:val="23"/>
          <w:szCs w:val="23"/>
        </w:rPr>
        <w:t>.</w:t>
      </w:r>
      <w:r>
        <w:rPr>
          <w:rStyle w:val="HTMLCode"/>
          <w:rFonts w:ascii="Consolas" w:hAnsi="Consolas"/>
          <w:color w:val="000000"/>
          <w:sz w:val="23"/>
          <w:szCs w:val="23"/>
        </w:rPr>
        <w:t xml:space="preserve">Location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span style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color</w:t>
      </w:r>
      <w:r>
        <w:rPr>
          <w:rStyle w:val="token"/>
          <w:rFonts w:ascii="Consolas" w:hAnsi="Consolas"/>
          <w:color w:val="A67F59"/>
          <w:sz w:val="23"/>
          <w:szCs w:val="23"/>
        </w:rPr>
        <w:t>:</w:t>
      </w:r>
      <w:r>
        <w:rPr>
          <w:rStyle w:val="token"/>
          <w:rFonts w:ascii="Consolas" w:hAnsi="Consolas"/>
          <w:color w:val="2F9C0A"/>
          <w:sz w:val="23"/>
          <w:szCs w:val="23"/>
        </w:rPr>
        <w:t>'red'</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errors</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span</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null</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 htmlFor</w:t>
      </w:r>
      <w:r>
        <w:rPr>
          <w:rStyle w:val="token"/>
          <w:rFonts w:ascii="Consolas" w:hAnsi="Consolas"/>
          <w:color w:val="A67F59"/>
          <w:sz w:val="23"/>
          <w:szCs w:val="23"/>
        </w:rPr>
        <w:t>=</w:t>
      </w:r>
      <w:r>
        <w:rPr>
          <w:rStyle w:val="token"/>
          <w:rFonts w:ascii="Consolas" w:hAnsi="Consolas"/>
          <w:color w:val="2F9C0A"/>
          <w:sz w:val="23"/>
          <w:szCs w:val="23"/>
        </w:rPr>
        <w:t>"Salary"</w:t>
      </w:r>
      <w:r>
        <w:rPr>
          <w:rStyle w:val="token"/>
          <w:rFonts w:ascii="Consolas" w:hAnsi="Consolas"/>
          <w:color w:val="A67F59"/>
          <w:sz w:val="23"/>
          <w:szCs w:val="23"/>
        </w:rPr>
        <w:t>&gt;</w:t>
      </w:r>
      <w:r>
        <w:rPr>
          <w:rStyle w:val="HTMLCode"/>
          <w:rFonts w:ascii="Consolas" w:hAnsi="Consolas"/>
          <w:color w:val="000000"/>
          <w:sz w:val="23"/>
          <w:szCs w:val="23"/>
        </w:rPr>
        <w:t xml:space="preserve">Employee Salary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"Salary"</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A67F59"/>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token"/>
          <w:rFonts w:ascii="Consolas" w:hAnsi="Consolas"/>
          <w:color w:val="2F9C0A"/>
          <w:sz w:val="23"/>
          <w:szCs w:val="23"/>
        </w:rPr>
        <w:t>getFieldProps</w:t>
      </w:r>
      <w:r>
        <w:rPr>
          <w:rStyle w:val="token"/>
          <w:rFonts w:ascii="Consolas" w:hAnsi="Consolas"/>
          <w:color w:val="5F6364"/>
          <w:sz w:val="23"/>
          <w:szCs w:val="23"/>
        </w:rPr>
        <w:t>(</w:t>
      </w:r>
      <w:r>
        <w:rPr>
          <w:rStyle w:val="token"/>
          <w:rFonts w:ascii="Consolas" w:hAnsi="Consolas"/>
          <w:color w:val="2F9C0A"/>
          <w:sz w:val="23"/>
          <w:szCs w:val="23"/>
        </w:rPr>
        <w:t>"Salary"</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w:t>
      </w:r>
      <w:r>
        <w:rPr>
          <w:rStyle w:val="HTMLCode"/>
          <w:rFonts w:ascii="Consolas" w:hAnsi="Consolas"/>
          <w:color w:val="000000"/>
          <w:sz w:val="23"/>
          <w:szCs w:val="23"/>
        </w:rPr>
        <w:t xml:space="preserve">                  </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 htmlFor</w:t>
      </w:r>
      <w:r>
        <w:rPr>
          <w:rStyle w:val="token"/>
          <w:rFonts w:ascii="Consolas" w:hAnsi="Consolas"/>
          <w:color w:val="A67F59"/>
          <w:sz w:val="23"/>
          <w:szCs w:val="23"/>
        </w:rPr>
        <w:t>=</w:t>
      </w:r>
      <w:r>
        <w:rPr>
          <w:rStyle w:val="token"/>
          <w:rFonts w:ascii="Consolas" w:hAnsi="Consolas"/>
          <w:color w:val="2F9C0A"/>
          <w:sz w:val="23"/>
          <w:szCs w:val="23"/>
        </w:rPr>
        <w:t>"EmailId"</w:t>
      </w:r>
      <w:r>
        <w:rPr>
          <w:rStyle w:val="token"/>
          <w:rFonts w:ascii="Consolas" w:hAnsi="Consolas"/>
          <w:color w:val="A67F59"/>
          <w:sz w:val="23"/>
          <w:szCs w:val="23"/>
        </w:rPr>
        <w:t>&gt;</w:t>
      </w:r>
      <w:r>
        <w:rPr>
          <w:rStyle w:val="HTMLCode"/>
          <w:rFonts w:ascii="Consolas" w:hAnsi="Consolas"/>
          <w:color w:val="000000"/>
          <w:sz w:val="23"/>
          <w:szCs w:val="23"/>
        </w:rPr>
        <w:t xml:space="preserve">Employee Email </w:t>
      </w:r>
      <w:r>
        <w:rPr>
          <w:rStyle w:val="token"/>
          <w:rFonts w:ascii="Consolas" w:hAnsi="Consolas"/>
          <w:color w:val="C92C2C"/>
          <w:sz w:val="23"/>
          <w:szCs w:val="23"/>
        </w:rPr>
        <w:t>ID</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"EmailId"</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A67F59"/>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token"/>
          <w:rFonts w:ascii="Consolas" w:hAnsi="Consolas"/>
          <w:color w:val="2F9C0A"/>
          <w:sz w:val="23"/>
          <w:szCs w:val="23"/>
        </w:rPr>
        <w:t>getFieldProps</w:t>
      </w:r>
      <w:r>
        <w:rPr>
          <w:rStyle w:val="token"/>
          <w:rFonts w:ascii="Consolas" w:hAnsi="Consolas"/>
          <w:color w:val="5F6364"/>
          <w:sz w:val="23"/>
          <w:szCs w:val="23"/>
        </w:rPr>
        <w:t>(</w:t>
      </w:r>
      <w:r>
        <w:rPr>
          <w:rStyle w:val="token"/>
          <w:rFonts w:ascii="Consolas" w:hAnsi="Consolas"/>
          <w:color w:val="2F9C0A"/>
          <w:sz w:val="23"/>
          <w:szCs w:val="23"/>
        </w:rPr>
        <w:t>"EmailId"</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touched</w:t>
      </w:r>
      <w:r>
        <w:rPr>
          <w:rStyle w:val="token"/>
          <w:rFonts w:ascii="Consolas" w:hAnsi="Consolas"/>
          <w:color w:val="5F6364"/>
          <w:sz w:val="23"/>
          <w:szCs w:val="23"/>
        </w:rPr>
        <w:t>.</w:t>
      </w:r>
      <w:r>
        <w:rPr>
          <w:rStyle w:val="HTMLCode"/>
          <w:rFonts w:ascii="Consolas" w:hAnsi="Consolas"/>
          <w:color w:val="000000"/>
          <w:sz w:val="23"/>
          <w:szCs w:val="23"/>
        </w:rPr>
        <w:t xml:space="preserve">EmailId </w:t>
      </w:r>
      <w:r>
        <w:rPr>
          <w:rStyle w:val="token"/>
          <w:rFonts w:ascii="Consolas" w:hAnsi="Consolas"/>
          <w:color w:val="A67F59"/>
          <w:sz w:val="23"/>
          <w:szCs w:val="23"/>
        </w:rPr>
        <w:t>&amp;&amp;</w:t>
      </w:r>
      <w:r>
        <w:rPr>
          <w:rStyle w:val="HTMLCode"/>
          <w:rFonts w:ascii="Consolas" w:hAnsi="Consolas"/>
          <w:color w:val="000000"/>
          <w:sz w:val="23"/>
          <w:szCs w:val="23"/>
        </w:rPr>
        <w:t xml:space="preserve"> formik</w:t>
      </w:r>
      <w:r>
        <w:rPr>
          <w:rStyle w:val="token"/>
          <w:rFonts w:ascii="Consolas" w:hAnsi="Consolas"/>
          <w:color w:val="5F6364"/>
          <w:sz w:val="23"/>
          <w:szCs w:val="23"/>
        </w:rPr>
        <w:t>.</w:t>
      </w:r>
      <w:r>
        <w:rPr>
          <w:rStyle w:val="HTMLCode"/>
          <w:rFonts w:ascii="Consolas" w:hAnsi="Consolas"/>
          <w:color w:val="000000"/>
          <w:sz w:val="23"/>
          <w:szCs w:val="23"/>
        </w:rPr>
        <w:t>errors</w:t>
      </w:r>
      <w:r>
        <w:rPr>
          <w:rStyle w:val="token"/>
          <w:rFonts w:ascii="Consolas" w:hAnsi="Consolas"/>
          <w:color w:val="5F6364"/>
          <w:sz w:val="23"/>
          <w:szCs w:val="23"/>
        </w:rPr>
        <w:t>.</w:t>
      </w:r>
      <w:r>
        <w:rPr>
          <w:rStyle w:val="HTMLCode"/>
          <w:rFonts w:ascii="Consolas" w:hAnsi="Consolas"/>
          <w:color w:val="000000"/>
          <w:sz w:val="23"/>
          <w:szCs w:val="23"/>
        </w:rPr>
        <w:t xml:space="preserve">EmailId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span style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color</w:t>
      </w:r>
      <w:r>
        <w:rPr>
          <w:rStyle w:val="token"/>
          <w:rFonts w:ascii="Consolas" w:hAnsi="Consolas"/>
          <w:color w:val="A67F59"/>
          <w:sz w:val="23"/>
          <w:szCs w:val="23"/>
        </w:rPr>
        <w:t>:</w:t>
      </w:r>
      <w:r>
        <w:rPr>
          <w:rStyle w:val="token"/>
          <w:rFonts w:ascii="Consolas" w:hAnsi="Consolas"/>
          <w:color w:val="2F9C0A"/>
          <w:sz w:val="23"/>
          <w:szCs w:val="23"/>
        </w:rPr>
        <w:t>'red'</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formik</w:t>
      </w:r>
      <w:r>
        <w:rPr>
          <w:rStyle w:val="token"/>
          <w:rFonts w:ascii="Consolas" w:hAnsi="Consolas"/>
          <w:color w:val="5F6364"/>
          <w:sz w:val="23"/>
          <w:szCs w:val="23"/>
        </w:rPr>
        <w:t>.</w:t>
      </w:r>
      <w:r>
        <w:rPr>
          <w:rStyle w:val="HTMLCode"/>
          <w:rFonts w:ascii="Consolas" w:hAnsi="Consolas"/>
          <w:color w:val="000000"/>
          <w:sz w:val="23"/>
          <w:szCs w:val="23"/>
        </w:rPr>
        <w:t>errors</w:t>
      </w:r>
      <w:r>
        <w:rPr>
          <w:rStyle w:val="token"/>
          <w:rFonts w:ascii="Consolas" w:hAnsi="Consolas"/>
          <w:color w:val="5F6364"/>
          <w:sz w:val="23"/>
          <w:szCs w:val="23"/>
        </w:rPr>
        <w:t>.</w:t>
      </w:r>
      <w:r>
        <w:rPr>
          <w:rStyle w:val="HTMLCode"/>
          <w:rFonts w:ascii="Consolas" w:hAnsi="Consolas"/>
          <w:color w:val="000000"/>
          <w:sz w:val="23"/>
          <w:szCs w:val="23"/>
        </w:rPr>
        <w:t>EmailId</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span</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null</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button type</w:t>
      </w:r>
      <w:r>
        <w:rPr>
          <w:rStyle w:val="token"/>
          <w:rFonts w:ascii="Consolas" w:hAnsi="Consolas"/>
          <w:color w:val="A67F59"/>
          <w:sz w:val="23"/>
          <w:szCs w:val="23"/>
        </w:rPr>
        <w:t>=</w:t>
      </w:r>
      <w:r>
        <w:rPr>
          <w:rStyle w:val="token"/>
          <w:rFonts w:ascii="Consolas" w:hAnsi="Consolas"/>
          <w:color w:val="2F9C0A"/>
          <w:sz w:val="23"/>
          <w:szCs w:val="23"/>
        </w:rPr>
        <w:t>"submit"</w:t>
      </w:r>
      <w:r>
        <w:rPr>
          <w:rStyle w:val="token"/>
          <w:rFonts w:ascii="Consolas" w:hAnsi="Consolas"/>
          <w:color w:val="A67F59"/>
          <w:sz w:val="23"/>
          <w:szCs w:val="23"/>
        </w:rPr>
        <w:t>&gt;</w:t>
      </w:r>
      <w:r>
        <w:rPr>
          <w:rStyle w:val="HTMLCode"/>
          <w:rFonts w:ascii="Consolas" w:hAnsi="Consolas"/>
          <w:color w:val="000000"/>
          <w:sz w:val="23"/>
          <w:szCs w:val="23"/>
        </w:rPr>
        <w:t>Create</w:t>
      </w:r>
      <w:r>
        <w:rPr>
          <w:rStyle w:val="token"/>
          <w:rFonts w:ascii="Consolas" w:hAnsi="Consolas"/>
          <w:color w:val="A67F59"/>
          <w:sz w:val="23"/>
          <w:szCs w:val="23"/>
        </w:rPr>
        <w:t>&lt;/</w:t>
      </w:r>
      <w:r>
        <w:rPr>
          <w:rStyle w:val="HTMLCode"/>
          <w:rFonts w:ascii="Consolas" w:hAnsi="Consolas"/>
          <w:color w:val="000000"/>
          <w:sz w:val="23"/>
          <w:szCs w:val="23"/>
        </w:rPr>
        <w:t>button</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form</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r>
        <w:rPr>
          <w:rStyle w:val="HTMLCode"/>
          <w:rFonts w:ascii="Consolas" w:hAnsi="Consolas"/>
          <w:color w:val="000000"/>
          <w:sz w:val="23"/>
          <w:szCs w:val="23"/>
        </w:rPr>
        <w:t xml:space="preserve"> </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w:t>
      </w:r>
      <w:r>
        <w:rPr>
          <w:rStyle w:val="token"/>
          <w:rFonts w:ascii="Consolas" w:hAnsi="Consolas"/>
          <w:color w:val="A67F59"/>
          <w:sz w:val="23"/>
          <w:szCs w:val="23"/>
        </w:rPr>
        <w:t>=&lt;</w:t>
      </w:r>
      <w:r>
        <w:rPr>
          <w:rStyle w:val="HTMLCode"/>
          <w:rFonts w:ascii="Consolas" w:hAnsi="Consolas"/>
          <w:color w:val="000000"/>
          <w:sz w:val="23"/>
          <w:szCs w:val="23"/>
        </w:rPr>
        <w:t>EmployeeComponent</w:t>
      </w:r>
      <w:r>
        <w:rPr>
          <w:rStyle w:val="token"/>
          <w:rFonts w:ascii="Consolas" w:hAnsi="Consolas"/>
          <w:color w:val="A67F59"/>
          <w:sz w:val="23"/>
          <w:szCs w:val="23"/>
        </w:rPr>
        <w:t>&gt;&lt;/</w:t>
      </w:r>
      <w:r>
        <w:rPr>
          <w:rStyle w:val="HTMLCode"/>
          <w:rFonts w:ascii="Consolas" w:hAnsi="Consolas"/>
          <w:color w:val="000000"/>
          <w:sz w:val="23"/>
          <w:szCs w:val="23"/>
        </w:rPr>
        <w:t>EmployeeComponent</w:t>
      </w:r>
      <w:r>
        <w:rPr>
          <w:rStyle w:val="token"/>
          <w:rFonts w:ascii="Consolas" w:hAnsi="Consolas"/>
          <w:color w:val="A67F59"/>
          <w:sz w:val="23"/>
          <w:szCs w:val="23"/>
        </w:rPr>
        <w:t>&gt;</w:t>
      </w: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941BF" w:rsidRDefault="002941BF" w:rsidP="002941B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7C56C2" w:rsidRDefault="007C56C2" w:rsidP="007C56C2">
      <w:pPr>
        <w:pStyle w:val="NormalWeb"/>
        <w:spacing w:before="0" w:beforeAutospacing="0" w:after="360" w:afterAutospacing="0" w:line="360" w:lineRule="atLeast"/>
        <w:rPr>
          <w:color w:val="333333"/>
          <w:sz w:val="29"/>
          <w:szCs w:val="29"/>
        </w:rPr>
      </w:pPr>
    </w:p>
    <w:p w:rsidR="008D2433" w:rsidRDefault="008D2433" w:rsidP="008D2433">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Forms Validation Part-2</w:t>
      </w:r>
    </w:p>
    <w:p w:rsidR="008D2433" w:rsidRDefault="008D2433" w:rsidP="008D2433">
      <w:pPr>
        <w:rPr>
          <w:rFonts w:ascii="Times New Roman" w:hAnsi="Times New Roman" w:cs="Times New Roman"/>
          <w:sz w:val="24"/>
          <w:szCs w:val="24"/>
        </w:rPr>
      </w:pPr>
    </w:p>
    <w:p w:rsidR="008D2433" w:rsidRDefault="008D2433" w:rsidP="008D2433">
      <w:pPr>
        <w:pStyle w:val="NormalWeb"/>
        <w:spacing w:before="0" w:beforeAutospacing="0" w:after="360" w:afterAutospacing="0" w:line="360" w:lineRule="atLeast"/>
        <w:rPr>
          <w:color w:val="626262"/>
          <w:sz w:val="29"/>
          <w:szCs w:val="29"/>
        </w:rPr>
      </w:pPr>
      <w:r>
        <w:rPr>
          <w:color w:val="626262"/>
          <w:sz w:val="29"/>
          <w:szCs w:val="29"/>
        </w:rPr>
        <w:t>This is Continuation to our previos article in which we have discussed about building Forms and Validating Forms in React using useFormik function. In this article, we will understand the </w:t>
      </w:r>
      <w:r>
        <w:rPr>
          <w:b/>
          <w:bCs/>
          <w:color w:val="626262"/>
          <w:sz w:val="29"/>
          <w:szCs w:val="29"/>
        </w:rPr>
        <w:t>Formik Component.</w:t>
      </w:r>
    </w:p>
    <w:p w:rsidR="008D2433" w:rsidRDefault="008D2433" w:rsidP="008D2433">
      <w:pPr>
        <w:pStyle w:val="NormalWeb"/>
        <w:spacing w:before="0" w:beforeAutospacing="0" w:after="360" w:afterAutospacing="0" w:line="360" w:lineRule="atLeast"/>
        <w:rPr>
          <w:color w:val="626262"/>
          <w:sz w:val="29"/>
          <w:szCs w:val="29"/>
        </w:rPr>
      </w:pPr>
      <w:r>
        <w:rPr>
          <w:color w:val="626262"/>
          <w:sz w:val="29"/>
          <w:szCs w:val="29"/>
        </w:rPr>
        <w:t>If we look at the code what we have written in our last session, though we have tried to make our code better by using getProps method, still we have to pass that to each input and we have to the code written for displaying the Validation Messages. To save us even more time and to make our code much better and easier, Formik comes with few built in components. They are </w:t>
      </w:r>
      <w:r>
        <w:rPr>
          <w:b/>
          <w:bCs/>
          <w:color w:val="626262"/>
          <w:sz w:val="29"/>
          <w:szCs w:val="29"/>
        </w:rPr>
        <w:t>&lt;Formik /&gt;, &lt;Form /&gt;, &lt;Field /&gt;,</w:t>
      </w:r>
      <w:r>
        <w:rPr>
          <w:color w:val="626262"/>
          <w:sz w:val="29"/>
          <w:szCs w:val="29"/>
        </w:rPr>
        <w:t> and </w:t>
      </w:r>
      <w:r>
        <w:rPr>
          <w:b/>
          <w:bCs/>
          <w:color w:val="626262"/>
          <w:sz w:val="29"/>
          <w:szCs w:val="29"/>
        </w:rPr>
        <w:t>&lt;ErrorMessage /&gt;</w:t>
      </w:r>
      <w:r>
        <w:rPr>
          <w:color w:val="626262"/>
          <w:sz w:val="29"/>
          <w:szCs w:val="29"/>
        </w:rPr>
        <w:t>. </w:t>
      </w:r>
      <w:r>
        <w:rPr>
          <w:b/>
          <w:bCs/>
          <w:color w:val="626262"/>
          <w:sz w:val="29"/>
          <w:szCs w:val="29"/>
        </w:rPr>
        <w:t>&lt;Formik/&gt;</w:t>
      </w:r>
      <w:r>
        <w:rPr>
          <w:color w:val="626262"/>
          <w:sz w:val="29"/>
          <w:szCs w:val="29"/>
        </w:rPr>
        <w:t xml:space="preserve"> is a component that helps us with building forms. Internally, Formik uses useFormik function to create the &lt;Formik&gt; component. useFormik() is a custom React hook that will return all Formik </w:t>
      </w:r>
      <w:r>
        <w:rPr>
          <w:color w:val="626262"/>
          <w:sz w:val="29"/>
          <w:szCs w:val="29"/>
        </w:rPr>
        <w:lastRenderedPageBreak/>
        <w:t>state and helpers directly. Despite its name, it is not meant for the majority of use cases.</w:t>
      </w:r>
    </w:p>
    <w:p w:rsidR="008D2433" w:rsidRDefault="008D2433" w:rsidP="008D2433">
      <w:pPr>
        <w:pStyle w:val="NormalWeb"/>
        <w:spacing w:before="0" w:beforeAutospacing="0" w:after="360" w:afterAutospacing="0" w:line="360" w:lineRule="atLeast"/>
        <w:rPr>
          <w:color w:val="626262"/>
          <w:sz w:val="29"/>
          <w:szCs w:val="29"/>
        </w:rPr>
      </w:pPr>
      <w:r>
        <w:rPr>
          <w:color w:val="626262"/>
          <w:sz w:val="29"/>
          <w:szCs w:val="29"/>
        </w:rPr>
        <w:t>Let's now swap out the useFormik() hook for the Formik's &lt;Formik&gt; component. Since it's a component, we'll convert the object passed to useFormik() to JSX, with each key becoming a prop. That means initialValues, validationSchema and onSubmit will be passed to this Formik Component as properties. Lets go to Index.js file from our demo project, in our EmployeeComponent’s return Method, Call a Component Called as Formik and to this Component, lets pass initialValues, validationSchema and onSubmit as properties. We will pass the same values we have used in useFormik function object.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r>
        <w:rPr>
          <w:rStyle w:val="token"/>
          <w:rFonts w:ascii="Consolas" w:hAnsi="Consolas"/>
          <w:color w:val="1990B8"/>
          <w:sz w:val="21"/>
          <w:szCs w:val="21"/>
        </w:rPr>
        <w:t>return</w:t>
      </w:r>
      <w:r>
        <w:rPr>
          <w:rStyle w:val="HTMLCode"/>
          <w:rFonts w:ascii="Consolas" w:hAnsi="Consolas"/>
          <w:color w:val="000000"/>
          <w:sz w:val="21"/>
          <w:szCs w:val="21"/>
        </w:rPr>
        <w:t xml:space="preserve"> </w:t>
      </w:r>
      <w:r>
        <w:rPr>
          <w:rStyle w:val="token"/>
          <w:rFonts w:ascii="Consolas" w:hAnsi="Consolas"/>
          <w:color w:val="5F6364"/>
          <w:sz w:val="21"/>
          <w:szCs w:val="21"/>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A67F59"/>
          <w:sz w:val="21"/>
          <w:szCs w:val="21"/>
        </w:rPr>
        <w:t>&lt;</w:t>
      </w:r>
      <w:r>
        <w:rPr>
          <w:rStyle w:val="HTMLCode"/>
          <w:rFonts w:ascii="Consolas" w:hAnsi="Consolas"/>
          <w:color w:val="000000"/>
          <w:sz w:val="21"/>
          <w:szCs w:val="21"/>
        </w:rPr>
        <w:t>Formik initialValues</w:t>
      </w:r>
      <w:r>
        <w:rPr>
          <w:rStyle w:val="token"/>
          <w:rFonts w:ascii="Consolas" w:hAnsi="Consolas"/>
          <w:color w:val="A67F59"/>
          <w:sz w:val="21"/>
          <w:szCs w:val="21"/>
        </w:rPr>
        <w:t>=</w:t>
      </w:r>
      <w:r>
        <w:rPr>
          <w:rStyle w:val="HTMLCode"/>
          <w:rFonts w:ascii="Consolas" w:hAnsi="Consolas"/>
          <w:color w:val="000000"/>
          <w:sz w:val="21"/>
          <w:szCs w:val="21"/>
        </w:rPr>
        <w:t xml:space="preserve"> </w:t>
      </w:r>
      <w:r>
        <w:rPr>
          <w:rStyle w:val="token"/>
          <w:rFonts w:ascii="Consolas" w:hAnsi="Consolas"/>
          <w:color w:val="5F6364"/>
          <w:sz w:val="21"/>
          <w:szCs w:val="21"/>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r>
        <w:rPr>
          <w:rStyle w:val="HTMLCode"/>
          <w:rFonts w:ascii="Consolas" w:hAnsi="Consolas"/>
          <w:color w:val="000000"/>
          <w:sz w:val="21"/>
          <w:szCs w:val="21"/>
        </w:rPr>
        <w:t xml:space="preserve">      Id</w:t>
      </w:r>
      <w:r>
        <w:rPr>
          <w:rStyle w:val="token"/>
          <w:rFonts w:ascii="Consolas" w:hAnsi="Consolas"/>
          <w:color w:val="A67F59"/>
          <w:sz w:val="21"/>
          <w:szCs w:val="21"/>
        </w:rPr>
        <w:t>:</w:t>
      </w:r>
      <w:r>
        <w:rPr>
          <w:rStyle w:val="HTMLCode"/>
          <w:rFonts w:ascii="Consolas" w:hAnsi="Consolas"/>
          <w:color w:val="000000"/>
          <w:sz w:val="21"/>
          <w:szCs w:val="21"/>
        </w:rPr>
        <w:t xml:space="preserve"> </w:t>
      </w:r>
      <w:r>
        <w:rPr>
          <w:rStyle w:val="token"/>
          <w:rFonts w:ascii="Consolas" w:hAnsi="Consolas"/>
          <w:color w:val="2F9C0A"/>
          <w:sz w:val="21"/>
          <w:szCs w:val="21"/>
        </w:rPr>
        <w:t>''</w:t>
      </w:r>
      <w:r>
        <w:rPr>
          <w:rStyle w:val="token"/>
          <w:rFonts w:ascii="Consolas" w:hAnsi="Consolas"/>
          <w:color w:val="5F6364"/>
          <w:sz w:val="21"/>
          <w:szCs w:val="21"/>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r>
        <w:rPr>
          <w:rStyle w:val="HTMLCode"/>
          <w:rFonts w:ascii="Consolas" w:hAnsi="Consolas"/>
          <w:color w:val="000000"/>
          <w:sz w:val="21"/>
          <w:szCs w:val="21"/>
        </w:rPr>
        <w:t xml:space="preserve">      Name</w:t>
      </w:r>
      <w:r>
        <w:rPr>
          <w:rStyle w:val="token"/>
          <w:rFonts w:ascii="Consolas" w:hAnsi="Consolas"/>
          <w:color w:val="A67F59"/>
          <w:sz w:val="21"/>
          <w:szCs w:val="21"/>
        </w:rPr>
        <w:t>:</w:t>
      </w:r>
      <w:r>
        <w:rPr>
          <w:rStyle w:val="HTMLCode"/>
          <w:rFonts w:ascii="Consolas" w:hAnsi="Consolas"/>
          <w:color w:val="000000"/>
          <w:sz w:val="21"/>
          <w:szCs w:val="21"/>
        </w:rPr>
        <w:t xml:space="preserve"> </w:t>
      </w:r>
      <w:r>
        <w:rPr>
          <w:rStyle w:val="token"/>
          <w:rFonts w:ascii="Consolas" w:hAnsi="Consolas"/>
          <w:color w:val="2F9C0A"/>
          <w:sz w:val="21"/>
          <w:szCs w:val="21"/>
        </w:rPr>
        <w:t>''</w:t>
      </w:r>
      <w:r>
        <w:rPr>
          <w:rStyle w:val="token"/>
          <w:rFonts w:ascii="Consolas" w:hAnsi="Consolas"/>
          <w:color w:val="5F6364"/>
          <w:sz w:val="21"/>
          <w:szCs w:val="21"/>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r>
        <w:rPr>
          <w:rStyle w:val="HTMLCode"/>
          <w:rFonts w:ascii="Consolas" w:hAnsi="Consolas"/>
          <w:color w:val="000000"/>
          <w:sz w:val="21"/>
          <w:szCs w:val="21"/>
        </w:rPr>
        <w:t xml:space="preserve">      Location</w:t>
      </w:r>
      <w:r>
        <w:rPr>
          <w:rStyle w:val="token"/>
          <w:rFonts w:ascii="Consolas" w:hAnsi="Consolas"/>
          <w:color w:val="A67F59"/>
          <w:sz w:val="21"/>
          <w:szCs w:val="21"/>
        </w:rPr>
        <w:t>:</w:t>
      </w:r>
      <w:r>
        <w:rPr>
          <w:rStyle w:val="HTMLCode"/>
          <w:rFonts w:ascii="Consolas" w:hAnsi="Consolas"/>
          <w:color w:val="000000"/>
          <w:sz w:val="21"/>
          <w:szCs w:val="21"/>
        </w:rPr>
        <w:t xml:space="preserve"> </w:t>
      </w:r>
      <w:r>
        <w:rPr>
          <w:rStyle w:val="token"/>
          <w:rFonts w:ascii="Consolas" w:hAnsi="Consolas"/>
          <w:color w:val="2F9C0A"/>
          <w:sz w:val="21"/>
          <w:szCs w:val="21"/>
        </w:rPr>
        <w:t>''</w:t>
      </w:r>
      <w:r>
        <w:rPr>
          <w:rStyle w:val="token"/>
          <w:rFonts w:ascii="Consolas" w:hAnsi="Consolas"/>
          <w:color w:val="5F6364"/>
          <w:sz w:val="21"/>
          <w:szCs w:val="21"/>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r>
        <w:rPr>
          <w:rStyle w:val="HTMLCode"/>
          <w:rFonts w:ascii="Consolas" w:hAnsi="Consolas"/>
          <w:color w:val="000000"/>
          <w:sz w:val="21"/>
          <w:szCs w:val="21"/>
        </w:rPr>
        <w:t xml:space="preserve">      Salary</w:t>
      </w:r>
      <w:r>
        <w:rPr>
          <w:rStyle w:val="token"/>
          <w:rFonts w:ascii="Consolas" w:hAnsi="Consolas"/>
          <w:color w:val="A67F59"/>
          <w:sz w:val="21"/>
          <w:szCs w:val="21"/>
        </w:rPr>
        <w:t>:</w:t>
      </w:r>
      <w:r>
        <w:rPr>
          <w:rStyle w:val="token"/>
          <w:rFonts w:ascii="Consolas" w:hAnsi="Consolas"/>
          <w:color w:val="2F9C0A"/>
          <w:sz w:val="21"/>
          <w:szCs w:val="21"/>
        </w:rPr>
        <w:t>''</w:t>
      </w:r>
      <w:r>
        <w:rPr>
          <w:rStyle w:val="token"/>
          <w:rFonts w:ascii="Consolas" w:hAnsi="Consolas"/>
          <w:color w:val="5F6364"/>
          <w:sz w:val="21"/>
          <w:szCs w:val="21"/>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r>
        <w:rPr>
          <w:rStyle w:val="HTMLCode"/>
          <w:rFonts w:ascii="Consolas" w:hAnsi="Consolas"/>
          <w:color w:val="000000"/>
          <w:sz w:val="21"/>
          <w:szCs w:val="21"/>
        </w:rPr>
        <w:t xml:space="preserve">      EmailId</w:t>
      </w:r>
      <w:r>
        <w:rPr>
          <w:rStyle w:val="token"/>
          <w:rFonts w:ascii="Consolas" w:hAnsi="Consolas"/>
          <w:color w:val="A67F59"/>
          <w:sz w:val="21"/>
          <w:szCs w:val="21"/>
        </w:rPr>
        <w:t>:</w:t>
      </w:r>
      <w:r>
        <w:rPr>
          <w:rStyle w:val="token"/>
          <w:rFonts w:ascii="Consolas" w:hAnsi="Consolas"/>
          <w:color w:val="2F9C0A"/>
          <w:sz w:val="21"/>
          <w:szCs w:val="21"/>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r>
        <w:rPr>
          <w:rStyle w:val="HTMLCode"/>
          <w:rFonts w:ascii="Consolas" w:hAnsi="Consolas"/>
          <w:color w:val="000000"/>
          <w:sz w:val="21"/>
          <w:szCs w:val="21"/>
        </w:rPr>
        <w:t xml:space="preserve"> validationSchema</w:t>
      </w:r>
      <w:r>
        <w:rPr>
          <w:rStyle w:val="token"/>
          <w:rFonts w:ascii="Consolas" w:hAnsi="Consolas"/>
          <w:color w:val="A67F59"/>
          <w:sz w:val="21"/>
          <w:szCs w:val="21"/>
        </w:rPr>
        <w:t>=</w:t>
      </w:r>
      <w:r>
        <w:rPr>
          <w:rStyle w:val="token"/>
          <w:rFonts w:ascii="Consolas" w:hAnsi="Consolas"/>
          <w:color w:val="5F6364"/>
          <w:sz w:val="21"/>
          <w:szCs w:val="21"/>
        </w:rPr>
        <w:t>{</w:t>
      </w:r>
      <w:r>
        <w:rPr>
          <w:rStyle w:val="HTMLCode"/>
          <w:rFonts w:ascii="Consolas" w:hAnsi="Consolas"/>
          <w:color w:val="000000"/>
          <w:sz w:val="21"/>
          <w:szCs w:val="21"/>
        </w:rPr>
        <w:t>yup</w:t>
      </w:r>
      <w:r>
        <w:rPr>
          <w:rStyle w:val="token"/>
          <w:rFonts w:ascii="Consolas" w:hAnsi="Consolas"/>
          <w:color w:val="5F6364"/>
          <w:sz w:val="21"/>
          <w:szCs w:val="21"/>
        </w:rPr>
        <w:t>.</w:t>
      </w:r>
      <w:r>
        <w:rPr>
          <w:rStyle w:val="token"/>
          <w:rFonts w:ascii="Consolas" w:hAnsi="Consolas"/>
          <w:color w:val="2F9C0A"/>
          <w:sz w:val="21"/>
          <w:szCs w:val="21"/>
        </w:rPr>
        <w:t>object</w:t>
      </w:r>
      <w:r>
        <w:rPr>
          <w:rStyle w:val="token"/>
          <w:rFonts w:ascii="Consolas" w:hAnsi="Consolas"/>
          <w:color w:val="5F6364"/>
          <w:sz w:val="21"/>
          <w:szCs w:val="21"/>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r>
        <w:rPr>
          <w:rStyle w:val="HTMLCode"/>
          <w:rFonts w:ascii="Consolas" w:hAnsi="Consolas"/>
          <w:color w:val="000000"/>
          <w:sz w:val="21"/>
          <w:szCs w:val="21"/>
        </w:rPr>
        <w:t xml:space="preserve">      Name</w:t>
      </w:r>
      <w:r>
        <w:rPr>
          <w:rStyle w:val="token"/>
          <w:rFonts w:ascii="Consolas" w:hAnsi="Consolas"/>
          <w:color w:val="A67F59"/>
          <w:sz w:val="21"/>
          <w:szCs w:val="21"/>
        </w:rPr>
        <w:t>:</w:t>
      </w:r>
      <w:r>
        <w:rPr>
          <w:rStyle w:val="HTMLCode"/>
          <w:rFonts w:ascii="Consolas" w:hAnsi="Consolas"/>
          <w:color w:val="000000"/>
          <w:sz w:val="21"/>
          <w:szCs w:val="21"/>
        </w:rPr>
        <w:t>yup</w:t>
      </w:r>
      <w:r>
        <w:rPr>
          <w:rStyle w:val="token"/>
          <w:rFonts w:ascii="Consolas" w:hAnsi="Consolas"/>
          <w:color w:val="5F6364"/>
          <w:sz w:val="21"/>
          <w:szCs w:val="21"/>
        </w:rPr>
        <w:t>.</w:t>
      </w:r>
      <w:r>
        <w:rPr>
          <w:rStyle w:val="token"/>
          <w:rFonts w:ascii="Consolas" w:hAnsi="Consolas"/>
          <w:color w:val="2F9C0A"/>
          <w:sz w:val="21"/>
          <w:szCs w:val="21"/>
        </w:rPr>
        <w:t>string</w:t>
      </w:r>
      <w:r>
        <w:rPr>
          <w:rStyle w:val="token"/>
          <w:rFonts w:ascii="Consolas" w:hAnsi="Consolas"/>
          <w:color w:val="5F6364"/>
          <w:sz w:val="21"/>
          <w:szCs w:val="21"/>
        </w:rPr>
        <w:t>().</w:t>
      </w:r>
      <w:r>
        <w:rPr>
          <w:rStyle w:val="token"/>
          <w:rFonts w:ascii="Consolas" w:hAnsi="Consolas"/>
          <w:color w:val="2F9C0A"/>
          <w:sz w:val="21"/>
          <w:szCs w:val="21"/>
        </w:rPr>
        <w:t>max</w:t>
      </w:r>
      <w:r>
        <w:rPr>
          <w:rStyle w:val="token"/>
          <w:rFonts w:ascii="Consolas" w:hAnsi="Consolas"/>
          <w:color w:val="5F6364"/>
          <w:sz w:val="21"/>
          <w:szCs w:val="21"/>
        </w:rPr>
        <w:t>(</w:t>
      </w:r>
      <w:r>
        <w:rPr>
          <w:rStyle w:val="token"/>
          <w:rFonts w:ascii="Consolas" w:hAnsi="Consolas"/>
          <w:color w:val="C92C2C"/>
          <w:sz w:val="21"/>
          <w:szCs w:val="21"/>
        </w:rPr>
        <w:t>20</w:t>
      </w:r>
      <w:r>
        <w:rPr>
          <w:rStyle w:val="token"/>
          <w:rFonts w:ascii="Consolas" w:hAnsi="Consolas"/>
          <w:color w:val="5F6364"/>
          <w:sz w:val="21"/>
          <w:szCs w:val="21"/>
        </w:rPr>
        <w:t>,</w:t>
      </w:r>
      <w:r>
        <w:rPr>
          <w:rStyle w:val="token"/>
          <w:rFonts w:ascii="Consolas" w:hAnsi="Consolas"/>
          <w:color w:val="2F9C0A"/>
          <w:sz w:val="21"/>
          <w:szCs w:val="21"/>
        </w:rPr>
        <w:t>'Name should not exceed 20 Characters'</w:t>
      </w:r>
      <w:r>
        <w:rPr>
          <w:rStyle w:val="token"/>
          <w:rFonts w:ascii="Consolas" w:hAnsi="Consolas"/>
          <w:color w:val="5F6364"/>
          <w:sz w:val="21"/>
          <w:szCs w:val="21"/>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2F9C0A"/>
          <w:sz w:val="21"/>
          <w:szCs w:val="21"/>
        </w:rPr>
        <w:t>required</w:t>
      </w:r>
      <w:r>
        <w:rPr>
          <w:rStyle w:val="token"/>
          <w:rFonts w:ascii="Consolas" w:hAnsi="Consolas"/>
          <w:color w:val="5F6364"/>
          <w:sz w:val="21"/>
          <w:szCs w:val="21"/>
        </w:rPr>
        <w:t>(</w:t>
      </w:r>
      <w:r>
        <w:rPr>
          <w:rStyle w:val="token"/>
          <w:rFonts w:ascii="Consolas" w:hAnsi="Consolas"/>
          <w:color w:val="2F9C0A"/>
          <w:sz w:val="21"/>
          <w:szCs w:val="21"/>
        </w:rPr>
        <w:t>'Please Enter Employee Name'</w:t>
      </w:r>
      <w:r>
        <w:rPr>
          <w:rStyle w:val="token"/>
          <w:rFonts w:ascii="Consolas" w:hAnsi="Consolas"/>
          <w:color w:val="5F6364"/>
          <w:sz w:val="21"/>
          <w:szCs w:val="21"/>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r>
        <w:rPr>
          <w:rStyle w:val="HTMLCode"/>
          <w:rFonts w:ascii="Consolas" w:hAnsi="Consolas"/>
          <w:color w:val="000000"/>
          <w:sz w:val="21"/>
          <w:szCs w:val="21"/>
        </w:rPr>
        <w:t xml:space="preserve">      Location</w:t>
      </w:r>
      <w:r>
        <w:rPr>
          <w:rStyle w:val="token"/>
          <w:rFonts w:ascii="Consolas" w:hAnsi="Consolas"/>
          <w:color w:val="A67F59"/>
          <w:sz w:val="21"/>
          <w:szCs w:val="21"/>
        </w:rPr>
        <w:t>:</w:t>
      </w:r>
      <w:r>
        <w:rPr>
          <w:rStyle w:val="HTMLCode"/>
          <w:rFonts w:ascii="Consolas" w:hAnsi="Consolas"/>
          <w:color w:val="000000"/>
          <w:sz w:val="21"/>
          <w:szCs w:val="21"/>
        </w:rPr>
        <w:t xml:space="preserve"> yup</w:t>
      </w:r>
      <w:r>
        <w:rPr>
          <w:rStyle w:val="token"/>
          <w:rFonts w:ascii="Consolas" w:hAnsi="Consolas"/>
          <w:color w:val="5F6364"/>
          <w:sz w:val="21"/>
          <w:szCs w:val="21"/>
        </w:rPr>
        <w:t>.</w:t>
      </w:r>
      <w:r>
        <w:rPr>
          <w:rStyle w:val="token"/>
          <w:rFonts w:ascii="Consolas" w:hAnsi="Consolas"/>
          <w:color w:val="2F9C0A"/>
          <w:sz w:val="21"/>
          <w:szCs w:val="21"/>
        </w:rPr>
        <w:t>string</w:t>
      </w:r>
      <w:r>
        <w:rPr>
          <w:rStyle w:val="token"/>
          <w:rFonts w:ascii="Consolas" w:hAnsi="Consolas"/>
          <w:color w:val="5F6364"/>
          <w:sz w:val="21"/>
          <w:szCs w:val="21"/>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r>
        <w:rPr>
          <w:rStyle w:val="token"/>
          <w:rFonts w:ascii="Consolas" w:hAnsi="Consolas"/>
          <w:color w:val="2F9C0A"/>
          <w:sz w:val="21"/>
          <w:szCs w:val="21"/>
        </w:rPr>
        <w:t>required</w:t>
      </w:r>
      <w:r>
        <w:rPr>
          <w:rStyle w:val="token"/>
          <w:rFonts w:ascii="Consolas" w:hAnsi="Consolas"/>
          <w:color w:val="5F6364"/>
          <w:sz w:val="21"/>
          <w:szCs w:val="21"/>
        </w:rPr>
        <w:t>(</w:t>
      </w:r>
      <w:r>
        <w:rPr>
          <w:rStyle w:val="token"/>
          <w:rFonts w:ascii="Consolas" w:hAnsi="Consolas"/>
          <w:color w:val="2F9C0A"/>
          <w:sz w:val="21"/>
          <w:szCs w:val="21"/>
        </w:rPr>
        <w:t>'Please Enter Employee Location'</w:t>
      </w:r>
      <w:r>
        <w:rPr>
          <w:rStyle w:val="token"/>
          <w:rFonts w:ascii="Consolas" w:hAnsi="Consolas"/>
          <w:color w:val="5F6364"/>
          <w:sz w:val="21"/>
          <w:szCs w:val="21"/>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r>
        <w:rPr>
          <w:rStyle w:val="HTMLCode"/>
          <w:rFonts w:ascii="Consolas" w:hAnsi="Consolas"/>
          <w:color w:val="000000"/>
          <w:sz w:val="21"/>
          <w:szCs w:val="21"/>
        </w:rPr>
        <w:t xml:space="preserve">      EmailId</w:t>
      </w:r>
      <w:r>
        <w:rPr>
          <w:rStyle w:val="token"/>
          <w:rFonts w:ascii="Consolas" w:hAnsi="Consolas"/>
          <w:color w:val="A67F59"/>
          <w:sz w:val="21"/>
          <w:szCs w:val="21"/>
        </w:rPr>
        <w:t>:</w:t>
      </w:r>
      <w:r>
        <w:rPr>
          <w:rStyle w:val="HTMLCode"/>
          <w:rFonts w:ascii="Consolas" w:hAnsi="Consolas"/>
          <w:color w:val="000000"/>
          <w:sz w:val="21"/>
          <w:szCs w:val="21"/>
        </w:rPr>
        <w:t xml:space="preserve"> yup</w:t>
      </w:r>
      <w:r>
        <w:rPr>
          <w:rStyle w:val="token"/>
          <w:rFonts w:ascii="Consolas" w:hAnsi="Consolas"/>
          <w:color w:val="5F6364"/>
          <w:sz w:val="21"/>
          <w:szCs w:val="21"/>
        </w:rPr>
        <w:t>.</w:t>
      </w:r>
      <w:r>
        <w:rPr>
          <w:rStyle w:val="token"/>
          <w:rFonts w:ascii="Consolas" w:hAnsi="Consolas"/>
          <w:color w:val="2F9C0A"/>
          <w:sz w:val="21"/>
          <w:szCs w:val="21"/>
        </w:rPr>
        <w:t>string</w:t>
      </w:r>
      <w:r>
        <w:rPr>
          <w:rStyle w:val="token"/>
          <w:rFonts w:ascii="Consolas" w:hAnsi="Consolas"/>
          <w:color w:val="5F6364"/>
          <w:sz w:val="21"/>
          <w:szCs w:val="21"/>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r>
        <w:rPr>
          <w:rStyle w:val="token"/>
          <w:rFonts w:ascii="Consolas" w:hAnsi="Consolas"/>
          <w:color w:val="2F9C0A"/>
          <w:sz w:val="21"/>
          <w:szCs w:val="21"/>
        </w:rPr>
        <w:t>email</w:t>
      </w:r>
      <w:r>
        <w:rPr>
          <w:rStyle w:val="token"/>
          <w:rFonts w:ascii="Consolas" w:hAnsi="Consolas"/>
          <w:color w:val="5F6364"/>
          <w:sz w:val="21"/>
          <w:szCs w:val="21"/>
        </w:rPr>
        <w:t>(</w:t>
      </w:r>
      <w:r>
        <w:rPr>
          <w:rStyle w:val="token"/>
          <w:rFonts w:ascii="Consolas" w:hAnsi="Consolas"/>
          <w:color w:val="2F9C0A"/>
          <w:sz w:val="21"/>
          <w:szCs w:val="21"/>
        </w:rPr>
        <w:t>'Invalid email address'</w:t>
      </w:r>
      <w:r>
        <w:rPr>
          <w:rStyle w:val="token"/>
          <w:rFonts w:ascii="Consolas" w:hAnsi="Consolas"/>
          <w:color w:val="5F6364"/>
          <w:sz w:val="21"/>
          <w:szCs w:val="21"/>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r>
        <w:rPr>
          <w:rStyle w:val="token"/>
          <w:rFonts w:ascii="Consolas" w:hAnsi="Consolas"/>
          <w:color w:val="2F9C0A"/>
          <w:sz w:val="21"/>
          <w:szCs w:val="21"/>
        </w:rPr>
        <w:t>required</w:t>
      </w:r>
      <w:r>
        <w:rPr>
          <w:rStyle w:val="token"/>
          <w:rFonts w:ascii="Consolas" w:hAnsi="Consolas"/>
          <w:color w:val="5F6364"/>
          <w:sz w:val="21"/>
          <w:szCs w:val="21"/>
        </w:rPr>
        <w:t>(</w:t>
      </w:r>
      <w:r>
        <w:rPr>
          <w:rStyle w:val="token"/>
          <w:rFonts w:ascii="Consolas" w:hAnsi="Consolas"/>
          <w:color w:val="2F9C0A"/>
          <w:sz w:val="21"/>
          <w:szCs w:val="21"/>
        </w:rPr>
        <w:t>'Please Enter Email Id'</w:t>
      </w:r>
      <w:r>
        <w:rPr>
          <w:rStyle w:val="token"/>
          <w:rFonts w:ascii="Consolas" w:hAnsi="Consolas"/>
          <w:color w:val="5F6364"/>
          <w:sz w:val="21"/>
          <w:szCs w:val="21"/>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r>
        <w:rPr>
          <w:rStyle w:val="HTMLCode"/>
          <w:rFonts w:ascii="Consolas" w:hAnsi="Consolas"/>
          <w:color w:val="000000"/>
          <w:sz w:val="21"/>
          <w:szCs w:val="21"/>
        </w:rPr>
        <w:t xml:space="preserve"> onSubmit</w:t>
      </w:r>
      <w:r>
        <w:rPr>
          <w:rStyle w:val="token"/>
          <w:rFonts w:ascii="Consolas" w:hAnsi="Consolas"/>
          <w:color w:val="A67F59"/>
          <w:sz w:val="21"/>
          <w:szCs w:val="21"/>
        </w:rPr>
        <w:t>=</w:t>
      </w:r>
      <w:r>
        <w:rPr>
          <w:rStyle w:val="HTMLCode"/>
          <w:rFonts w:ascii="Consolas" w:hAnsi="Consolas"/>
          <w:color w:val="000000"/>
          <w:sz w:val="21"/>
          <w:szCs w:val="21"/>
        </w:rPr>
        <w:t xml:space="preserve"> </w:t>
      </w:r>
      <w:r>
        <w:rPr>
          <w:rStyle w:val="token"/>
          <w:rFonts w:ascii="Consolas" w:hAnsi="Consolas"/>
          <w:color w:val="5F6364"/>
          <w:sz w:val="21"/>
          <w:szCs w:val="21"/>
        </w:rPr>
        <w:t>{</w:t>
      </w:r>
      <w:r>
        <w:rPr>
          <w:rStyle w:val="token"/>
          <w:rFonts w:ascii="Consolas" w:hAnsi="Consolas"/>
          <w:color w:val="000000"/>
          <w:sz w:val="21"/>
          <w:szCs w:val="21"/>
        </w:rPr>
        <w:t>values</w:t>
      </w:r>
      <w:r>
        <w:rPr>
          <w:rStyle w:val="HTMLCode"/>
          <w:rFonts w:ascii="Consolas" w:hAnsi="Consolas"/>
          <w:color w:val="000000"/>
          <w:sz w:val="21"/>
          <w:szCs w:val="21"/>
        </w:rPr>
        <w:t xml:space="preserve"> </w:t>
      </w:r>
      <w:r>
        <w:rPr>
          <w:rStyle w:val="token"/>
          <w:rFonts w:ascii="Consolas" w:hAnsi="Consolas"/>
          <w:color w:val="A67F59"/>
          <w:sz w:val="21"/>
          <w:szCs w:val="21"/>
        </w:rPr>
        <w:t>=&gt;</w:t>
      </w:r>
      <w:r>
        <w:rPr>
          <w:rStyle w:val="HTMLCode"/>
          <w:rFonts w:ascii="Consolas" w:hAnsi="Consolas"/>
          <w:color w:val="000000"/>
          <w:sz w:val="21"/>
          <w:szCs w:val="21"/>
        </w:rPr>
        <w:t xml:space="preserve"> </w:t>
      </w:r>
      <w:r>
        <w:rPr>
          <w:rStyle w:val="token"/>
          <w:rFonts w:ascii="Consolas" w:hAnsi="Consolas"/>
          <w:color w:val="5F6364"/>
          <w:sz w:val="21"/>
          <w:szCs w:val="21"/>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2F9C0A"/>
          <w:sz w:val="21"/>
          <w:szCs w:val="21"/>
        </w:rPr>
        <w:t>alert</w:t>
      </w:r>
      <w:r>
        <w:rPr>
          <w:rStyle w:val="token"/>
          <w:rFonts w:ascii="Consolas" w:hAnsi="Consolas"/>
          <w:color w:val="5F6364"/>
          <w:sz w:val="21"/>
          <w:szCs w:val="21"/>
        </w:rPr>
        <w:t>(</w:t>
      </w:r>
      <w:r>
        <w:rPr>
          <w:rStyle w:val="token"/>
          <w:rFonts w:ascii="Consolas" w:hAnsi="Consolas"/>
          <w:color w:val="C92C2C"/>
          <w:sz w:val="21"/>
          <w:szCs w:val="21"/>
        </w:rPr>
        <w:t>JSON</w:t>
      </w:r>
      <w:r>
        <w:rPr>
          <w:rStyle w:val="token"/>
          <w:rFonts w:ascii="Consolas" w:hAnsi="Consolas"/>
          <w:color w:val="5F6364"/>
          <w:sz w:val="21"/>
          <w:szCs w:val="21"/>
        </w:rPr>
        <w:t>.</w:t>
      </w:r>
      <w:r>
        <w:rPr>
          <w:rStyle w:val="token"/>
          <w:rFonts w:ascii="Consolas" w:hAnsi="Consolas"/>
          <w:color w:val="2F9C0A"/>
          <w:sz w:val="21"/>
          <w:szCs w:val="21"/>
        </w:rPr>
        <w:t>stringify</w:t>
      </w:r>
      <w:r>
        <w:rPr>
          <w:rStyle w:val="token"/>
          <w:rFonts w:ascii="Consolas" w:hAnsi="Consolas"/>
          <w:color w:val="5F6364"/>
          <w:sz w:val="21"/>
          <w:szCs w:val="21"/>
        </w:rPr>
        <w:t>(</w:t>
      </w:r>
      <w:r>
        <w:rPr>
          <w:rStyle w:val="HTMLCode"/>
          <w:rFonts w:ascii="Consolas" w:hAnsi="Consolas"/>
          <w:color w:val="000000"/>
          <w:sz w:val="21"/>
          <w:szCs w:val="21"/>
        </w:rPr>
        <w:t>values</w:t>
      </w:r>
      <w:r>
        <w:rPr>
          <w:rStyle w:val="token"/>
          <w:rFonts w:ascii="Consolas" w:hAnsi="Consolas"/>
          <w:color w:val="5F6364"/>
          <w:sz w:val="21"/>
          <w:szCs w:val="21"/>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5F6364"/>
          <w:sz w:val="21"/>
          <w:szCs w:val="21"/>
        </w:rPr>
        <w:t>}}</w:t>
      </w:r>
      <w:r>
        <w:rPr>
          <w:rStyle w:val="token"/>
          <w:rFonts w:ascii="Consolas" w:hAnsi="Consolas"/>
          <w:color w:val="A67F59"/>
          <w:sz w:val="21"/>
          <w:szCs w:val="21"/>
        </w:rPr>
        <w:t>&gt;</w:t>
      </w:r>
    </w:p>
    <w:p w:rsidR="008D2433" w:rsidRDefault="008D2433" w:rsidP="008D2433">
      <w:pPr>
        <w:rPr>
          <w:color w:val="676A6D"/>
          <w:sz w:val="23"/>
          <w:szCs w:val="23"/>
        </w:rPr>
      </w:pPr>
    </w:p>
    <w:p w:rsidR="008D2433" w:rsidRDefault="008D2433" w:rsidP="008D2433">
      <w:pPr>
        <w:pStyle w:val="NormalWeb"/>
        <w:spacing w:before="0" w:beforeAutospacing="0" w:after="360" w:afterAutospacing="0" w:line="360" w:lineRule="atLeast"/>
        <w:rPr>
          <w:color w:val="626262"/>
          <w:sz w:val="29"/>
          <w:szCs w:val="29"/>
        </w:rPr>
      </w:pPr>
      <w:r>
        <w:rPr>
          <w:color w:val="626262"/>
          <w:sz w:val="29"/>
          <w:szCs w:val="29"/>
        </w:rPr>
        <w:t>Lets add a div container and with in this Container, place a h2 tag with text as New Employee Form. Now lets call Form Component as Child Component from this Formik Component. Add a paragraph tag and place a label with Text as Employee ID. Now instead of placing an input, We will use another Component called as Field. To this field we will pass what type of input we want like text or number or email.</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r>
        <w:rPr>
          <w:rStyle w:val="token"/>
          <w:rFonts w:ascii="Consolas" w:hAnsi="Consolas"/>
          <w:color w:val="A67F59"/>
          <w:sz w:val="21"/>
          <w:szCs w:val="21"/>
        </w:rPr>
        <w:t>&lt;</w:t>
      </w:r>
      <w:r>
        <w:rPr>
          <w:rStyle w:val="HTMLCode"/>
          <w:rFonts w:ascii="Consolas" w:hAnsi="Consolas"/>
          <w:color w:val="000000"/>
          <w:sz w:val="21"/>
          <w:szCs w:val="21"/>
        </w:rPr>
        <w:t>p</w:t>
      </w:r>
      <w:r>
        <w:rPr>
          <w:rStyle w:val="token"/>
          <w:rFonts w:ascii="Consolas" w:hAnsi="Consolas"/>
          <w:color w:val="A67F59"/>
          <w:sz w:val="21"/>
          <w:szCs w:val="21"/>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A67F59"/>
          <w:sz w:val="21"/>
          <w:szCs w:val="21"/>
        </w:rPr>
        <w:t>&lt;</w:t>
      </w:r>
      <w:r>
        <w:rPr>
          <w:rStyle w:val="HTMLCode"/>
          <w:rFonts w:ascii="Consolas" w:hAnsi="Consolas"/>
          <w:color w:val="000000"/>
          <w:sz w:val="21"/>
          <w:szCs w:val="21"/>
        </w:rPr>
        <w:t>label htmlFor</w:t>
      </w:r>
      <w:r>
        <w:rPr>
          <w:rStyle w:val="token"/>
          <w:rFonts w:ascii="Consolas" w:hAnsi="Consolas"/>
          <w:color w:val="A67F59"/>
          <w:sz w:val="21"/>
          <w:szCs w:val="21"/>
        </w:rPr>
        <w:t>=</w:t>
      </w:r>
      <w:r>
        <w:rPr>
          <w:rStyle w:val="token"/>
          <w:rFonts w:ascii="Consolas" w:hAnsi="Consolas"/>
          <w:color w:val="2F9C0A"/>
          <w:sz w:val="21"/>
          <w:szCs w:val="21"/>
        </w:rPr>
        <w:t>"Id"</w:t>
      </w:r>
      <w:r>
        <w:rPr>
          <w:rStyle w:val="token"/>
          <w:rFonts w:ascii="Consolas" w:hAnsi="Consolas"/>
          <w:color w:val="A67F59"/>
          <w:sz w:val="21"/>
          <w:szCs w:val="21"/>
        </w:rPr>
        <w:t>&gt;</w:t>
      </w:r>
      <w:r>
        <w:rPr>
          <w:rStyle w:val="HTMLCode"/>
          <w:rFonts w:ascii="Consolas" w:hAnsi="Consolas"/>
          <w:color w:val="000000"/>
          <w:sz w:val="21"/>
          <w:szCs w:val="21"/>
        </w:rPr>
        <w:t xml:space="preserve">Employee </w:t>
      </w:r>
      <w:r>
        <w:rPr>
          <w:rStyle w:val="token"/>
          <w:rFonts w:ascii="Consolas" w:hAnsi="Consolas"/>
          <w:color w:val="C92C2C"/>
          <w:sz w:val="21"/>
          <w:szCs w:val="21"/>
        </w:rPr>
        <w:t>ID</w:t>
      </w:r>
      <w:r>
        <w:rPr>
          <w:rStyle w:val="HTMLCode"/>
          <w:rFonts w:ascii="Consolas" w:hAnsi="Consolas"/>
          <w:color w:val="000000"/>
          <w:sz w:val="21"/>
          <w:szCs w:val="21"/>
        </w:rPr>
        <w:t xml:space="preserve"> </w:t>
      </w:r>
      <w:r>
        <w:rPr>
          <w:rStyle w:val="token"/>
          <w:rFonts w:ascii="Consolas" w:hAnsi="Consolas"/>
          <w:color w:val="A67F59"/>
          <w:sz w:val="21"/>
          <w:szCs w:val="21"/>
        </w:rPr>
        <w:t>&lt;/</w:t>
      </w:r>
      <w:r>
        <w:rPr>
          <w:rStyle w:val="HTMLCode"/>
          <w:rFonts w:ascii="Consolas" w:hAnsi="Consolas"/>
          <w:color w:val="000000"/>
          <w:sz w:val="21"/>
          <w:szCs w:val="21"/>
        </w:rPr>
        <w:t>label</w:t>
      </w:r>
      <w:r>
        <w:rPr>
          <w:rStyle w:val="token"/>
          <w:rFonts w:ascii="Consolas" w:hAnsi="Consolas"/>
          <w:color w:val="A67F59"/>
          <w:sz w:val="21"/>
          <w:szCs w:val="21"/>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A67F59"/>
          <w:sz w:val="21"/>
          <w:szCs w:val="21"/>
        </w:rPr>
        <w:t>&lt;</w:t>
      </w:r>
      <w:r>
        <w:rPr>
          <w:rStyle w:val="HTMLCode"/>
          <w:rFonts w:ascii="Consolas" w:hAnsi="Consolas"/>
          <w:color w:val="000000"/>
          <w:sz w:val="21"/>
          <w:szCs w:val="21"/>
        </w:rPr>
        <w:t>Field name</w:t>
      </w:r>
      <w:r>
        <w:rPr>
          <w:rStyle w:val="token"/>
          <w:rFonts w:ascii="Consolas" w:hAnsi="Consolas"/>
          <w:color w:val="A67F59"/>
          <w:sz w:val="21"/>
          <w:szCs w:val="21"/>
        </w:rPr>
        <w:t>=</w:t>
      </w:r>
      <w:r>
        <w:rPr>
          <w:rStyle w:val="token"/>
          <w:rFonts w:ascii="Consolas" w:hAnsi="Consolas"/>
          <w:color w:val="2F9C0A"/>
          <w:sz w:val="21"/>
          <w:szCs w:val="21"/>
        </w:rPr>
        <w:t>"Id"</w:t>
      </w:r>
      <w:r>
        <w:rPr>
          <w:rStyle w:val="HTMLCode"/>
          <w:rFonts w:ascii="Consolas" w:hAnsi="Consolas"/>
          <w:color w:val="000000"/>
          <w:sz w:val="21"/>
          <w:szCs w:val="21"/>
        </w:rPr>
        <w:t xml:space="preserve"> type</w:t>
      </w:r>
      <w:r>
        <w:rPr>
          <w:rStyle w:val="token"/>
          <w:rFonts w:ascii="Consolas" w:hAnsi="Consolas"/>
          <w:color w:val="A67F59"/>
          <w:sz w:val="21"/>
          <w:szCs w:val="21"/>
        </w:rPr>
        <w:t>=</w:t>
      </w:r>
      <w:r>
        <w:rPr>
          <w:rStyle w:val="token"/>
          <w:rFonts w:ascii="Consolas" w:hAnsi="Consolas"/>
          <w:color w:val="2F9C0A"/>
          <w:sz w:val="21"/>
          <w:szCs w:val="21"/>
        </w:rPr>
        <w:t>"text"</w:t>
      </w:r>
      <w:r>
        <w:rPr>
          <w:rStyle w:val="token"/>
          <w:rFonts w:ascii="Consolas" w:hAnsi="Consolas"/>
          <w:color w:val="A67F59"/>
          <w:sz w:val="21"/>
          <w:szCs w:val="21"/>
        </w:rPr>
        <w:t>&gt;&lt;/</w:t>
      </w:r>
      <w:r>
        <w:rPr>
          <w:rStyle w:val="HTMLCode"/>
          <w:rFonts w:ascii="Consolas" w:hAnsi="Consolas"/>
          <w:color w:val="000000"/>
          <w:sz w:val="21"/>
          <w:szCs w:val="21"/>
        </w:rPr>
        <w:t>Field</w:t>
      </w:r>
      <w:r>
        <w:rPr>
          <w:rStyle w:val="token"/>
          <w:rFonts w:ascii="Consolas" w:hAnsi="Consolas"/>
          <w:color w:val="A67F59"/>
          <w:sz w:val="21"/>
          <w:szCs w:val="21"/>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1"/>
          <w:szCs w:val="21"/>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1"/>
          <w:szCs w:val="21"/>
        </w:rPr>
      </w:pPr>
      <w:r>
        <w:rPr>
          <w:rStyle w:val="token"/>
          <w:rFonts w:ascii="Consolas" w:hAnsi="Consolas"/>
          <w:color w:val="A67F59"/>
          <w:sz w:val="21"/>
          <w:szCs w:val="21"/>
        </w:rPr>
        <w:lastRenderedPageBreak/>
        <w:t>&lt;/</w:t>
      </w:r>
      <w:r>
        <w:rPr>
          <w:rStyle w:val="HTMLCode"/>
          <w:rFonts w:ascii="Consolas" w:hAnsi="Consolas"/>
          <w:color w:val="000000"/>
          <w:sz w:val="21"/>
          <w:szCs w:val="21"/>
        </w:rPr>
        <w:t>p</w:t>
      </w:r>
      <w:r>
        <w:rPr>
          <w:rStyle w:val="token"/>
          <w:rFonts w:ascii="Consolas" w:hAnsi="Consolas"/>
          <w:color w:val="A67F59"/>
          <w:sz w:val="21"/>
          <w:szCs w:val="21"/>
        </w:rPr>
        <w:t>&gt;</w:t>
      </w:r>
    </w:p>
    <w:p w:rsidR="008D2433" w:rsidRDefault="008D2433" w:rsidP="008D2433">
      <w:pPr>
        <w:rPr>
          <w:rFonts w:ascii="Times New Roman" w:hAnsi="Times New Roman"/>
          <w:color w:val="676A6D"/>
          <w:sz w:val="23"/>
          <w:szCs w:val="23"/>
        </w:rPr>
      </w:pPr>
    </w:p>
    <w:p w:rsidR="008D2433" w:rsidRDefault="008D2433" w:rsidP="008D2433">
      <w:pPr>
        <w:pStyle w:val="NormalWeb"/>
        <w:spacing w:before="0" w:beforeAutospacing="0" w:after="360" w:afterAutospacing="0" w:line="360" w:lineRule="atLeast"/>
        <w:rPr>
          <w:color w:val="626262"/>
          <w:sz w:val="29"/>
          <w:szCs w:val="29"/>
        </w:rPr>
      </w:pPr>
      <w:r>
        <w:rPr>
          <w:color w:val="626262"/>
          <w:sz w:val="29"/>
          <w:szCs w:val="29"/>
        </w:rPr>
        <w:t>Now lets repeat the same for Rest of the Form inputs like Name, Location, Salary and Email ID. Now We should display the Error messages when there is any Validation Error. In order to do this, we will use another Component called as ErrorMessage and specify property name for which the error should be displayed. We use an attribute called as name to specify the Property Name from our Formik values object. Now we will repeat the same for Location and Email ID as well. Lets save our changes, navigate to the browser. </w:t>
      </w:r>
    </w:p>
    <w:p w:rsidR="008D2433" w:rsidRDefault="008D2433" w:rsidP="008D2433">
      <w:pPr>
        <w:pStyle w:val="NormalWeb"/>
        <w:spacing w:before="0" w:beforeAutospacing="0" w:after="360" w:afterAutospacing="0" w:line="360" w:lineRule="atLeast"/>
        <w:rPr>
          <w:color w:val="626262"/>
          <w:sz w:val="29"/>
          <w:szCs w:val="29"/>
        </w:rPr>
      </w:pPr>
      <w:r>
        <w:rPr>
          <w:color w:val="626262"/>
          <w:sz w:val="29"/>
          <w:szCs w:val="29"/>
        </w:rPr>
        <w:t>As we keep playing with the form inputs, respective validation messages are displayed. When we click on the button, we can see that forms data is displayed in an alert as a json object. Now if we look at the Code, Formik is the Parent Component and it has a nesting of Child Components. They are Form, Field and Error Message. Formik uses React Context internally to pass the data between these Components. </w:t>
      </w:r>
    </w:p>
    <w:p w:rsidR="008D2433" w:rsidRDefault="008D2433" w:rsidP="008D2433">
      <w:pPr>
        <w:pStyle w:val="NormalWeb"/>
        <w:spacing w:before="0" w:beforeAutospacing="0" w:after="360" w:afterAutospacing="0" w:line="360" w:lineRule="atLeast"/>
        <w:rPr>
          <w:color w:val="626262"/>
          <w:sz w:val="29"/>
          <w:szCs w:val="29"/>
        </w:rPr>
      </w:pPr>
      <w:r>
        <w:rPr>
          <w:color w:val="626262"/>
          <w:sz w:val="29"/>
          <w:szCs w:val="29"/>
        </w:rPr>
        <w:t>We may think of using useFormik function if we don’t want to make use of React Context because we may want to use some other ways to share the data. In rest of the cases, it is recommended to use Formik Component. One must remember that We cant use Form, field, Error Message Components inside useFormik function. In our example we have used Field for generating the input elements. We can use Field Component to generate other html elements as well.</w:t>
      </w:r>
    </w:p>
    <w:p w:rsidR="008D2433" w:rsidRDefault="008D2433" w:rsidP="008D2433">
      <w:pPr>
        <w:pStyle w:val="NormalWeb"/>
        <w:spacing w:before="0" w:beforeAutospacing="0" w:after="360" w:afterAutospacing="0" w:line="360" w:lineRule="atLeast"/>
        <w:rPr>
          <w:color w:val="626262"/>
          <w:sz w:val="29"/>
          <w:szCs w:val="29"/>
        </w:rPr>
      </w:pPr>
      <w:r>
        <w:rPr>
          <w:color w:val="626262"/>
          <w:sz w:val="29"/>
          <w:szCs w:val="29"/>
        </w:rPr>
        <w:t>Now lets say we want to have a dropdownlist using which we can select the designation of the Employee. Lets add a new Property to our initialValues Object with a Name called Designation and initialize it to empty. Now with in our Form, add a new Field, assign the name as designation and to this field add a new attribute called as as and set the value as select. Add the respective options we want. For example, lets say we want to have Software Engineer, Senior Software Engineer and Lead as Designations.</w:t>
      </w:r>
    </w:p>
    <w:p w:rsidR="008D2433" w:rsidRDefault="008D2433" w:rsidP="008D2433">
      <w:pPr>
        <w:pStyle w:val="NormalWeb"/>
        <w:spacing w:before="0" w:beforeAutospacing="0" w:after="360" w:afterAutospacing="0" w:line="360" w:lineRule="atLeast"/>
        <w:rPr>
          <w:color w:val="626262"/>
          <w:sz w:val="29"/>
          <w:szCs w:val="29"/>
        </w:rPr>
      </w:pPr>
      <w:r>
        <w:rPr>
          <w:color w:val="626262"/>
          <w:sz w:val="29"/>
          <w:szCs w:val="29"/>
        </w:rPr>
        <w:t>Save these changes, navigate to the browser. Now we can see the dropdownlist available for us. Fill the form, click on the button. We can see the designation is added to our JSOn object as well.</w:t>
      </w:r>
    </w:p>
    <w:p w:rsidR="008D2433" w:rsidRDefault="008D2433" w:rsidP="008D2433">
      <w:pPr>
        <w:pStyle w:val="NormalWeb"/>
        <w:spacing w:before="0" w:beforeAutospacing="0" w:after="360" w:afterAutospacing="0" w:line="360" w:lineRule="atLeast"/>
        <w:rPr>
          <w:color w:val="626262"/>
          <w:sz w:val="29"/>
          <w:szCs w:val="29"/>
        </w:rPr>
      </w:pPr>
      <w:r>
        <w:rPr>
          <w:color w:val="626262"/>
          <w:sz w:val="29"/>
          <w:szCs w:val="29"/>
        </w:rPr>
        <w:lastRenderedPageBreak/>
        <w:t>Now lets say we want to disable the submit button if the form data is invalid. Formik Component has several Properties and we have used few properties like initialValues, validationSchema and onSubmit. Formik has another property called as isValid. IsValid Returns true if there are no errors  or if the errors Object is empty. And returns false if otherwise.</w:t>
      </w:r>
    </w:p>
    <w:p w:rsidR="008D2433" w:rsidRDefault="008D2433" w:rsidP="008D2433">
      <w:pPr>
        <w:pStyle w:val="NormalWeb"/>
        <w:spacing w:before="0" w:beforeAutospacing="0" w:after="360" w:afterAutospacing="0" w:line="360" w:lineRule="atLeast"/>
        <w:rPr>
          <w:color w:val="626262"/>
          <w:sz w:val="29"/>
          <w:szCs w:val="29"/>
        </w:rPr>
      </w:pPr>
      <w:r>
        <w:rPr>
          <w:color w:val="626262"/>
          <w:sz w:val="29"/>
          <w:szCs w:val="29"/>
        </w:rPr>
        <w:t>But in order to access any of the property from the Formik Component, we have to make a change. With in Formik Component, we will write an arrow function and properties of this formic component will be passed as a parameter to this function and this function will have our UI Code. Lets move all of our Form Code into this function.  Now to the button, add a new attribute called disabled and pass the isValid property. Now save these changes, navigate to the browser. We can see that button gets disabled when there are validation errors.</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ReactDOM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'react-dom'</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useFormik</w:t>
      </w:r>
      <w:r>
        <w:rPr>
          <w:rStyle w:val="token"/>
          <w:rFonts w:ascii="Consolas" w:hAnsi="Consolas"/>
          <w:color w:val="5F6364"/>
          <w:sz w:val="23"/>
          <w:szCs w:val="23"/>
        </w:rPr>
        <w:t>,</w:t>
      </w:r>
      <w:r>
        <w:rPr>
          <w:rStyle w:val="HTMLCode"/>
          <w:rFonts w:ascii="Consolas" w:hAnsi="Consolas"/>
          <w:color w:val="000000"/>
          <w:sz w:val="23"/>
          <w:szCs w:val="23"/>
        </w:rPr>
        <w:t xml:space="preserve"> Formik</w:t>
      </w:r>
      <w:r>
        <w:rPr>
          <w:rStyle w:val="token"/>
          <w:rFonts w:ascii="Consolas" w:hAnsi="Consolas"/>
          <w:color w:val="5F6364"/>
          <w:sz w:val="23"/>
          <w:szCs w:val="23"/>
        </w:rPr>
        <w:t>,</w:t>
      </w:r>
      <w:r>
        <w:rPr>
          <w:rStyle w:val="HTMLCode"/>
          <w:rFonts w:ascii="Consolas" w:hAnsi="Consolas"/>
          <w:color w:val="000000"/>
          <w:sz w:val="23"/>
          <w:szCs w:val="23"/>
        </w:rPr>
        <w:t xml:space="preserve"> Form</w:t>
      </w:r>
      <w:r>
        <w:rPr>
          <w:rStyle w:val="token"/>
          <w:rFonts w:ascii="Consolas" w:hAnsi="Consolas"/>
          <w:color w:val="5F6364"/>
          <w:sz w:val="23"/>
          <w:szCs w:val="23"/>
        </w:rPr>
        <w:t>,</w:t>
      </w:r>
      <w:r>
        <w:rPr>
          <w:rStyle w:val="HTMLCode"/>
          <w:rFonts w:ascii="Consolas" w:hAnsi="Consolas"/>
          <w:color w:val="000000"/>
          <w:sz w:val="23"/>
          <w:szCs w:val="23"/>
        </w:rPr>
        <w:t xml:space="preserve"> Field</w:t>
      </w:r>
      <w:r>
        <w:rPr>
          <w:rStyle w:val="token"/>
          <w:rFonts w:ascii="Consolas" w:hAnsi="Consolas"/>
          <w:color w:val="5F6364"/>
          <w:sz w:val="23"/>
          <w:szCs w:val="23"/>
        </w:rPr>
        <w:t>,</w:t>
      </w:r>
      <w:r>
        <w:rPr>
          <w:rStyle w:val="HTMLCode"/>
          <w:rFonts w:ascii="Consolas" w:hAnsi="Consolas"/>
          <w:color w:val="000000"/>
          <w:sz w:val="23"/>
          <w:szCs w:val="23"/>
        </w:rPr>
        <w:t xml:space="preserve"> ErrorMessage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'formik'</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as</w:t>
      </w:r>
      <w:r>
        <w:rPr>
          <w:rStyle w:val="HTMLCode"/>
          <w:rFonts w:ascii="Consolas" w:hAnsi="Consolas"/>
          <w:color w:val="000000"/>
          <w:sz w:val="23"/>
          <w:szCs w:val="23"/>
        </w:rPr>
        <w:t xml:space="preserve"> yup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'yup'</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w:t>
      </w:r>
      <w:r>
        <w:rPr>
          <w:rStyle w:val="token"/>
          <w:rFonts w:ascii="Consolas" w:hAnsi="Consolas"/>
          <w:color w:val="2F9C0A"/>
          <w:sz w:val="23"/>
          <w:szCs w:val="23"/>
        </w:rPr>
        <w:t>EmployeeComponent</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Formik initialValues</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Id</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2F9C0A"/>
          <w:sz w:val="23"/>
          <w:szCs w:val="23"/>
        </w:rPr>
        <w:t>''</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2F9C0A"/>
          <w:sz w:val="23"/>
          <w:szCs w:val="23"/>
        </w:rPr>
        <w:t>''</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Location</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2F9C0A"/>
          <w:sz w:val="23"/>
          <w:szCs w:val="23"/>
        </w:rPr>
        <w:t>''</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Salary</w:t>
      </w:r>
      <w:r>
        <w:rPr>
          <w:rStyle w:val="token"/>
          <w:rFonts w:ascii="Consolas" w:hAnsi="Consolas"/>
          <w:color w:val="A67F59"/>
          <w:sz w:val="23"/>
          <w:szCs w:val="23"/>
        </w:rPr>
        <w:t>:</w:t>
      </w:r>
      <w:r>
        <w:rPr>
          <w:rStyle w:val="token"/>
          <w:rFonts w:ascii="Consolas" w:hAnsi="Consolas"/>
          <w:color w:val="2F9C0A"/>
          <w:sz w:val="23"/>
          <w:szCs w:val="23"/>
        </w:rPr>
        <w:t>''</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EmailId</w:t>
      </w:r>
      <w:r>
        <w:rPr>
          <w:rStyle w:val="token"/>
          <w:rFonts w:ascii="Consolas" w:hAnsi="Consolas"/>
          <w:color w:val="A67F59"/>
          <w:sz w:val="23"/>
          <w:szCs w:val="23"/>
        </w:rPr>
        <w:t>:</w:t>
      </w:r>
      <w:r>
        <w:rPr>
          <w:rStyle w:val="token"/>
          <w:rFonts w:ascii="Consolas" w:hAnsi="Consolas"/>
          <w:color w:val="2F9C0A"/>
          <w:sz w:val="23"/>
          <w:szCs w:val="23"/>
        </w:rPr>
        <w:t>''</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Designation</w:t>
      </w:r>
      <w:r>
        <w:rPr>
          <w:rStyle w:val="token"/>
          <w:rFonts w:ascii="Consolas" w:hAnsi="Consolas"/>
          <w:color w:val="A67F59"/>
          <w:sz w:val="23"/>
          <w:szCs w:val="23"/>
        </w:rPr>
        <w:t>:</w:t>
      </w:r>
      <w:r>
        <w:rPr>
          <w:rStyle w:val="token"/>
          <w:rFonts w:ascii="Consolas" w:hAnsi="Consolas"/>
          <w:color w:val="2F9C0A"/>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validationSchema</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yup</w:t>
      </w:r>
      <w:r>
        <w:rPr>
          <w:rStyle w:val="token"/>
          <w:rFonts w:ascii="Consolas" w:hAnsi="Consolas"/>
          <w:color w:val="5F6364"/>
          <w:sz w:val="23"/>
          <w:szCs w:val="23"/>
        </w:rPr>
        <w:t>.</w:t>
      </w:r>
      <w:r>
        <w:rPr>
          <w:rStyle w:val="token"/>
          <w:rFonts w:ascii="Consolas" w:hAnsi="Consolas"/>
          <w:color w:val="2F9C0A"/>
          <w:sz w:val="23"/>
          <w:szCs w:val="23"/>
        </w:rPr>
        <w:t>object</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HTMLCode"/>
          <w:rFonts w:ascii="Consolas" w:hAnsi="Consolas"/>
          <w:color w:val="000000"/>
          <w:sz w:val="23"/>
          <w:szCs w:val="23"/>
        </w:rPr>
        <w:t>yup</w:t>
      </w:r>
      <w:r>
        <w:rPr>
          <w:rStyle w:val="token"/>
          <w:rFonts w:ascii="Consolas" w:hAnsi="Consolas"/>
          <w:color w:val="5F6364"/>
          <w:sz w:val="23"/>
          <w:szCs w:val="23"/>
        </w:rPr>
        <w:t>.</w:t>
      </w:r>
      <w:r>
        <w:rPr>
          <w:rStyle w:val="token"/>
          <w:rFonts w:ascii="Consolas" w:hAnsi="Consolas"/>
          <w:color w:val="2F9C0A"/>
          <w:sz w:val="23"/>
          <w:szCs w:val="23"/>
        </w:rPr>
        <w:t>string</w:t>
      </w:r>
      <w:r>
        <w:rPr>
          <w:rStyle w:val="token"/>
          <w:rFonts w:ascii="Consolas" w:hAnsi="Consolas"/>
          <w:color w:val="5F6364"/>
          <w:sz w:val="23"/>
          <w:szCs w:val="23"/>
        </w:rPr>
        <w:t>().</w:t>
      </w:r>
      <w:r>
        <w:rPr>
          <w:rStyle w:val="token"/>
          <w:rFonts w:ascii="Consolas" w:hAnsi="Consolas"/>
          <w:color w:val="2F9C0A"/>
          <w:sz w:val="23"/>
          <w:szCs w:val="23"/>
        </w:rPr>
        <w:t>max</w:t>
      </w:r>
      <w:r>
        <w:rPr>
          <w:rStyle w:val="token"/>
          <w:rFonts w:ascii="Consolas" w:hAnsi="Consolas"/>
          <w:color w:val="5F6364"/>
          <w:sz w:val="23"/>
          <w:szCs w:val="23"/>
        </w:rPr>
        <w:t>(</w:t>
      </w:r>
      <w:r>
        <w:rPr>
          <w:rStyle w:val="token"/>
          <w:rFonts w:ascii="Consolas" w:hAnsi="Consolas"/>
          <w:color w:val="C92C2C"/>
          <w:sz w:val="23"/>
          <w:szCs w:val="23"/>
        </w:rPr>
        <w:t>20</w:t>
      </w:r>
      <w:r>
        <w:rPr>
          <w:rStyle w:val="token"/>
          <w:rFonts w:ascii="Consolas" w:hAnsi="Consolas"/>
          <w:color w:val="5F6364"/>
          <w:sz w:val="23"/>
          <w:szCs w:val="23"/>
        </w:rPr>
        <w:t>,</w:t>
      </w:r>
      <w:r>
        <w:rPr>
          <w:rStyle w:val="token"/>
          <w:rFonts w:ascii="Consolas" w:hAnsi="Consolas"/>
          <w:color w:val="2F9C0A"/>
          <w:sz w:val="23"/>
          <w:szCs w:val="23"/>
        </w:rPr>
        <w:t>'Name should not exceed 20 Characters'</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required</w:t>
      </w:r>
      <w:r>
        <w:rPr>
          <w:rStyle w:val="token"/>
          <w:rFonts w:ascii="Consolas" w:hAnsi="Consolas"/>
          <w:color w:val="5F6364"/>
          <w:sz w:val="23"/>
          <w:szCs w:val="23"/>
        </w:rPr>
        <w:t>(</w:t>
      </w:r>
      <w:r>
        <w:rPr>
          <w:rStyle w:val="token"/>
          <w:rFonts w:ascii="Consolas" w:hAnsi="Consolas"/>
          <w:color w:val="2F9C0A"/>
          <w:sz w:val="23"/>
          <w:szCs w:val="23"/>
        </w:rPr>
        <w:t>'Please Enter Employee Name'</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Location</w:t>
      </w:r>
      <w:r>
        <w:rPr>
          <w:rStyle w:val="token"/>
          <w:rFonts w:ascii="Consolas" w:hAnsi="Consolas"/>
          <w:color w:val="A67F59"/>
          <w:sz w:val="23"/>
          <w:szCs w:val="23"/>
        </w:rPr>
        <w:t>:</w:t>
      </w:r>
      <w:r>
        <w:rPr>
          <w:rStyle w:val="HTMLCode"/>
          <w:rFonts w:ascii="Consolas" w:hAnsi="Consolas"/>
          <w:color w:val="000000"/>
          <w:sz w:val="23"/>
          <w:szCs w:val="23"/>
        </w:rPr>
        <w:t xml:space="preserve"> yup</w:t>
      </w:r>
      <w:r>
        <w:rPr>
          <w:rStyle w:val="token"/>
          <w:rFonts w:ascii="Consolas" w:hAnsi="Consolas"/>
          <w:color w:val="5F6364"/>
          <w:sz w:val="23"/>
          <w:szCs w:val="23"/>
        </w:rPr>
        <w:t>.</w:t>
      </w:r>
      <w:r>
        <w:rPr>
          <w:rStyle w:val="token"/>
          <w:rFonts w:ascii="Consolas" w:hAnsi="Consolas"/>
          <w:color w:val="2F9C0A"/>
          <w:sz w:val="23"/>
          <w:szCs w:val="23"/>
        </w:rPr>
        <w:t>string</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required</w:t>
      </w:r>
      <w:r>
        <w:rPr>
          <w:rStyle w:val="token"/>
          <w:rFonts w:ascii="Consolas" w:hAnsi="Consolas"/>
          <w:color w:val="5F6364"/>
          <w:sz w:val="23"/>
          <w:szCs w:val="23"/>
        </w:rPr>
        <w:t>(</w:t>
      </w:r>
      <w:r>
        <w:rPr>
          <w:rStyle w:val="token"/>
          <w:rFonts w:ascii="Consolas" w:hAnsi="Consolas"/>
          <w:color w:val="2F9C0A"/>
          <w:sz w:val="23"/>
          <w:szCs w:val="23"/>
        </w:rPr>
        <w:t>'Please Enter Employee Location'</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EmailId</w:t>
      </w:r>
      <w:r>
        <w:rPr>
          <w:rStyle w:val="token"/>
          <w:rFonts w:ascii="Consolas" w:hAnsi="Consolas"/>
          <w:color w:val="A67F59"/>
          <w:sz w:val="23"/>
          <w:szCs w:val="23"/>
        </w:rPr>
        <w:t>:</w:t>
      </w:r>
      <w:r>
        <w:rPr>
          <w:rStyle w:val="HTMLCode"/>
          <w:rFonts w:ascii="Consolas" w:hAnsi="Consolas"/>
          <w:color w:val="000000"/>
          <w:sz w:val="23"/>
          <w:szCs w:val="23"/>
        </w:rPr>
        <w:t xml:space="preserve"> yup</w:t>
      </w:r>
      <w:r>
        <w:rPr>
          <w:rStyle w:val="token"/>
          <w:rFonts w:ascii="Consolas" w:hAnsi="Consolas"/>
          <w:color w:val="5F6364"/>
          <w:sz w:val="23"/>
          <w:szCs w:val="23"/>
        </w:rPr>
        <w:t>.</w:t>
      </w:r>
      <w:r>
        <w:rPr>
          <w:rStyle w:val="token"/>
          <w:rFonts w:ascii="Consolas" w:hAnsi="Consolas"/>
          <w:color w:val="2F9C0A"/>
          <w:sz w:val="23"/>
          <w:szCs w:val="23"/>
        </w:rPr>
        <w:t>string</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email</w:t>
      </w:r>
      <w:r>
        <w:rPr>
          <w:rStyle w:val="token"/>
          <w:rFonts w:ascii="Consolas" w:hAnsi="Consolas"/>
          <w:color w:val="5F6364"/>
          <w:sz w:val="23"/>
          <w:szCs w:val="23"/>
        </w:rPr>
        <w:t>(</w:t>
      </w:r>
      <w:r>
        <w:rPr>
          <w:rStyle w:val="token"/>
          <w:rFonts w:ascii="Consolas" w:hAnsi="Consolas"/>
          <w:color w:val="2F9C0A"/>
          <w:sz w:val="23"/>
          <w:szCs w:val="23"/>
        </w:rPr>
        <w:t>'Invalid email address'</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required</w:t>
      </w:r>
      <w:r>
        <w:rPr>
          <w:rStyle w:val="token"/>
          <w:rFonts w:ascii="Consolas" w:hAnsi="Consolas"/>
          <w:color w:val="5F6364"/>
          <w:sz w:val="23"/>
          <w:szCs w:val="23"/>
        </w:rPr>
        <w:t>(</w:t>
      </w:r>
      <w:r>
        <w:rPr>
          <w:rStyle w:val="token"/>
          <w:rFonts w:ascii="Consolas" w:hAnsi="Consolas"/>
          <w:color w:val="2F9C0A"/>
          <w:sz w:val="23"/>
          <w:szCs w:val="23"/>
        </w:rPr>
        <w:t>'Please Enter Email Id'</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onSubmit</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values</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alert</w:t>
      </w:r>
      <w:r>
        <w:rPr>
          <w:rStyle w:val="token"/>
          <w:rFonts w:ascii="Consolas" w:hAnsi="Consolas"/>
          <w:color w:val="5F6364"/>
          <w:sz w:val="23"/>
          <w:szCs w:val="23"/>
        </w:rPr>
        <w:t>(</w:t>
      </w:r>
      <w:r>
        <w:rPr>
          <w:rStyle w:val="token"/>
          <w:rFonts w:ascii="Consolas" w:hAnsi="Consolas"/>
          <w:color w:val="C92C2C"/>
          <w:sz w:val="23"/>
          <w:szCs w:val="23"/>
        </w:rPr>
        <w:t>JSON</w:t>
      </w:r>
      <w:r>
        <w:rPr>
          <w:rStyle w:val="token"/>
          <w:rFonts w:ascii="Consolas" w:hAnsi="Consolas"/>
          <w:color w:val="5F6364"/>
          <w:sz w:val="23"/>
          <w:szCs w:val="23"/>
        </w:rPr>
        <w:t>.</w:t>
      </w:r>
      <w:r>
        <w:rPr>
          <w:rStyle w:val="token"/>
          <w:rFonts w:ascii="Consolas" w:hAnsi="Consolas"/>
          <w:color w:val="2F9C0A"/>
          <w:sz w:val="23"/>
          <w:szCs w:val="23"/>
        </w:rPr>
        <w:t>stringify</w:t>
      </w:r>
      <w:r>
        <w:rPr>
          <w:rStyle w:val="token"/>
          <w:rFonts w:ascii="Consolas" w:hAnsi="Consolas"/>
          <w:color w:val="5F6364"/>
          <w:sz w:val="23"/>
          <w:szCs w:val="23"/>
        </w:rPr>
        <w:t>(</w:t>
      </w:r>
      <w:r>
        <w:rPr>
          <w:rStyle w:val="HTMLCode"/>
          <w:rFonts w:ascii="Consolas" w:hAnsi="Consolas"/>
          <w:color w:val="000000"/>
          <w:sz w:val="23"/>
          <w:szCs w:val="23"/>
        </w:rPr>
        <w:t>values</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A67F59"/>
          <w:sz w:val="23"/>
          <w:szCs w:val="23"/>
        </w:rPr>
        <w:t>=&gt;</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Enter Employee Details</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Form</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 htmlFor</w:t>
      </w:r>
      <w:r>
        <w:rPr>
          <w:rStyle w:val="token"/>
          <w:rFonts w:ascii="Consolas" w:hAnsi="Consolas"/>
          <w:color w:val="A67F59"/>
          <w:sz w:val="23"/>
          <w:szCs w:val="23"/>
        </w:rPr>
        <w:t>=</w:t>
      </w:r>
      <w:r>
        <w:rPr>
          <w:rStyle w:val="token"/>
          <w:rFonts w:ascii="Consolas" w:hAnsi="Consolas"/>
          <w:color w:val="2F9C0A"/>
          <w:sz w:val="23"/>
          <w:szCs w:val="23"/>
        </w:rPr>
        <w:t>"Id"</w:t>
      </w:r>
      <w:r>
        <w:rPr>
          <w:rStyle w:val="token"/>
          <w:rFonts w:ascii="Consolas" w:hAnsi="Consolas"/>
          <w:color w:val="A67F59"/>
          <w:sz w:val="23"/>
          <w:szCs w:val="23"/>
        </w:rPr>
        <w:t>&gt;</w:t>
      </w:r>
      <w:r>
        <w:rPr>
          <w:rStyle w:val="HTMLCode"/>
          <w:rFonts w:ascii="Consolas" w:hAnsi="Consolas"/>
          <w:color w:val="000000"/>
          <w:sz w:val="23"/>
          <w:szCs w:val="23"/>
        </w:rPr>
        <w:t xml:space="preserve">Employee </w:t>
      </w:r>
      <w:r>
        <w:rPr>
          <w:rStyle w:val="token"/>
          <w:rFonts w:ascii="Consolas" w:hAnsi="Consolas"/>
          <w:color w:val="C92C2C"/>
          <w:sz w:val="23"/>
          <w:szCs w:val="23"/>
        </w:rPr>
        <w:t>ID</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Field name</w:t>
      </w:r>
      <w:r>
        <w:rPr>
          <w:rStyle w:val="token"/>
          <w:rFonts w:ascii="Consolas" w:hAnsi="Consolas"/>
          <w:color w:val="A67F59"/>
          <w:sz w:val="23"/>
          <w:szCs w:val="23"/>
        </w:rPr>
        <w:t>=</w:t>
      </w:r>
      <w:r>
        <w:rPr>
          <w:rStyle w:val="token"/>
          <w:rFonts w:ascii="Consolas" w:hAnsi="Consolas"/>
          <w:color w:val="2F9C0A"/>
          <w:sz w:val="23"/>
          <w:szCs w:val="23"/>
        </w:rPr>
        <w:t>"Id"</w:t>
      </w:r>
      <w:r>
        <w:rPr>
          <w:rStyle w:val="HTMLCode"/>
          <w:rFonts w:ascii="Consolas" w:hAnsi="Consolas"/>
          <w:color w:val="000000"/>
          <w:sz w:val="23"/>
          <w:szCs w:val="23"/>
        </w:rPr>
        <w:t xml:space="preserve"> type</w:t>
      </w:r>
      <w:r>
        <w:rPr>
          <w:rStyle w:val="token"/>
          <w:rFonts w:ascii="Consolas" w:hAnsi="Consolas"/>
          <w:color w:val="A67F59"/>
          <w:sz w:val="23"/>
          <w:szCs w:val="23"/>
        </w:rPr>
        <w:t>=</w:t>
      </w:r>
      <w:r>
        <w:rPr>
          <w:rStyle w:val="token"/>
          <w:rFonts w:ascii="Consolas" w:hAnsi="Consolas"/>
          <w:color w:val="2F9C0A"/>
          <w:sz w:val="23"/>
          <w:szCs w:val="23"/>
        </w:rPr>
        <w:t>"text"</w:t>
      </w:r>
      <w:r>
        <w:rPr>
          <w:rStyle w:val="token"/>
          <w:rFonts w:ascii="Consolas" w:hAnsi="Consolas"/>
          <w:color w:val="A67F59"/>
          <w:sz w:val="23"/>
          <w:szCs w:val="23"/>
        </w:rPr>
        <w:t>&gt;&lt;/</w:t>
      </w:r>
      <w:r>
        <w:rPr>
          <w:rStyle w:val="HTMLCode"/>
          <w:rFonts w:ascii="Consolas" w:hAnsi="Consolas"/>
          <w:color w:val="000000"/>
          <w:sz w:val="23"/>
          <w:szCs w:val="23"/>
        </w:rPr>
        <w:t>Field</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 htmlFor</w:t>
      </w:r>
      <w:r>
        <w:rPr>
          <w:rStyle w:val="token"/>
          <w:rFonts w:ascii="Consolas" w:hAnsi="Consolas"/>
          <w:color w:val="A67F59"/>
          <w:sz w:val="23"/>
          <w:szCs w:val="23"/>
        </w:rPr>
        <w:t>=</w:t>
      </w:r>
      <w:r>
        <w:rPr>
          <w:rStyle w:val="token"/>
          <w:rFonts w:ascii="Consolas" w:hAnsi="Consolas"/>
          <w:color w:val="2F9C0A"/>
          <w:sz w:val="23"/>
          <w:szCs w:val="23"/>
        </w:rPr>
        <w:t>"Name"</w:t>
      </w:r>
      <w:r>
        <w:rPr>
          <w:rStyle w:val="token"/>
          <w:rFonts w:ascii="Consolas" w:hAnsi="Consolas"/>
          <w:color w:val="A67F59"/>
          <w:sz w:val="23"/>
          <w:szCs w:val="23"/>
        </w:rPr>
        <w:t>&gt;</w:t>
      </w:r>
      <w:r>
        <w:rPr>
          <w:rStyle w:val="HTMLCode"/>
          <w:rFonts w:ascii="Consolas" w:hAnsi="Consolas"/>
          <w:color w:val="000000"/>
          <w:sz w:val="23"/>
          <w:szCs w:val="23"/>
        </w:rPr>
        <w:t xml:space="preserve">Employee Name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Field name</w:t>
      </w:r>
      <w:r>
        <w:rPr>
          <w:rStyle w:val="token"/>
          <w:rFonts w:ascii="Consolas" w:hAnsi="Consolas"/>
          <w:color w:val="A67F59"/>
          <w:sz w:val="23"/>
          <w:szCs w:val="23"/>
        </w:rPr>
        <w:t>=</w:t>
      </w:r>
      <w:r>
        <w:rPr>
          <w:rStyle w:val="token"/>
          <w:rFonts w:ascii="Consolas" w:hAnsi="Consolas"/>
          <w:color w:val="2F9C0A"/>
          <w:sz w:val="23"/>
          <w:szCs w:val="23"/>
        </w:rPr>
        <w:t>"Name"</w:t>
      </w:r>
      <w:r>
        <w:rPr>
          <w:rStyle w:val="HTMLCode"/>
          <w:rFonts w:ascii="Consolas" w:hAnsi="Consolas"/>
          <w:color w:val="000000"/>
          <w:sz w:val="23"/>
          <w:szCs w:val="23"/>
        </w:rPr>
        <w:t xml:space="preserve"> type</w:t>
      </w:r>
      <w:r>
        <w:rPr>
          <w:rStyle w:val="token"/>
          <w:rFonts w:ascii="Consolas" w:hAnsi="Consolas"/>
          <w:color w:val="A67F59"/>
          <w:sz w:val="23"/>
          <w:szCs w:val="23"/>
        </w:rPr>
        <w:t>=</w:t>
      </w:r>
      <w:r>
        <w:rPr>
          <w:rStyle w:val="token"/>
          <w:rFonts w:ascii="Consolas" w:hAnsi="Consolas"/>
          <w:color w:val="2F9C0A"/>
          <w:sz w:val="23"/>
          <w:szCs w:val="23"/>
        </w:rPr>
        <w:t>"text"</w:t>
      </w:r>
      <w:r>
        <w:rPr>
          <w:rStyle w:val="token"/>
          <w:rFonts w:ascii="Consolas" w:hAnsi="Consolas"/>
          <w:color w:val="A67F59"/>
          <w:sz w:val="23"/>
          <w:szCs w:val="23"/>
        </w:rPr>
        <w:t>&gt;&lt;/</w:t>
      </w:r>
      <w:r>
        <w:rPr>
          <w:rStyle w:val="HTMLCode"/>
          <w:rFonts w:ascii="Consolas" w:hAnsi="Consolas"/>
          <w:color w:val="000000"/>
          <w:sz w:val="23"/>
          <w:szCs w:val="23"/>
        </w:rPr>
        <w:t>Field</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ErrorMessage name</w:t>
      </w:r>
      <w:r>
        <w:rPr>
          <w:rStyle w:val="token"/>
          <w:rFonts w:ascii="Consolas" w:hAnsi="Consolas"/>
          <w:color w:val="A67F59"/>
          <w:sz w:val="23"/>
          <w:szCs w:val="23"/>
        </w:rPr>
        <w:t>=</w:t>
      </w:r>
      <w:r>
        <w:rPr>
          <w:rStyle w:val="token"/>
          <w:rFonts w:ascii="Consolas" w:hAnsi="Consolas"/>
          <w:color w:val="2F9C0A"/>
          <w:sz w:val="23"/>
          <w:szCs w:val="23"/>
        </w:rPr>
        <w:t>"Name"</w:t>
      </w:r>
      <w:r>
        <w:rPr>
          <w:rStyle w:val="token"/>
          <w:rFonts w:ascii="Consolas" w:hAnsi="Consolas"/>
          <w:color w:val="A67F59"/>
          <w:sz w:val="23"/>
          <w:szCs w:val="23"/>
        </w:rPr>
        <w:t>&gt;&lt;/</w:t>
      </w:r>
      <w:r>
        <w:rPr>
          <w:rStyle w:val="HTMLCode"/>
          <w:rFonts w:ascii="Consolas" w:hAnsi="Consolas"/>
          <w:color w:val="000000"/>
          <w:sz w:val="23"/>
          <w:szCs w:val="23"/>
        </w:rPr>
        <w:t>ErrorMessage</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 htmlFor</w:t>
      </w:r>
      <w:r>
        <w:rPr>
          <w:rStyle w:val="token"/>
          <w:rFonts w:ascii="Consolas" w:hAnsi="Consolas"/>
          <w:color w:val="A67F59"/>
          <w:sz w:val="23"/>
          <w:szCs w:val="23"/>
        </w:rPr>
        <w:t>=</w:t>
      </w:r>
      <w:r>
        <w:rPr>
          <w:rStyle w:val="token"/>
          <w:rFonts w:ascii="Consolas" w:hAnsi="Consolas"/>
          <w:color w:val="2F9C0A"/>
          <w:sz w:val="23"/>
          <w:szCs w:val="23"/>
        </w:rPr>
        <w:t>"Location"</w:t>
      </w:r>
      <w:r>
        <w:rPr>
          <w:rStyle w:val="token"/>
          <w:rFonts w:ascii="Consolas" w:hAnsi="Consolas"/>
          <w:color w:val="A67F59"/>
          <w:sz w:val="23"/>
          <w:szCs w:val="23"/>
        </w:rPr>
        <w:t>&gt;</w:t>
      </w:r>
      <w:r>
        <w:rPr>
          <w:rStyle w:val="HTMLCode"/>
          <w:rFonts w:ascii="Consolas" w:hAnsi="Consolas"/>
          <w:color w:val="000000"/>
          <w:sz w:val="23"/>
          <w:szCs w:val="23"/>
        </w:rPr>
        <w:t xml:space="preserve">Employee Location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Field name</w:t>
      </w:r>
      <w:r>
        <w:rPr>
          <w:rStyle w:val="token"/>
          <w:rFonts w:ascii="Consolas" w:hAnsi="Consolas"/>
          <w:color w:val="A67F59"/>
          <w:sz w:val="23"/>
          <w:szCs w:val="23"/>
        </w:rPr>
        <w:t>=</w:t>
      </w:r>
      <w:r>
        <w:rPr>
          <w:rStyle w:val="token"/>
          <w:rFonts w:ascii="Consolas" w:hAnsi="Consolas"/>
          <w:color w:val="2F9C0A"/>
          <w:sz w:val="23"/>
          <w:szCs w:val="23"/>
        </w:rPr>
        <w:t>"Location"</w:t>
      </w:r>
      <w:r>
        <w:rPr>
          <w:rStyle w:val="HTMLCode"/>
          <w:rFonts w:ascii="Consolas" w:hAnsi="Consolas"/>
          <w:color w:val="000000"/>
          <w:sz w:val="23"/>
          <w:szCs w:val="23"/>
        </w:rPr>
        <w:t xml:space="preserve"> type</w:t>
      </w:r>
      <w:r>
        <w:rPr>
          <w:rStyle w:val="token"/>
          <w:rFonts w:ascii="Consolas" w:hAnsi="Consolas"/>
          <w:color w:val="A67F59"/>
          <w:sz w:val="23"/>
          <w:szCs w:val="23"/>
        </w:rPr>
        <w:t>=</w:t>
      </w:r>
      <w:r>
        <w:rPr>
          <w:rStyle w:val="token"/>
          <w:rFonts w:ascii="Consolas" w:hAnsi="Consolas"/>
          <w:color w:val="2F9C0A"/>
          <w:sz w:val="23"/>
          <w:szCs w:val="23"/>
        </w:rPr>
        <w:t>"text"</w:t>
      </w:r>
      <w:r>
        <w:rPr>
          <w:rStyle w:val="token"/>
          <w:rFonts w:ascii="Consolas" w:hAnsi="Consolas"/>
          <w:color w:val="A67F59"/>
          <w:sz w:val="23"/>
          <w:szCs w:val="23"/>
        </w:rPr>
        <w:t>&gt;&lt;/</w:t>
      </w:r>
      <w:r>
        <w:rPr>
          <w:rStyle w:val="HTMLCode"/>
          <w:rFonts w:ascii="Consolas" w:hAnsi="Consolas"/>
          <w:color w:val="000000"/>
          <w:sz w:val="23"/>
          <w:szCs w:val="23"/>
        </w:rPr>
        <w:t>Field</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ErrorMessage name</w:t>
      </w:r>
      <w:r>
        <w:rPr>
          <w:rStyle w:val="token"/>
          <w:rFonts w:ascii="Consolas" w:hAnsi="Consolas"/>
          <w:color w:val="A67F59"/>
          <w:sz w:val="23"/>
          <w:szCs w:val="23"/>
        </w:rPr>
        <w:t>=</w:t>
      </w:r>
      <w:r>
        <w:rPr>
          <w:rStyle w:val="token"/>
          <w:rFonts w:ascii="Consolas" w:hAnsi="Consolas"/>
          <w:color w:val="2F9C0A"/>
          <w:sz w:val="23"/>
          <w:szCs w:val="23"/>
        </w:rPr>
        <w:t>"Location"</w:t>
      </w:r>
      <w:r>
        <w:rPr>
          <w:rStyle w:val="token"/>
          <w:rFonts w:ascii="Consolas" w:hAnsi="Consolas"/>
          <w:color w:val="A67F59"/>
          <w:sz w:val="23"/>
          <w:szCs w:val="23"/>
        </w:rPr>
        <w:t>&gt;&lt;/</w:t>
      </w:r>
      <w:r>
        <w:rPr>
          <w:rStyle w:val="HTMLCode"/>
          <w:rFonts w:ascii="Consolas" w:hAnsi="Consolas"/>
          <w:color w:val="000000"/>
          <w:sz w:val="23"/>
          <w:szCs w:val="23"/>
        </w:rPr>
        <w:t>ErrorMessage</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 htmlFor</w:t>
      </w:r>
      <w:r>
        <w:rPr>
          <w:rStyle w:val="token"/>
          <w:rFonts w:ascii="Consolas" w:hAnsi="Consolas"/>
          <w:color w:val="A67F59"/>
          <w:sz w:val="23"/>
          <w:szCs w:val="23"/>
        </w:rPr>
        <w:t>=</w:t>
      </w:r>
      <w:r>
        <w:rPr>
          <w:rStyle w:val="token"/>
          <w:rFonts w:ascii="Consolas" w:hAnsi="Consolas"/>
          <w:color w:val="2F9C0A"/>
          <w:sz w:val="23"/>
          <w:szCs w:val="23"/>
        </w:rPr>
        <w:t>"Salary"</w:t>
      </w:r>
      <w:r>
        <w:rPr>
          <w:rStyle w:val="token"/>
          <w:rFonts w:ascii="Consolas" w:hAnsi="Consolas"/>
          <w:color w:val="A67F59"/>
          <w:sz w:val="23"/>
          <w:szCs w:val="23"/>
        </w:rPr>
        <w:t>&gt;</w:t>
      </w:r>
      <w:r>
        <w:rPr>
          <w:rStyle w:val="HTMLCode"/>
          <w:rFonts w:ascii="Consolas" w:hAnsi="Consolas"/>
          <w:color w:val="000000"/>
          <w:sz w:val="23"/>
          <w:szCs w:val="23"/>
        </w:rPr>
        <w:t xml:space="preserve">Employee Salary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Field name</w:t>
      </w:r>
      <w:r>
        <w:rPr>
          <w:rStyle w:val="token"/>
          <w:rFonts w:ascii="Consolas" w:hAnsi="Consolas"/>
          <w:color w:val="A67F59"/>
          <w:sz w:val="23"/>
          <w:szCs w:val="23"/>
        </w:rPr>
        <w:t>=</w:t>
      </w:r>
      <w:r>
        <w:rPr>
          <w:rStyle w:val="token"/>
          <w:rFonts w:ascii="Consolas" w:hAnsi="Consolas"/>
          <w:color w:val="2F9C0A"/>
          <w:sz w:val="23"/>
          <w:szCs w:val="23"/>
        </w:rPr>
        <w:t>"Salary"</w:t>
      </w:r>
      <w:r>
        <w:rPr>
          <w:rStyle w:val="HTMLCode"/>
          <w:rFonts w:ascii="Consolas" w:hAnsi="Consolas"/>
          <w:color w:val="000000"/>
          <w:sz w:val="23"/>
          <w:szCs w:val="23"/>
        </w:rPr>
        <w:t xml:space="preserve"> type</w:t>
      </w:r>
      <w:r>
        <w:rPr>
          <w:rStyle w:val="token"/>
          <w:rFonts w:ascii="Consolas" w:hAnsi="Consolas"/>
          <w:color w:val="A67F59"/>
          <w:sz w:val="23"/>
          <w:szCs w:val="23"/>
        </w:rPr>
        <w:t>=</w:t>
      </w:r>
      <w:r>
        <w:rPr>
          <w:rStyle w:val="token"/>
          <w:rFonts w:ascii="Consolas" w:hAnsi="Consolas"/>
          <w:color w:val="2F9C0A"/>
          <w:sz w:val="23"/>
          <w:szCs w:val="23"/>
        </w:rPr>
        <w:t>"text"</w:t>
      </w:r>
      <w:r>
        <w:rPr>
          <w:rStyle w:val="token"/>
          <w:rFonts w:ascii="Consolas" w:hAnsi="Consolas"/>
          <w:color w:val="A67F59"/>
          <w:sz w:val="23"/>
          <w:szCs w:val="23"/>
        </w:rPr>
        <w:t>&gt;&lt;/</w:t>
      </w:r>
      <w:r>
        <w:rPr>
          <w:rStyle w:val="HTMLCode"/>
          <w:rFonts w:ascii="Consolas" w:hAnsi="Consolas"/>
          <w:color w:val="000000"/>
          <w:sz w:val="23"/>
          <w:szCs w:val="23"/>
        </w:rPr>
        <w:t>Field</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 htmlFor</w:t>
      </w:r>
      <w:r>
        <w:rPr>
          <w:rStyle w:val="token"/>
          <w:rFonts w:ascii="Consolas" w:hAnsi="Consolas"/>
          <w:color w:val="A67F59"/>
          <w:sz w:val="23"/>
          <w:szCs w:val="23"/>
        </w:rPr>
        <w:t>=</w:t>
      </w:r>
      <w:r>
        <w:rPr>
          <w:rStyle w:val="token"/>
          <w:rFonts w:ascii="Consolas" w:hAnsi="Consolas"/>
          <w:color w:val="2F9C0A"/>
          <w:sz w:val="23"/>
          <w:szCs w:val="23"/>
        </w:rPr>
        <w:t>"EmailId"</w:t>
      </w:r>
      <w:r>
        <w:rPr>
          <w:rStyle w:val="token"/>
          <w:rFonts w:ascii="Consolas" w:hAnsi="Consolas"/>
          <w:color w:val="A67F59"/>
          <w:sz w:val="23"/>
          <w:szCs w:val="23"/>
        </w:rPr>
        <w:t>&gt;</w:t>
      </w:r>
      <w:r>
        <w:rPr>
          <w:rStyle w:val="HTMLCode"/>
          <w:rFonts w:ascii="Consolas" w:hAnsi="Consolas"/>
          <w:color w:val="000000"/>
          <w:sz w:val="23"/>
          <w:szCs w:val="23"/>
        </w:rPr>
        <w:t xml:space="preserve">Employee Email </w:t>
      </w:r>
      <w:r>
        <w:rPr>
          <w:rStyle w:val="token"/>
          <w:rFonts w:ascii="Consolas" w:hAnsi="Consolas"/>
          <w:color w:val="C92C2C"/>
          <w:sz w:val="23"/>
          <w:szCs w:val="23"/>
        </w:rPr>
        <w:t>ID</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Field name</w:t>
      </w:r>
      <w:r>
        <w:rPr>
          <w:rStyle w:val="token"/>
          <w:rFonts w:ascii="Consolas" w:hAnsi="Consolas"/>
          <w:color w:val="A67F59"/>
          <w:sz w:val="23"/>
          <w:szCs w:val="23"/>
        </w:rPr>
        <w:t>=</w:t>
      </w:r>
      <w:r>
        <w:rPr>
          <w:rStyle w:val="token"/>
          <w:rFonts w:ascii="Consolas" w:hAnsi="Consolas"/>
          <w:color w:val="2F9C0A"/>
          <w:sz w:val="23"/>
          <w:szCs w:val="23"/>
        </w:rPr>
        <w:t>"EmailId"</w:t>
      </w:r>
      <w:r>
        <w:rPr>
          <w:rStyle w:val="HTMLCode"/>
          <w:rFonts w:ascii="Consolas" w:hAnsi="Consolas"/>
          <w:color w:val="000000"/>
          <w:sz w:val="23"/>
          <w:szCs w:val="23"/>
        </w:rPr>
        <w:t xml:space="preserve"> type</w:t>
      </w:r>
      <w:r>
        <w:rPr>
          <w:rStyle w:val="token"/>
          <w:rFonts w:ascii="Consolas" w:hAnsi="Consolas"/>
          <w:color w:val="A67F59"/>
          <w:sz w:val="23"/>
          <w:szCs w:val="23"/>
        </w:rPr>
        <w:t>=</w:t>
      </w:r>
      <w:r>
        <w:rPr>
          <w:rStyle w:val="token"/>
          <w:rFonts w:ascii="Consolas" w:hAnsi="Consolas"/>
          <w:color w:val="2F9C0A"/>
          <w:sz w:val="23"/>
          <w:szCs w:val="23"/>
        </w:rPr>
        <w:t>"text"</w:t>
      </w:r>
      <w:r>
        <w:rPr>
          <w:rStyle w:val="token"/>
          <w:rFonts w:ascii="Consolas" w:hAnsi="Consolas"/>
          <w:color w:val="A67F59"/>
          <w:sz w:val="23"/>
          <w:szCs w:val="23"/>
        </w:rPr>
        <w:t>&gt;&lt;/</w:t>
      </w:r>
      <w:r>
        <w:rPr>
          <w:rStyle w:val="HTMLCode"/>
          <w:rFonts w:ascii="Consolas" w:hAnsi="Consolas"/>
          <w:color w:val="000000"/>
          <w:sz w:val="23"/>
          <w:szCs w:val="23"/>
        </w:rPr>
        <w:t>Field</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ErrorMessage name</w:t>
      </w:r>
      <w:r>
        <w:rPr>
          <w:rStyle w:val="token"/>
          <w:rFonts w:ascii="Consolas" w:hAnsi="Consolas"/>
          <w:color w:val="A67F59"/>
          <w:sz w:val="23"/>
          <w:szCs w:val="23"/>
        </w:rPr>
        <w:t>=</w:t>
      </w:r>
      <w:r>
        <w:rPr>
          <w:rStyle w:val="token"/>
          <w:rFonts w:ascii="Consolas" w:hAnsi="Consolas"/>
          <w:color w:val="2F9C0A"/>
          <w:sz w:val="23"/>
          <w:szCs w:val="23"/>
        </w:rPr>
        <w:t>"EmailId"</w:t>
      </w:r>
      <w:r>
        <w:rPr>
          <w:rStyle w:val="token"/>
          <w:rFonts w:ascii="Consolas" w:hAnsi="Consolas"/>
          <w:color w:val="A67F59"/>
          <w:sz w:val="23"/>
          <w:szCs w:val="23"/>
        </w:rPr>
        <w:t>&gt;&lt;/</w:t>
      </w:r>
      <w:r>
        <w:rPr>
          <w:rStyle w:val="HTMLCode"/>
          <w:rFonts w:ascii="Consolas" w:hAnsi="Consolas"/>
          <w:color w:val="000000"/>
          <w:sz w:val="23"/>
          <w:szCs w:val="23"/>
        </w:rPr>
        <w:t>ErrorMessage</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Designation </w:t>
      </w:r>
      <w:r>
        <w:rPr>
          <w:rStyle w:val="token"/>
          <w:rFonts w:ascii="Consolas" w:hAnsi="Consolas"/>
          <w:color w:val="A67F59"/>
          <w:sz w:val="23"/>
          <w:szCs w:val="23"/>
        </w:rPr>
        <w:t>:</w:t>
      </w:r>
      <w:r>
        <w:rPr>
          <w:rStyle w:val="HTMLCode"/>
          <w:rFonts w:ascii="Consolas" w:hAnsi="Consolas"/>
          <w:color w:val="000000"/>
          <w:sz w:val="23"/>
          <w:szCs w:val="23"/>
        </w:rPr>
        <w:t xml:space="preserve"> </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Field name</w:t>
      </w:r>
      <w:r>
        <w:rPr>
          <w:rStyle w:val="token"/>
          <w:rFonts w:ascii="Consolas" w:hAnsi="Consolas"/>
          <w:color w:val="A67F59"/>
          <w:sz w:val="23"/>
          <w:szCs w:val="23"/>
        </w:rPr>
        <w:t>=</w:t>
      </w:r>
      <w:r>
        <w:rPr>
          <w:rStyle w:val="token"/>
          <w:rFonts w:ascii="Consolas" w:hAnsi="Consolas"/>
          <w:color w:val="2F9C0A"/>
          <w:sz w:val="23"/>
          <w:szCs w:val="23"/>
        </w:rPr>
        <w:t>"Designation"</w:t>
      </w:r>
      <w:r>
        <w:rPr>
          <w:rStyle w:val="HTMLCode"/>
          <w:rFonts w:ascii="Consolas" w:hAnsi="Consolas"/>
          <w:color w:val="000000"/>
          <w:sz w:val="23"/>
          <w:szCs w:val="23"/>
        </w:rPr>
        <w:t xml:space="preserve"> </w:t>
      </w:r>
      <w:r>
        <w:rPr>
          <w:rStyle w:val="token"/>
          <w:rFonts w:ascii="Consolas" w:hAnsi="Consolas"/>
          <w:color w:val="1990B8"/>
          <w:sz w:val="23"/>
          <w:szCs w:val="23"/>
        </w:rPr>
        <w:t>as</w:t>
      </w:r>
      <w:r>
        <w:rPr>
          <w:rStyle w:val="token"/>
          <w:rFonts w:ascii="Consolas" w:hAnsi="Consolas"/>
          <w:color w:val="A67F59"/>
          <w:sz w:val="23"/>
          <w:szCs w:val="23"/>
        </w:rPr>
        <w:t>=</w:t>
      </w:r>
      <w:r>
        <w:rPr>
          <w:rStyle w:val="token"/>
          <w:rFonts w:ascii="Consolas" w:hAnsi="Consolas"/>
          <w:color w:val="2F9C0A"/>
          <w:sz w:val="23"/>
          <w:szCs w:val="23"/>
        </w:rPr>
        <w:t>"select"</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option value</w:t>
      </w:r>
      <w:r>
        <w:rPr>
          <w:rStyle w:val="token"/>
          <w:rFonts w:ascii="Consolas" w:hAnsi="Consolas"/>
          <w:color w:val="A67F59"/>
          <w:sz w:val="23"/>
          <w:szCs w:val="23"/>
        </w:rPr>
        <w:t>=</w:t>
      </w:r>
      <w:r>
        <w:rPr>
          <w:rStyle w:val="token"/>
          <w:rFonts w:ascii="Consolas" w:hAnsi="Consolas"/>
          <w:color w:val="2F9C0A"/>
          <w:sz w:val="23"/>
          <w:szCs w:val="23"/>
        </w:rPr>
        <w:t>"red"</w:t>
      </w:r>
      <w:r>
        <w:rPr>
          <w:rStyle w:val="token"/>
          <w:rFonts w:ascii="Consolas" w:hAnsi="Consolas"/>
          <w:color w:val="A67F59"/>
          <w:sz w:val="23"/>
          <w:szCs w:val="23"/>
        </w:rPr>
        <w:t>&gt;</w:t>
      </w:r>
      <w:r>
        <w:rPr>
          <w:rStyle w:val="HTMLCode"/>
          <w:rFonts w:ascii="Consolas" w:hAnsi="Consolas"/>
          <w:color w:val="000000"/>
          <w:sz w:val="23"/>
          <w:szCs w:val="23"/>
        </w:rPr>
        <w:t>Software Engineer</w:t>
      </w:r>
      <w:r>
        <w:rPr>
          <w:rStyle w:val="token"/>
          <w:rFonts w:ascii="Consolas" w:hAnsi="Consolas"/>
          <w:color w:val="A67F59"/>
          <w:sz w:val="23"/>
          <w:szCs w:val="23"/>
        </w:rPr>
        <w:t>&lt;/</w:t>
      </w:r>
      <w:r>
        <w:rPr>
          <w:rStyle w:val="HTMLCode"/>
          <w:rFonts w:ascii="Consolas" w:hAnsi="Consolas"/>
          <w:color w:val="000000"/>
          <w:sz w:val="23"/>
          <w:szCs w:val="23"/>
        </w:rPr>
        <w:t>option</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option value</w:t>
      </w:r>
      <w:r>
        <w:rPr>
          <w:rStyle w:val="token"/>
          <w:rFonts w:ascii="Consolas" w:hAnsi="Consolas"/>
          <w:color w:val="A67F59"/>
          <w:sz w:val="23"/>
          <w:szCs w:val="23"/>
        </w:rPr>
        <w:t>=</w:t>
      </w:r>
      <w:r>
        <w:rPr>
          <w:rStyle w:val="token"/>
          <w:rFonts w:ascii="Consolas" w:hAnsi="Consolas"/>
          <w:color w:val="2F9C0A"/>
          <w:sz w:val="23"/>
          <w:szCs w:val="23"/>
        </w:rPr>
        <w:t>"green"</w:t>
      </w:r>
      <w:r>
        <w:rPr>
          <w:rStyle w:val="token"/>
          <w:rFonts w:ascii="Consolas" w:hAnsi="Consolas"/>
          <w:color w:val="A67F59"/>
          <w:sz w:val="23"/>
          <w:szCs w:val="23"/>
        </w:rPr>
        <w:t>&gt;</w:t>
      </w:r>
      <w:r>
        <w:rPr>
          <w:rStyle w:val="HTMLCode"/>
          <w:rFonts w:ascii="Consolas" w:hAnsi="Consolas"/>
          <w:color w:val="000000"/>
          <w:sz w:val="23"/>
          <w:szCs w:val="23"/>
        </w:rPr>
        <w:t>Senior Software Engineer</w:t>
      </w:r>
      <w:r>
        <w:rPr>
          <w:rStyle w:val="token"/>
          <w:rFonts w:ascii="Consolas" w:hAnsi="Consolas"/>
          <w:color w:val="A67F59"/>
          <w:sz w:val="23"/>
          <w:szCs w:val="23"/>
        </w:rPr>
        <w:t>&lt;/</w:t>
      </w:r>
      <w:r>
        <w:rPr>
          <w:rStyle w:val="HTMLCode"/>
          <w:rFonts w:ascii="Consolas" w:hAnsi="Consolas"/>
          <w:color w:val="000000"/>
          <w:sz w:val="23"/>
          <w:szCs w:val="23"/>
        </w:rPr>
        <w:t>option</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option value</w:t>
      </w:r>
      <w:r>
        <w:rPr>
          <w:rStyle w:val="token"/>
          <w:rFonts w:ascii="Consolas" w:hAnsi="Consolas"/>
          <w:color w:val="A67F59"/>
          <w:sz w:val="23"/>
          <w:szCs w:val="23"/>
        </w:rPr>
        <w:t>=</w:t>
      </w:r>
      <w:r>
        <w:rPr>
          <w:rStyle w:val="token"/>
          <w:rFonts w:ascii="Consolas" w:hAnsi="Consolas"/>
          <w:color w:val="2F9C0A"/>
          <w:sz w:val="23"/>
          <w:szCs w:val="23"/>
        </w:rPr>
        <w:t>"blue"</w:t>
      </w:r>
      <w:r>
        <w:rPr>
          <w:rStyle w:val="token"/>
          <w:rFonts w:ascii="Consolas" w:hAnsi="Consolas"/>
          <w:color w:val="A67F59"/>
          <w:sz w:val="23"/>
          <w:szCs w:val="23"/>
        </w:rPr>
        <w:t>&gt;</w:t>
      </w:r>
      <w:r>
        <w:rPr>
          <w:rStyle w:val="HTMLCode"/>
          <w:rFonts w:ascii="Consolas" w:hAnsi="Consolas"/>
          <w:color w:val="000000"/>
          <w:sz w:val="23"/>
          <w:szCs w:val="23"/>
        </w:rPr>
        <w:t>Lead</w:t>
      </w:r>
      <w:r>
        <w:rPr>
          <w:rStyle w:val="token"/>
          <w:rFonts w:ascii="Consolas" w:hAnsi="Consolas"/>
          <w:color w:val="A67F59"/>
          <w:sz w:val="23"/>
          <w:szCs w:val="23"/>
        </w:rPr>
        <w:t>&lt;/</w:t>
      </w:r>
      <w:r>
        <w:rPr>
          <w:rStyle w:val="HTMLCode"/>
          <w:rFonts w:ascii="Consolas" w:hAnsi="Consolas"/>
          <w:color w:val="000000"/>
          <w:sz w:val="23"/>
          <w:szCs w:val="23"/>
        </w:rPr>
        <w:t>option</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Field</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button type</w:t>
      </w:r>
      <w:r>
        <w:rPr>
          <w:rStyle w:val="token"/>
          <w:rFonts w:ascii="Consolas" w:hAnsi="Consolas"/>
          <w:color w:val="A67F59"/>
          <w:sz w:val="23"/>
          <w:szCs w:val="23"/>
        </w:rPr>
        <w:t>=</w:t>
      </w:r>
      <w:r>
        <w:rPr>
          <w:rStyle w:val="token"/>
          <w:rFonts w:ascii="Consolas" w:hAnsi="Consolas"/>
          <w:color w:val="2F9C0A"/>
          <w:sz w:val="23"/>
          <w:szCs w:val="23"/>
        </w:rPr>
        <w:t>"submit"</w:t>
      </w:r>
      <w:r>
        <w:rPr>
          <w:rStyle w:val="HTMLCode"/>
          <w:rFonts w:ascii="Consolas" w:hAnsi="Consolas"/>
          <w:color w:val="000000"/>
          <w:sz w:val="23"/>
          <w:szCs w:val="23"/>
        </w:rPr>
        <w:t xml:space="preserve"> disabled</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isValid</w:t>
      </w:r>
      <w:r>
        <w:rPr>
          <w:rStyle w:val="token"/>
          <w:rFonts w:ascii="Consolas" w:hAnsi="Consolas"/>
          <w:color w:val="A67F59"/>
          <w:sz w:val="23"/>
          <w:szCs w:val="23"/>
        </w:rPr>
        <w:t>==</w:t>
      </w:r>
      <w:r>
        <w:rPr>
          <w:rStyle w:val="token"/>
          <w:rFonts w:ascii="Consolas" w:hAnsi="Consolas"/>
          <w:color w:val="C92C2C"/>
          <w:sz w:val="23"/>
          <w:szCs w:val="23"/>
        </w:rPr>
        <w:t>false</w:t>
      </w:r>
      <w:r>
        <w:rPr>
          <w:rStyle w:val="token"/>
          <w:rFonts w:ascii="Consolas" w:hAnsi="Consolas"/>
          <w:color w:val="5F6364"/>
          <w:sz w:val="23"/>
          <w:szCs w:val="23"/>
        </w:rPr>
        <w:t>}</w:t>
      </w:r>
      <w:r>
        <w:rPr>
          <w:rStyle w:val="token"/>
          <w:rFonts w:ascii="Consolas" w:hAnsi="Consolas"/>
          <w:color w:val="A67F59"/>
          <w:sz w:val="23"/>
          <w:szCs w:val="23"/>
        </w:rPr>
        <w:t>&gt;</w:t>
      </w:r>
      <w:r>
        <w:rPr>
          <w:rStyle w:val="HTMLCode"/>
          <w:rFonts w:ascii="Consolas" w:hAnsi="Consolas"/>
          <w:color w:val="000000"/>
          <w:sz w:val="23"/>
          <w:szCs w:val="23"/>
        </w:rPr>
        <w:t>Submit</w:t>
      </w:r>
      <w:r>
        <w:rPr>
          <w:rStyle w:val="token"/>
          <w:rFonts w:ascii="Consolas" w:hAnsi="Consolas"/>
          <w:color w:val="A67F59"/>
          <w:sz w:val="23"/>
          <w:szCs w:val="23"/>
        </w:rPr>
        <w:t>&lt;/</w:t>
      </w:r>
      <w:r>
        <w:rPr>
          <w:rStyle w:val="HTMLCode"/>
          <w:rFonts w:ascii="Consolas" w:hAnsi="Consolas"/>
          <w:color w:val="000000"/>
          <w:sz w:val="23"/>
          <w:szCs w:val="23"/>
        </w:rPr>
        <w:t>button</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Form</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Formik</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w:t>
      </w:r>
      <w:r>
        <w:rPr>
          <w:rStyle w:val="token"/>
          <w:rFonts w:ascii="Consolas" w:hAnsi="Consolas"/>
          <w:color w:val="A67F59"/>
          <w:sz w:val="23"/>
          <w:szCs w:val="23"/>
        </w:rPr>
        <w:t>=&lt;</w:t>
      </w:r>
      <w:r>
        <w:rPr>
          <w:rStyle w:val="HTMLCode"/>
          <w:rFonts w:ascii="Consolas" w:hAnsi="Consolas"/>
          <w:color w:val="000000"/>
          <w:sz w:val="23"/>
          <w:szCs w:val="23"/>
        </w:rPr>
        <w:t>EmployeeComponent</w:t>
      </w:r>
      <w:r>
        <w:rPr>
          <w:rStyle w:val="token"/>
          <w:rFonts w:ascii="Consolas" w:hAnsi="Consolas"/>
          <w:color w:val="A67F59"/>
          <w:sz w:val="23"/>
          <w:szCs w:val="23"/>
        </w:rPr>
        <w:t>&gt;&lt;/</w:t>
      </w:r>
      <w:r>
        <w:rPr>
          <w:rStyle w:val="HTMLCode"/>
          <w:rFonts w:ascii="Consolas" w:hAnsi="Consolas"/>
          <w:color w:val="000000"/>
          <w:sz w:val="23"/>
          <w:szCs w:val="23"/>
        </w:rPr>
        <w:t>EmployeeComponent</w:t>
      </w:r>
      <w:r>
        <w:rPr>
          <w:rStyle w:val="token"/>
          <w:rFonts w:ascii="Consolas" w:hAnsi="Consolas"/>
          <w:color w:val="A67F59"/>
          <w:sz w:val="23"/>
          <w:szCs w:val="23"/>
        </w:rPr>
        <w:t>&gt;</w:t>
      </w: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D2433" w:rsidRDefault="008D2433" w:rsidP="008D243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8E69C8" w:rsidRDefault="008E69C8" w:rsidP="008E69C8">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Lifting State Up</w:t>
      </w:r>
    </w:p>
    <w:p w:rsidR="008E69C8" w:rsidRDefault="008E69C8" w:rsidP="008E69C8">
      <w:pPr>
        <w:rPr>
          <w:rFonts w:ascii="Times New Roman" w:hAnsi="Times New Roman" w:cs="Times New Roman"/>
          <w:sz w:val="24"/>
          <w:szCs w:val="24"/>
        </w:rPr>
      </w:pP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Lets assume that we are doing online shopping using one of the e-commerce website or through a mobile app. Assuming you want to Order that Product. </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Now this is the Page which is being displayed to you. </w:t>
      </w:r>
    </w:p>
    <w:p w:rsidR="008E69C8" w:rsidRDefault="008E69C8" w:rsidP="008E69C8">
      <w:pPr>
        <w:pStyle w:val="NormalWeb"/>
        <w:spacing w:before="0" w:beforeAutospacing="0" w:after="360" w:afterAutospacing="0" w:line="360" w:lineRule="atLeast"/>
        <w:rPr>
          <w:color w:val="333333"/>
          <w:sz w:val="29"/>
          <w:szCs w:val="29"/>
        </w:rPr>
      </w:pPr>
      <w:r>
        <w:rPr>
          <w:noProof/>
          <w:color w:val="333333"/>
          <w:sz w:val="29"/>
          <w:szCs w:val="29"/>
        </w:rPr>
        <w:drawing>
          <wp:inline distT="0" distB="0" distL="0" distR="0" wp14:anchorId="01979F93" wp14:editId="30D18AFE">
            <wp:extent cx="5715000" cy="3048000"/>
            <wp:effectExtent l="0" t="0" r="0" b="0"/>
            <wp:docPr id="2" name="Picture 2" descr="https://www.pragimtech.com/blog/contribute/article_images/1320200417215239/imagetool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pragimtech.com/blog/contribute/article_images/1320200417215239/imagetools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If we see this Web Page, it has three sections.</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lastRenderedPageBreak/>
        <w:t>1. Product Information Section where User can select what is the product user is Ordering and the Quantity number required.</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2. Address Section where User can enter the Delivery Address.</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3. Summary Section. We display the summary details of the previous two sections here. </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When a User Enters the Product details and Address details we display that information in the summary section. But assuming that we have a textbox available where User Can change the product quantity even in the Summary Section. Because just to change the Product quantity, we don’t want User to navigate all the way back to Product Information section. If we change the Quantity in Summary section, we want that change to be displayed in Product Information section and vice versa like how it is happening in this Web Page.</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Now question is how can we develop this in React. </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What we can do here is When we enter the Product quantity either in the Product Information section or Summary Section, rather than maintaining local state in the respective components, we can create a shared state in the closest common ancestor component of these two components and that state can be accessed and updated by both of these components.</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This Concept is Called as </w:t>
      </w:r>
      <w:r>
        <w:rPr>
          <w:rStyle w:val="Strong"/>
          <w:color w:val="333333"/>
          <w:sz w:val="29"/>
          <w:szCs w:val="29"/>
        </w:rPr>
        <w:t>Lifting State Up</w:t>
      </w:r>
      <w:r>
        <w:rPr>
          <w:color w:val="333333"/>
          <w:sz w:val="29"/>
          <w:szCs w:val="29"/>
        </w:rPr>
        <w:t> in React.</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This way the data can be stored in the state by the Parent Component and we also meet other important principle that There should be a single “</w:t>
      </w:r>
      <w:r>
        <w:rPr>
          <w:rStyle w:val="Strong"/>
          <w:color w:val="333333"/>
          <w:sz w:val="29"/>
          <w:szCs w:val="29"/>
        </w:rPr>
        <w:t>source of truth</w:t>
      </w:r>
      <w:r>
        <w:rPr>
          <w:color w:val="333333"/>
          <w:sz w:val="29"/>
          <w:szCs w:val="29"/>
        </w:rPr>
        <w:t>” for any data that changes in a React application.</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In Order to achieve this, we will create four Components.</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They are </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1. Order Component</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2. ProductInformation Component</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lastRenderedPageBreak/>
        <w:t>3. Address Component</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4. Summary Component</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Order Component will be the Parent Component and the rest are Child Components to Order Component.</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Lets Create Four Different Component Classes. Starting with Order Component. Lets add a constructor and this constructor accepts properties as a parameter and pass it to the base class constructor using super. Lets write render method.</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We will  this class and create the rest of three classes in the same way.</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Now lets go to Product Information Component’s render method.</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In our Product Information component, we have to place a dropdown where user can select the Product he wants and a textbox where he can enter the quantity. </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 style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border</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'3px solid red;'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Order Information</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Product Name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select</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option value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"Product-1"</w:t>
      </w:r>
      <w:r>
        <w:rPr>
          <w:rStyle w:val="token"/>
          <w:rFonts w:ascii="Consolas" w:eastAsiaTheme="majorEastAsia" w:hAnsi="Consolas"/>
          <w:color w:val="A67F59"/>
          <w:sz w:val="23"/>
          <w:szCs w:val="23"/>
        </w:rPr>
        <w:t>&gt;</w:t>
      </w:r>
      <w:r>
        <w:rPr>
          <w:rStyle w:val="HTMLCode"/>
          <w:rFonts w:ascii="Consolas" w:hAnsi="Consolas"/>
          <w:color w:val="000000"/>
          <w:sz w:val="23"/>
          <w:szCs w:val="23"/>
        </w:rPr>
        <w:t>Product</w:t>
      </w:r>
      <w:r>
        <w:rPr>
          <w:rStyle w:val="token"/>
          <w:rFonts w:ascii="Consolas" w:eastAsiaTheme="majorEastAsia" w:hAnsi="Consolas"/>
          <w:color w:val="A67F59"/>
          <w:sz w:val="23"/>
          <w:szCs w:val="23"/>
        </w:rPr>
        <w:t>-</w:t>
      </w:r>
      <w:r>
        <w:rPr>
          <w:rStyle w:val="token"/>
          <w:rFonts w:ascii="Consolas" w:eastAsiaTheme="majorEastAsia" w:hAnsi="Consolas"/>
          <w:color w:val="C92C2C"/>
          <w:sz w:val="23"/>
          <w:szCs w:val="23"/>
        </w:rPr>
        <w:t>1</w:t>
      </w:r>
      <w:r>
        <w:rPr>
          <w:rStyle w:val="token"/>
          <w:rFonts w:ascii="Consolas" w:eastAsiaTheme="majorEastAsia" w:hAnsi="Consolas"/>
          <w:color w:val="A67F59"/>
          <w:sz w:val="23"/>
          <w:szCs w:val="23"/>
        </w:rPr>
        <w:t>&lt;/</w:t>
      </w:r>
      <w:r>
        <w:rPr>
          <w:rStyle w:val="HTMLCode"/>
          <w:rFonts w:ascii="Consolas" w:hAnsi="Consolas"/>
          <w:color w:val="000000"/>
          <w:sz w:val="23"/>
          <w:szCs w:val="23"/>
        </w:rPr>
        <w:t>option</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option value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"Product-2"</w:t>
      </w:r>
      <w:r>
        <w:rPr>
          <w:rStyle w:val="token"/>
          <w:rFonts w:ascii="Consolas" w:eastAsiaTheme="majorEastAsia" w:hAnsi="Consolas"/>
          <w:color w:val="A67F59"/>
          <w:sz w:val="23"/>
          <w:szCs w:val="23"/>
        </w:rPr>
        <w:t>&gt;</w:t>
      </w:r>
      <w:r>
        <w:rPr>
          <w:rStyle w:val="HTMLCode"/>
          <w:rFonts w:ascii="Consolas" w:hAnsi="Consolas"/>
          <w:color w:val="000000"/>
          <w:sz w:val="23"/>
          <w:szCs w:val="23"/>
        </w:rPr>
        <w:t>Product</w:t>
      </w:r>
      <w:r>
        <w:rPr>
          <w:rStyle w:val="token"/>
          <w:rFonts w:ascii="Consolas" w:eastAsiaTheme="majorEastAsia" w:hAnsi="Consolas"/>
          <w:color w:val="A67F59"/>
          <w:sz w:val="23"/>
          <w:szCs w:val="23"/>
        </w:rPr>
        <w:t>-</w:t>
      </w:r>
      <w:r>
        <w:rPr>
          <w:rStyle w:val="token"/>
          <w:rFonts w:ascii="Consolas" w:eastAsiaTheme="majorEastAsia" w:hAnsi="Consolas"/>
          <w:color w:val="C92C2C"/>
          <w:sz w:val="23"/>
          <w:szCs w:val="23"/>
        </w:rPr>
        <w:t>2</w:t>
      </w:r>
      <w:r>
        <w:rPr>
          <w:rStyle w:val="token"/>
          <w:rFonts w:ascii="Consolas" w:eastAsiaTheme="majorEastAsia" w:hAnsi="Consolas"/>
          <w:color w:val="A67F59"/>
          <w:sz w:val="23"/>
          <w:szCs w:val="23"/>
        </w:rPr>
        <w:t>&lt;/</w:t>
      </w:r>
      <w:r>
        <w:rPr>
          <w:rStyle w:val="HTMLCode"/>
          <w:rFonts w:ascii="Consolas" w:hAnsi="Consolas"/>
          <w:color w:val="000000"/>
          <w:sz w:val="23"/>
          <w:szCs w:val="23"/>
        </w:rPr>
        <w:t>option</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option value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"Product-3"</w:t>
      </w:r>
      <w:r>
        <w:rPr>
          <w:rStyle w:val="token"/>
          <w:rFonts w:ascii="Consolas" w:eastAsiaTheme="majorEastAsia" w:hAnsi="Consolas"/>
          <w:color w:val="A67F59"/>
          <w:sz w:val="23"/>
          <w:szCs w:val="23"/>
        </w:rPr>
        <w:t>&gt;</w:t>
      </w:r>
      <w:r>
        <w:rPr>
          <w:rStyle w:val="HTMLCode"/>
          <w:rFonts w:ascii="Consolas" w:hAnsi="Consolas"/>
          <w:color w:val="000000"/>
          <w:sz w:val="23"/>
          <w:szCs w:val="23"/>
        </w:rPr>
        <w:t>Product</w:t>
      </w:r>
      <w:r>
        <w:rPr>
          <w:rStyle w:val="token"/>
          <w:rFonts w:ascii="Consolas" w:eastAsiaTheme="majorEastAsia" w:hAnsi="Consolas"/>
          <w:color w:val="A67F59"/>
          <w:sz w:val="23"/>
          <w:szCs w:val="23"/>
        </w:rPr>
        <w:t>-</w:t>
      </w:r>
      <w:r>
        <w:rPr>
          <w:rStyle w:val="token"/>
          <w:rFonts w:ascii="Consolas" w:eastAsiaTheme="majorEastAsia" w:hAnsi="Consolas"/>
          <w:color w:val="C92C2C"/>
          <w:sz w:val="23"/>
          <w:szCs w:val="23"/>
        </w:rPr>
        <w:t>3</w:t>
      </w:r>
      <w:r>
        <w:rPr>
          <w:rStyle w:val="token"/>
          <w:rFonts w:ascii="Consolas" w:eastAsiaTheme="majorEastAsia" w:hAnsi="Consolas"/>
          <w:color w:val="A67F59"/>
          <w:sz w:val="23"/>
          <w:szCs w:val="23"/>
        </w:rPr>
        <w:t>&lt;/</w:t>
      </w:r>
      <w:r>
        <w:rPr>
          <w:rStyle w:val="HTMLCode"/>
          <w:rFonts w:ascii="Consolas" w:hAnsi="Consolas"/>
          <w:color w:val="000000"/>
          <w:sz w:val="23"/>
          <w:szCs w:val="23"/>
        </w:rPr>
        <w:t>option</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select</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Enter Quantity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E69C8" w:rsidRDefault="008E69C8" w:rsidP="008E69C8">
      <w:pPr>
        <w:rPr>
          <w:rFonts w:ascii="Times New Roman" w:hAnsi="Times New Roman"/>
          <w:color w:val="676A6D"/>
          <w:sz w:val="23"/>
          <w:szCs w:val="23"/>
        </w:rPr>
      </w:pP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 </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The product name what user selects and quantity data what user enters here should be accessible in the summary component.</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 xml:space="preserve">If user makes any change for the quantity in summary component, that change should be displayed in this component. So we are going to store this input details in the Parent Component that is Order Component instead of storing it in the Current Component. This is where we are going to lift the state up. The value of this quantity input comes from the properties which are passed to this Product Component from Order Component. Order Component </w:t>
      </w:r>
      <w:r>
        <w:rPr>
          <w:color w:val="333333"/>
          <w:sz w:val="29"/>
          <w:szCs w:val="29"/>
        </w:rPr>
        <w:lastRenderedPageBreak/>
        <w:t>can instruct both the components to have values that are consistent with each other.</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So we write </w:t>
      </w:r>
      <w:r>
        <w:rPr>
          <w:rStyle w:val="Strong"/>
          <w:color w:val="333333"/>
          <w:sz w:val="29"/>
          <w:szCs w:val="29"/>
        </w:rPr>
        <w:t>value={this.props.quantity}</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Whenever user makes a change to this input, we will pass that change to the Parent Component through properties. Lets add onChange attribute to this input and call a function where there is a change. I name that function as handleChange.</w:t>
      </w:r>
    </w:p>
    <w:p w:rsidR="008E69C8" w:rsidRDefault="008E69C8" w:rsidP="008E69C8">
      <w:pPr>
        <w:pStyle w:val="NormalWeb"/>
        <w:spacing w:before="0" w:beforeAutospacing="0" w:after="360" w:afterAutospacing="0" w:line="360" w:lineRule="atLeast"/>
        <w:rPr>
          <w:color w:val="333333"/>
          <w:sz w:val="29"/>
          <w:szCs w:val="29"/>
        </w:rPr>
      </w:pPr>
      <w:r>
        <w:rPr>
          <w:rStyle w:val="Strong"/>
          <w:color w:val="333333"/>
          <w:sz w:val="29"/>
          <w:szCs w:val="29"/>
        </w:rPr>
        <w:t>onChange={this.handleChange}</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Now lets define handleChange function and with in this function, Assuming that ProductInfo Component receives a property called as onQuantityChange, and to this property we will pass the quantity value as an input.</w:t>
      </w:r>
    </w:p>
    <w:p w:rsidR="008E69C8" w:rsidRDefault="008E69C8" w:rsidP="008E69C8">
      <w:pPr>
        <w:pStyle w:val="NormalWeb"/>
        <w:spacing w:before="0" w:beforeAutospacing="0" w:after="360" w:afterAutospacing="0" w:line="360" w:lineRule="atLeast"/>
        <w:rPr>
          <w:color w:val="333333"/>
          <w:sz w:val="29"/>
          <w:szCs w:val="29"/>
        </w:rPr>
      </w:pPr>
      <w:r>
        <w:rPr>
          <w:rStyle w:val="Strong"/>
          <w:color w:val="333333"/>
          <w:sz w:val="29"/>
          <w:szCs w:val="29"/>
        </w:rPr>
        <w:t>this.props.onQuantityChange(e.target.value);</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With this we are done with doing the changes required for our ProductInfo component.</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Address Component will have the inputs required to provide our address. So assuming that we will place a multiline textbox using which we will enter the address information, whenever user enters the address we will store this address information as well in the Parent Component. That means whatever we have done for quantity input data in the ProductInfo component, we will repeat the same for Address.</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Next lets move on to summary Component class.</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In this component we will display the product name, product quantity and address details. For this demonstration, we will keep our focus on accessing quantity and address from the Parent Component. So I keep product name static. </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Now lets display the Address first  by accessing it using </w:t>
      </w:r>
      <w:r>
        <w:rPr>
          <w:rStyle w:val="Strong"/>
          <w:color w:val="333333"/>
          <w:sz w:val="29"/>
          <w:szCs w:val="29"/>
        </w:rPr>
        <w:t>{this.props.address}</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lastRenderedPageBreak/>
        <w:t>Now the quantity should be displayed in a textbox. And this should display the quantity value what user has entered in the Product Info section and any change on this input should reflect in the ProductInfo section.</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So we repeat the same thing we have done for this input in the ProductInfo section. So I paste the same Code we have written for Quantity field in the ProductInfo Component and we handle the onChange event as well. And on change we update this value to the Parent Component that is Order Component.</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Then comes the most important class that is our Parent Component which is OrderComponent.</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Lets create a state object in the constructor of this class and to this state object we will add two properties. One is to store quantity value and the other one is to store address value. We initialize both of them to empty.</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Lets implement two functions, one will be called when there is a change in the quantity and the other will be called when there is a change in the address. In both of these functions, we will update the respective details to our state object using setState method.</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2F9C0A"/>
          <w:sz w:val="23"/>
          <w:szCs w:val="23"/>
        </w:rPr>
        <w:t>orderInfoChanged</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val</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setState</w:t>
      </w:r>
      <w:r>
        <w:rPr>
          <w:rStyle w:val="token"/>
          <w:rFonts w:ascii="Consolas" w:eastAsiaTheme="majorEastAsia" w:hAnsi="Consolas"/>
          <w:color w:val="5F6364"/>
          <w:sz w:val="23"/>
          <w:szCs w:val="23"/>
        </w:rPr>
        <w:t>({</w:t>
      </w:r>
      <w:r>
        <w:rPr>
          <w:rStyle w:val="HTMLCode"/>
          <w:rFonts w:ascii="Consolas" w:hAnsi="Consolas"/>
          <w:color w:val="000000"/>
          <w:sz w:val="23"/>
          <w:szCs w:val="23"/>
        </w:rPr>
        <w:t>quantity</w:t>
      </w:r>
      <w:r>
        <w:rPr>
          <w:rStyle w:val="token"/>
          <w:rFonts w:ascii="Consolas" w:eastAsiaTheme="majorEastAsia" w:hAnsi="Consolas"/>
          <w:color w:val="A67F59"/>
          <w:sz w:val="23"/>
          <w:szCs w:val="23"/>
        </w:rPr>
        <w:t>:</w:t>
      </w:r>
      <w:r>
        <w:rPr>
          <w:rStyle w:val="HTMLCode"/>
          <w:rFonts w:ascii="Consolas" w:hAnsi="Consolas"/>
          <w:color w:val="000000"/>
          <w:sz w:val="23"/>
          <w:szCs w:val="23"/>
        </w:rPr>
        <w:t>val</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addressChanged</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val</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setState</w:t>
      </w:r>
      <w:r>
        <w:rPr>
          <w:rStyle w:val="token"/>
          <w:rFonts w:ascii="Consolas" w:eastAsiaTheme="majorEastAsia" w:hAnsi="Consolas"/>
          <w:color w:val="5F6364"/>
          <w:sz w:val="23"/>
          <w:szCs w:val="23"/>
        </w:rPr>
        <w:t>({</w:t>
      </w:r>
      <w:r>
        <w:rPr>
          <w:rStyle w:val="HTMLCode"/>
          <w:rFonts w:ascii="Consolas" w:hAnsi="Consolas"/>
          <w:color w:val="000000"/>
          <w:sz w:val="23"/>
          <w:szCs w:val="23"/>
        </w:rPr>
        <w:t>address</w:t>
      </w:r>
      <w:r>
        <w:rPr>
          <w:rStyle w:val="token"/>
          <w:rFonts w:ascii="Consolas" w:eastAsiaTheme="majorEastAsia" w:hAnsi="Consolas"/>
          <w:color w:val="A67F59"/>
          <w:sz w:val="23"/>
          <w:szCs w:val="23"/>
        </w:rPr>
        <w:t>:</w:t>
      </w:r>
      <w:r>
        <w:rPr>
          <w:rStyle w:val="HTMLCode"/>
          <w:rFonts w:ascii="Consolas" w:hAnsi="Consolas"/>
          <w:color w:val="000000"/>
          <w:sz w:val="23"/>
          <w:szCs w:val="23"/>
        </w:rPr>
        <w:t>val</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lastRenderedPageBreak/>
        <w:t xml:space="preserve"> </w:t>
      </w:r>
    </w:p>
    <w:p w:rsidR="008E69C8" w:rsidRDefault="008E69C8" w:rsidP="008E69C8">
      <w:pPr>
        <w:rPr>
          <w:rFonts w:ascii="Times New Roman" w:hAnsi="Times New Roman"/>
          <w:color w:val="676A6D"/>
          <w:sz w:val="23"/>
          <w:szCs w:val="23"/>
        </w:rPr>
      </w:pP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Lets go to render method and we will call these three components one by one. Lets start with ProductInfo component. To this Component we have to pass the quantity and onQuantityChange as properties. Quantity will get the value from the state object quantity property and onQuantityChange will hold the orderInfoChaned function.</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A67F59"/>
          <w:sz w:val="23"/>
          <w:szCs w:val="23"/>
        </w:rPr>
        <w:t>&lt;</w:t>
      </w:r>
      <w:r>
        <w:rPr>
          <w:rStyle w:val="HTMLCode"/>
          <w:rFonts w:ascii="Consolas" w:hAnsi="Consolas"/>
          <w:color w:val="000000"/>
          <w:sz w:val="23"/>
          <w:szCs w:val="23"/>
        </w:rPr>
        <w:t>ProductInfoComponent quantity</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quantity</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onQuantityChange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orderInfoChanged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 xml:space="preserve">ProductInfoComponent </w:t>
      </w:r>
      <w:r>
        <w:rPr>
          <w:rStyle w:val="token"/>
          <w:rFonts w:ascii="Consolas" w:eastAsiaTheme="majorEastAsia" w:hAnsi="Consolas"/>
          <w:color w:val="A67F59"/>
          <w:sz w:val="23"/>
          <w:szCs w:val="23"/>
        </w:rPr>
        <w:t>&gt;</w:t>
      </w:r>
    </w:p>
    <w:p w:rsidR="008E69C8" w:rsidRDefault="008E69C8" w:rsidP="008E69C8">
      <w:pPr>
        <w:rPr>
          <w:color w:val="676A6D"/>
          <w:sz w:val="23"/>
          <w:szCs w:val="23"/>
        </w:rPr>
      </w:pP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Lets repeat the same for AddressComponent and Summary Component. To summary component we have to pass both quantity and address through properties.</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Now lets call this OrderComponent and render this Component to our root container.</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Save these changes, navigate to the browser. As we can see we have three sections. Fill the quantity and address, we can see that these changes are reflected into summary component. Now lets go to summary component, change the quantity. We can see that it gets updated into Product Info Component as well. For both Summary Component and Product Info Component, the quantity value is coming from Parent Component that is Order Component.</w:t>
      </w:r>
    </w:p>
    <w:p w:rsidR="008E69C8" w:rsidRDefault="008E69C8" w:rsidP="008E69C8">
      <w:pPr>
        <w:pStyle w:val="NormalWeb"/>
        <w:spacing w:before="0" w:beforeAutospacing="0" w:after="360" w:afterAutospacing="0" w:line="360" w:lineRule="atLeast"/>
        <w:rPr>
          <w:color w:val="333333"/>
          <w:sz w:val="29"/>
          <w:szCs w:val="29"/>
        </w:rPr>
      </w:pPr>
      <w:r>
        <w:rPr>
          <w:color w:val="333333"/>
          <w:sz w:val="29"/>
          <w:szCs w:val="29"/>
        </w:rPr>
        <w:t>Both Product Info Component and Summary Component are sharing the state through Parent Component. This is what we call as Lifting state up.</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ReactDOM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'react-dom'</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OrderComponent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quantity</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address</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orderInfoChanged</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val</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setState</w:t>
      </w:r>
      <w:r>
        <w:rPr>
          <w:rStyle w:val="token"/>
          <w:rFonts w:ascii="Consolas" w:eastAsiaTheme="majorEastAsia" w:hAnsi="Consolas"/>
          <w:color w:val="5F6364"/>
          <w:sz w:val="23"/>
          <w:szCs w:val="23"/>
        </w:rPr>
        <w:t>({</w:t>
      </w:r>
      <w:r>
        <w:rPr>
          <w:rStyle w:val="HTMLCode"/>
          <w:rFonts w:ascii="Consolas" w:hAnsi="Consolas"/>
          <w:color w:val="000000"/>
          <w:sz w:val="23"/>
          <w:szCs w:val="23"/>
        </w:rPr>
        <w:t>quantity</w:t>
      </w:r>
      <w:r>
        <w:rPr>
          <w:rStyle w:val="token"/>
          <w:rFonts w:ascii="Consolas" w:eastAsiaTheme="majorEastAsia" w:hAnsi="Consolas"/>
          <w:color w:val="A67F59"/>
          <w:sz w:val="23"/>
          <w:szCs w:val="23"/>
        </w:rPr>
        <w:t>:</w:t>
      </w:r>
      <w:r>
        <w:rPr>
          <w:rStyle w:val="HTMLCode"/>
          <w:rFonts w:ascii="Consolas" w:hAnsi="Consolas"/>
          <w:color w:val="000000"/>
          <w:sz w:val="23"/>
          <w:szCs w:val="23"/>
        </w:rPr>
        <w:t>val</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addressChanged</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val</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setState</w:t>
      </w:r>
      <w:r>
        <w:rPr>
          <w:rStyle w:val="token"/>
          <w:rFonts w:ascii="Consolas" w:eastAsiaTheme="majorEastAsia" w:hAnsi="Consolas"/>
          <w:color w:val="5F6364"/>
          <w:sz w:val="23"/>
          <w:szCs w:val="23"/>
        </w:rPr>
        <w:t>({</w:t>
      </w:r>
      <w:r>
        <w:rPr>
          <w:rStyle w:val="HTMLCode"/>
          <w:rFonts w:ascii="Consolas" w:hAnsi="Consolas"/>
          <w:color w:val="000000"/>
          <w:sz w:val="23"/>
          <w:szCs w:val="23"/>
        </w:rPr>
        <w:t>address</w:t>
      </w:r>
      <w:r>
        <w:rPr>
          <w:rStyle w:val="token"/>
          <w:rFonts w:ascii="Consolas" w:eastAsiaTheme="majorEastAsia" w:hAnsi="Consolas"/>
          <w:color w:val="A67F59"/>
          <w:sz w:val="23"/>
          <w:szCs w:val="23"/>
        </w:rPr>
        <w:t>:</w:t>
      </w:r>
      <w:r>
        <w:rPr>
          <w:rStyle w:val="HTMLCode"/>
          <w:rFonts w:ascii="Consolas" w:hAnsi="Consolas"/>
          <w:color w:val="000000"/>
          <w:sz w:val="23"/>
          <w:szCs w:val="23"/>
        </w:rPr>
        <w:t>val</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h1</w:t>
      </w:r>
      <w:r>
        <w:rPr>
          <w:rStyle w:val="token"/>
          <w:rFonts w:ascii="Consolas" w:eastAsiaTheme="majorEastAsia" w:hAnsi="Consolas"/>
          <w:color w:val="A67F59"/>
          <w:sz w:val="23"/>
          <w:szCs w:val="23"/>
        </w:rPr>
        <w:t>&gt;</w:t>
      </w:r>
      <w:r>
        <w:rPr>
          <w:rStyle w:val="HTMLCode"/>
          <w:rFonts w:ascii="Consolas" w:hAnsi="Consolas"/>
          <w:color w:val="000000"/>
          <w:sz w:val="23"/>
          <w:szCs w:val="23"/>
        </w:rPr>
        <w:t>Welcome to Product Order Screen</w:t>
      </w:r>
      <w:r>
        <w:rPr>
          <w:rStyle w:val="token"/>
          <w:rFonts w:ascii="Consolas" w:eastAsiaTheme="majorEastAsia" w:hAnsi="Consolas"/>
          <w:color w:val="A67F59"/>
          <w:sz w:val="23"/>
          <w:szCs w:val="23"/>
        </w:rPr>
        <w:t>...&lt;/</w:t>
      </w:r>
      <w:r>
        <w:rPr>
          <w:rStyle w:val="HTMLCode"/>
          <w:rFonts w:ascii="Consolas" w:hAnsi="Consolas"/>
          <w:color w:val="000000"/>
          <w:sz w:val="23"/>
          <w:szCs w:val="23"/>
        </w:rPr>
        <w:t>h1</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OrderInfoComponent quantity</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quantity</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onQuantityChange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orderInfoChanged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OrderInfoComponent</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AddressComponent address</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address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onAddressChange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addressChanged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AddressComponent</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SummaryComponent quantity</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quantity</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address</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address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onQuantityChange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orderInfoChanged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SummaryComponent</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OrderInfoComponent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handleChange</w:t>
      </w:r>
      <w:r>
        <w:rPr>
          <w:rStyle w:val="token"/>
          <w:rFonts w:ascii="Consolas" w:eastAsiaTheme="majorEastAsia" w:hAnsi="Consolas"/>
          <w:color w:val="A67F59"/>
          <w:sz w:val="23"/>
          <w:szCs w:val="23"/>
        </w:rPr>
        <w:t>=</w:t>
      </w:r>
      <w:r>
        <w:rPr>
          <w:rStyle w:val="token"/>
          <w:rFonts w:ascii="Consolas" w:eastAsiaTheme="majorEastAsia" w:hAnsi="Consolas"/>
          <w:color w:val="000000"/>
          <w:sz w:val="23"/>
          <w:szCs w:val="23"/>
        </w:rPr>
        <w:t>e</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onQuantityChange</w:t>
      </w:r>
      <w:r>
        <w:rPr>
          <w:rStyle w:val="token"/>
          <w:rFonts w:ascii="Consolas" w:eastAsiaTheme="majorEastAsia" w:hAnsi="Consolas"/>
          <w:color w:val="5F6364"/>
          <w:sz w:val="23"/>
          <w:szCs w:val="23"/>
        </w:rPr>
        <w:t>(</w:t>
      </w:r>
      <w:r>
        <w:rPr>
          <w:rStyle w:val="HTMLCode"/>
          <w:rFonts w:ascii="Consolas" w:hAnsi="Consolas"/>
          <w:color w:val="000000"/>
          <w:sz w:val="23"/>
          <w:szCs w:val="23"/>
        </w:rPr>
        <w:t>e</w:t>
      </w:r>
      <w:r>
        <w:rPr>
          <w:rStyle w:val="token"/>
          <w:rFonts w:ascii="Consolas" w:eastAsiaTheme="majorEastAsia" w:hAnsi="Consolas"/>
          <w:color w:val="5F6364"/>
          <w:sz w:val="23"/>
          <w:szCs w:val="23"/>
        </w:rPr>
        <w:t>.</w:t>
      </w:r>
      <w:r>
        <w:rPr>
          <w:rStyle w:val="HTMLCode"/>
          <w:rFonts w:ascii="Consolas" w:hAnsi="Consolas"/>
          <w:color w:val="000000"/>
          <w:sz w:val="23"/>
          <w:szCs w:val="23"/>
        </w:rPr>
        <w:t>target</w:t>
      </w:r>
      <w:r>
        <w:rPr>
          <w:rStyle w:val="token"/>
          <w:rFonts w:ascii="Consolas" w:eastAsiaTheme="majorEastAsia" w:hAnsi="Consolas"/>
          <w:color w:val="5F6364"/>
          <w:sz w:val="23"/>
          <w:szCs w:val="23"/>
        </w:rPr>
        <w:t>.</w:t>
      </w:r>
      <w:r>
        <w:rPr>
          <w:rStyle w:val="HTMLCode"/>
          <w:rFonts w:ascii="Consolas" w:hAnsi="Consolas"/>
          <w:color w:val="000000"/>
          <w:sz w:val="23"/>
          <w:szCs w:val="23"/>
        </w:rPr>
        <w:t>value</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 style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border</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'3px solid red'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Order Information</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Product Name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select</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option value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"Product-1"</w:t>
      </w:r>
      <w:r>
        <w:rPr>
          <w:rStyle w:val="token"/>
          <w:rFonts w:ascii="Consolas" w:eastAsiaTheme="majorEastAsia" w:hAnsi="Consolas"/>
          <w:color w:val="A67F59"/>
          <w:sz w:val="23"/>
          <w:szCs w:val="23"/>
        </w:rPr>
        <w:t>&gt;</w:t>
      </w:r>
      <w:r>
        <w:rPr>
          <w:rStyle w:val="HTMLCode"/>
          <w:rFonts w:ascii="Consolas" w:hAnsi="Consolas"/>
          <w:color w:val="000000"/>
          <w:sz w:val="23"/>
          <w:szCs w:val="23"/>
        </w:rPr>
        <w:t>Product</w:t>
      </w:r>
      <w:r>
        <w:rPr>
          <w:rStyle w:val="token"/>
          <w:rFonts w:ascii="Consolas" w:eastAsiaTheme="majorEastAsia" w:hAnsi="Consolas"/>
          <w:color w:val="A67F59"/>
          <w:sz w:val="23"/>
          <w:szCs w:val="23"/>
        </w:rPr>
        <w:t>-</w:t>
      </w:r>
      <w:r>
        <w:rPr>
          <w:rStyle w:val="token"/>
          <w:rFonts w:ascii="Consolas" w:eastAsiaTheme="majorEastAsia" w:hAnsi="Consolas"/>
          <w:color w:val="C92C2C"/>
          <w:sz w:val="23"/>
          <w:szCs w:val="23"/>
        </w:rPr>
        <w:t>1</w:t>
      </w:r>
      <w:r>
        <w:rPr>
          <w:rStyle w:val="token"/>
          <w:rFonts w:ascii="Consolas" w:eastAsiaTheme="majorEastAsia" w:hAnsi="Consolas"/>
          <w:color w:val="A67F59"/>
          <w:sz w:val="23"/>
          <w:szCs w:val="23"/>
        </w:rPr>
        <w:t>&lt;/</w:t>
      </w:r>
      <w:r>
        <w:rPr>
          <w:rStyle w:val="HTMLCode"/>
          <w:rFonts w:ascii="Consolas" w:hAnsi="Consolas"/>
          <w:color w:val="000000"/>
          <w:sz w:val="23"/>
          <w:szCs w:val="23"/>
        </w:rPr>
        <w:t>option</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option value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"Product-2"</w:t>
      </w:r>
      <w:r>
        <w:rPr>
          <w:rStyle w:val="token"/>
          <w:rFonts w:ascii="Consolas" w:eastAsiaTheme="majorEastAsia" w:hAnsi="Consolas"/>
          <w:color w:val="A67F59"/>
          <w:sz w:val="23"/>
          <w:szCs w:val="23"/>
        </w:rPr>
        <w:t>&gt;</w:t>
      </w:r>
      <w:r>
        <w:rPr>
          <w:rStyle w:val="HTMLCode"/>
          <w:rFonts w:ascii="Consolas" w:hAnsi="Consolas"/>
          <w:color w:val="000000"/>
          <w:sz w:val="23"/>
          <w:szCs w:val="23"/>
        </w:rPr>
        <w:t>Product</w:t>
      </w:r>
      <w:r>
        <w:rPr>
          <w:rStyle w:val="token"/>
          <w:rFonts w:ascii="Consolas" w:eastAsiaTheme="majorEastAsia" w:hAnsi="Consolas"/>
          <w:color w:val="A67F59"/>
          <w:sz w:val="23"/>
          <w:szCs w:val="23"/>
        </w:rPr>
        <w:t>-</w:t>
      </w:r>
      <w:r>
        <w:rPr>
          <w:rStyle w:val="token"/>
          <w:rFonts w:ascii="Consolas" w:eastAsiaTheme="majorEastAsia" w:hAnsi="Consolas"/>
          <w:color w:val="C92C2C"/>
          <w:sz w:val="23"/>
          <w:szCs w:val="23"/>
        </w:rPr>
        <w:t>2</w:t>
      </w:r>
      <w:r>
        <w:rPr>
          <w:rStyle w:val="token"/>
          <w:rFonts w:ascii="Consolas" w:eastAsiaTheme="majorEastAsia" w:hAnsi="Consolas"/>
          <w:color w:val="A67F59"/>
          <w:sz w:val="23"/>
          <w:szCs w:val="23"/>
        </w:rPr>
        <w:t>&lt;/</w:t>
      </w:r>
      <w:r>
        <w:rPr>
          <w:rStyle w:val="HTMLCode"/>
          <w:rFonts w:ascii="Consolas" w:hAnsi="Consolas"/>
          <w:color w:val="000000"/>
          <w:sz w:val="23"/>
          <w:szCs w:val="23"/>
        </w:rPr>
        <w:t>option</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option value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"Product-3"</w:t>
      </w:r>
      <w:r>
        <w:rPr>
          <w:rStyle w:val="token"/>
          <w:rFonts w:ascii="Consolas" w:eastAsiaTheme="majorEastAsia" w:hAnsi="Consolas"/>
          <w:color w:val="A67F59"/>
          <w:sz w:val="23"/>
          <w:szCs w:val="23"/>
        </w:rPr>
        <w:t>&gt;</w:t>
      </w:r>
      <w:r>
        <w:rPr>
          <w:rStyle w:val="HTMLCode"/>
          <w:rFonts w:ascii="Consolas" w:hAnsi="Consolas"/>
          <w:color w:val="000000"/>
          <w:sz w:val="23"/>
          <w:szCs w:val="23"/>
        </w:rPr>
        <w:t>Product</w:t>
      </w:r>
      <w:r>
        <w:rPr>
          <w:rStyle w:val="token"/>
          <w:rFonts w:ascii="Consolas" w:eastAsiaTheme="majorEastAsia" w:hAnsi="Consolas"/>
          <w:color w:val="A67F59"/>
          <w:sz w:val="23"/>
          <w:szCs w:val="23"/>
        </w:rPr>
        <w:t>-</w:t>
      </w:r>
      <w:r>
        <w:rPr>
          <w:rStyle w:val="token"/>
          <w:rFonts w:ascii="Consolas" w:eastAsiaTheme="majorEastAsia" w:hAnsi="Consolas"/>
          <w:color w:val="C92C2C"/>
          <w:sz w:val="23"/>
          <w:szCs w:val="23"/>
        </w:rPr>
        <w:t>3</w:t>
      </w:r>
      <w:r>
        <w:rPr>
          <w:rStyle w:val="token"/>
          <w:rFonts w:ascii="Consolas" w:eastAsiaTheme="majorEastAsia" w:hAnsi="Consolas"/>
          <w:color w:val="A67F59"/>
          <w:sz w:val="23"/>
          <w:szCs w:val="23"/>
        </w:rPr>
        <w:t>&lt;/</w:t>
      </w:r>
      <w:r>
        <w:rPr>
          <w:rStyle w:val="HTMLCode"/>
          <w:rFonts w:ascii="Consolas" w:hAnsi="Consolas"/>
          <w:color w:val="000000"/>
          <w:sz w:val="23"/>
          <w:szCs w:val="23"/>
        </w:rPr>
        <w:t>option</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select</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Enter Quantity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quantity</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handleChange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AddressComponent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handleChange</w:t>
      </w:r>
      <w:r>
        <w:rPr>
          <w:rStyle w:val="token"/>
          <w:rFonts w:ascii="Consolas" w:eastAsiaTheme="majorEastAsia" w:hAnsi="Consolas"/>
          <w:color w:val="A67F59"/>
          <w:sz w:val="23"/>
          <w:szCs w:val="23"/>
        </w:rPr>
        <w:t>=</w:t>
      </w:r>
      <w:r>
        <w:rPr>
          <w:rStyle w:val="token"/>
          <w:rFonts w:ascii="Consolas" w:eastAsiaTheme="majorEastAsia" w:hAnsi="Consolas"/>
          <w:color w:val="000000"/>
          <w:sz w:val="23"/>
          <w:szCs w:val="23"/>
        </w:rPr>
        <w:t>e</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onAddressChange</w:t>
      </w:r>
      <w:r>
        <w:rPr>
          <w:rStyle w:val="token"/>
          <w:rFonts w:ascii="Consolas" w:eastAsiaTheme="majorEastAsia" w:hAnsi="Consolas"/>
          <w:color w:val="5F6364"/>
          <w:sz w:val="23"/>
          <w:szCs w:val="23"/>
        </w:rPr>
        <w:t>(</w:t>
      </w:r>
      <w:r>
        <w:rPr>
          <w:rStyle w:val="HTMLCode"/>
          <w:rFonts w:ascii="Consolas" w:hAnsi="Consolas"/>
          <w:color w:val="000000"/>
          <w:sz w:val="23"/>
          <w:szCs w:val="23"/>
        </w:rPr>
        <w:t>e</w:t>
      </w:r>
      <w:r>
        <w:rPr>
          <w:rStyle w:val="token"/>
          <w:rFonts w:ascii="Consolas" w:eastAsiaTheme="majorEastAsia" w:hAnsi="Consolas"/>
          <w:color w:val="5F6364"/>
          <w:sz w:val="23"/>
          <w:szCs w:val="23"/>
        </w:rPr>
        <w:t>.</w:t>
      </w:r>
      <w:r>
        <w:rPr>
          <w:rStyle w:val="HTMLCode"/>
          <w:rFonts w:ascii="Consolas" w:hAnsi="Consolas"/>
          <w:color w:val="000000"/>
          <w:sz w:val="23"/>
          <w:szCs w:val="23"/>
        </w:rPr>
        <w:t>target</w:t>
      </w:r>
      <w:r>
        <w:rPr>
          <w:rStyle w:val="token"/>
          <w:rFonts w:ascii="Consolas" w:eastAsiaTheme="majorEastAsia" w:hAnsi="Consolas"/>
          <w:color w:val="5F6364"/>
          <w:sz w:val="23"/>
          <w:szCs w:val="23"/>
        </w:rPr>
        <w:t>.</w:t>
      </w:r>
      <w:r>
        <w:rPr>
          <w:rStyle w:val="HTMLCode"/>
          <w:rFonts w:ascii="Consolas" w:hAnsi="Consolas"/>
          <w:color w:val="000000"/>
          <w:sz w:val="23"/>
          <w:szCs w:val="23"/>
        </w:rPr>
        <w:t>value</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 style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border</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'3px solid red'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Address Information</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Address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textarea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address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handleChange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textarea</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SummaryComponent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handleChange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onQuantityChange</w:t>
      </w:r>
      <w:r>
        <w:rPr>
          <w:rStyle w:val="token"/>
          <w:rFonts w:ascii="Consolas" w:eastAsiaTheme="majorEastAsia" w:hAnsi="Consolas"/>
          <w:color w:val="5F6364"/>
          <w:sz w:val="23"/>
          <w:szCs w:val="23"/>
        </w:rPr>
        <w:t>(</w:t>
      </w:r>
      <w:r>
        <w:rPr>
          <w:rStyle w:val="HTMLCode"/>
          <w:rFonts w:ascii="Consolas" w:hAnsi="Consolas"/>
          <w:color w:val="000000"/>
          <w:sz w:val="23"/>
          <w:szCs w:val="23"/>
        </w:rPr>
        <w:t>e</w:t>
      </w:r>
      <w:r>
        <w:rPr>
          <w:rStyle w:val="token"/>
          <w:rFonts w:ascii="Consolas" w:eastAsiaTheme="majorEastAsia" w:hAnsi="Consolas"/>
          <w:color w:val="5F6364"/>
          <w:sz w:val="23"/>
          <w:szCs w:val="23"/>
        </w:rPr>
        <w:t>.</w:t>
      </w:r>
      <w:r>
        <w:rPr>
          <w:rStyle w:val="HTMLCode"/>
          <w:rFonts w:ascii="Consolas" w:hAnsi="Consolas"/>
          <w:color w:val="000000"/>
          <w:sz w:val="23"/>
          <w:szCs w:val="23"/>
        </w:rPr>
        <w:t>target</w:t>
      </w:r>
      <w:r>
        <w:rPr>
          <w:rStyle w:val="token"/>
          <w:rFonts w:ascii="Consolas" w:eastAsiaTheme="majorEastAsia" w:hAnsi="Consolas"/>
          <w:color w:val="5F6364"/>
          <w:sz w:val="23"/>
          <w:szCs w:val="23"/>
        </w:rPr>
        <w:t>.</w:t>
      </w:r>
      <w:r>
        <w:rPr>
          <w:rStyle w:val="HTMLCode"/>
          <w:rFonts w:ascii="Consolas" w:hAnsi="Consolas"/>
          <w:color w:val="000000"/>
          <w:sz w:val="23"/>
          <w:szCs w:val="23"/>
        </w:rPr>
        <w:t>value</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 style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border</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'3px solid red'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Summary</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Product Name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Product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C92C2C"/>
          <w:sz w:val="23"/>
          <w:szCs w:val="23"/>
        </w:rPr>
        <w:t>1</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Product Quantity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quantity</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handleChange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Address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address</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button</w:t>
      </w:r>
      <w:r>
        <w:rPr>
          <w:rStyle w:val="token"/>
          <w:rFonts w:ascii="Consolas" w:eastAsiaTheme="majorEastAsia" w:hAnsi="Consolas"/>
          <w:color w:val="A67F59"/>
          <w:sz w:val="23"/>
          <w:szCs w:val="23"/>
        </w:rPr>
        <w:t>&gt;</w:t>
      </w:r>
      <w:r>
        <w:rPr>
          <w:rStyle w:val="HTMLCode"/>
          <w:rFonts w:ascii="Consolas" w:hAnsi="Consolas"/>
          <w:color w:val="000000"/>
          <w:sz w:val="23"/>
          <w:szCs w:val="23"/>
        </w:rPr>
        <w:t>Place Order</w:t>
      </w:r>
      <w:r>
        <w:rPr>
          <w:rStyle w:val="token"/>
          <w:rFonts w:ascii="Consolas" w:eastAsiaTheme="majorEastAsia" w:hAnsi="Consolas"/>
          <w:color w:val="A67F59"/>
          <w:sz w:val="23"/>
          <w:szCs w:val="23"/>
        </w:rPr>
        <w:t>&lt;/</w:t>
      </w:r>
      <w:r>
        <w:rPr>
          <w:rStyle w:val="HTMLCode"/>
          <w:rFonts w:ascii="Consolas" w:hAnsi="Consolas"/>
          <w:color w:val="000000"/>
          <w:sz w:val="23"/>
          <w:szCs w:val="23"/>
        </w:rPr>
        <w:t>button</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element</w:t>
      </w:r>
      <w:r>
        <w:rPr>
          <w:rStyle w:val="token"/>
          <w:rFonts w:ascii="Consolas" w:eastAsiaTheme="majorEastAsia" w:hAnsi="Consolas"/>
          <w:color w:val="A67F59"/>
          <w:sz w:val="23"/>
          <w:szCs w:val="23"/>
        </w:rPr>
        <w:t>=&lt;</w:t>
      </w:r>
      <w:r>
        <w:rPr>
          <w:rStyle w:val="HTMLCode"/>
          <w:rFonts w:ascii="Consolas" w:hAnsi="Consolas"/>
          <w:color w:val="000000"/>
          <w:sz w:val="23"/>
          <w:szCs w:val="23"/>
        </w:rPr>
        <w:t>OrderComponent</w:t>
      </w:r>
      <w:r>
        <w:rPr>
          <w:rStyle w:val="token"/>
          <w:rFonts w:ascii="Consolas" w:eastAsiaTheme="majorEastAsia" w:hAnsi="Consolas"/>
          <w:color w:val="A67F59"/>
          <w:sz w:val="23"/>
          <w:szCs w:val="23"/>
        </w:rPr>
        <w:t>&gt;&lt;/</w:t>
      </w:r>
      <w:r>
        <w:rPr>
          <w:rStyle w:val="HTMLCode"/>
          <w:rFonts w:ascii="Consolas" w:hAnsi="Consolas"/>
          <w:color w:val="000000"/>
          <w:sz w:val="23"/>
          <w:szCs w:val="23"/>
        </w:rPr>
        <w:t>OrderComponent</w:t>
      </w:r>
      <w:r>
        <w:rPr>
          <w:rStyle w:val="token"/>
          <w:rFonts w:ascii="Consolas" w:eastAsiaTheme="majorEastAsia" w:hAnsi="Consolas"/>
          <w:color w:val="A67F59"/>
          <w:sz w:val="23"/>
          <w:szCs w:val="23"/>
        </w:rPr>
        <w:t>&gt;</w:t>
      </w: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E69C8" w:rsidRDefault="008E69C8" w:rsidP="008E69C8">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ReactDOM</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element</w:t>
      </w:r>
      <w:r>
        <w:rPr>
          <w:rStyle w:val="token"/>
          <w:rFonts w:ascii="Consolas" w:eastAsiaTheme="majorEastAsia" w:hAnsi="Consolas"/>
          <w:color w:val="5F6364"/>
          <w:sz w:val="23"/>
          <w:szCs w:val="23"/>
        </w:rPr>
        <w:t>,</w:t>
      </w:r>
      <w:r>
        <w:rPr>
          <w:rStyle w:val="HTMLCode"/>
          <w:rFonts w:ascii="Consolas" w:hAnsi="Consolas"/>
          <w:color w:val="000000"/>
          <w:sz w:val="23"/>
          <w:szCs w:val="23"/>
        </w:rPr>
        <w:t>document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getElementById</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"root"</w:t>
      </w:r>
      <w:r>
        <w:rPr>
          <w:rStyle w:val="token"/>
          <w:rFonts w:ascii="Consolas" w:eastAsiaTheme="majorEastAsia" w:hAnsi="Consolas"/>
          <w:color w:val="5F6364"/>
          <w:sz w:val="23"/>
          <w:szCs w:val="23"/>
        </w:rPr>
        <w:t>));</w:t>
      </w:r>
    </w:p>
    <w:p w:rsidR="0083473B" w:rsidRDefault="0083473B" w:rsidP="0083473B">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Error Boundaries</w:t>
      </w:r>
    </w:p>
    <w:p w:rsidR="0083473B" w:rsidRDefault="0083473B" w:rsidP="0083473B">
      <w:pPr>
        <w:rPr>
          <w:rFonts w:ascii="Times New Roman" w:hAnsi="Times New Roman" w:cs="Times New Roman"/>
          <w:sz w:val="24"/>
          <w:szCs w:val="24"/>
        </w:rPr>
      </w:pP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In this article We will understand about a Concept in React called as </w:t>
      </w:r>
      <w:r>
        <w:rPr>
          <w:rStyle w:val="Strong"/>
          <w:color w:val="333333"/>
          <w:sz w:val="29"/>
          <w:szCs w:val="29"/>
        </w:rPr>
        <w:t>Error Boundaries.</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To understand things better, I am accessing our react application which we have developed in our last session from the browser. This is the Product Ordering screen which we have developed and it has three sections and they are Product Information section, Address Section and Summary Section. Now our new requirement is that in the Address Section, we have to display the Current user’s Preferred Address list which user has entered previously. </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lastRenderedPageBreak/>
        <w:t>We will create a New Class called as UserPreferredAddressList component class and we will implement render method.</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UserPreferredAddressList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Your Existing Addresses</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Office</w:t>
      </w:r>
      <w:r>
        <w:rPr>
          <w:rStyle w:val="token"/>
          <w:rFonts w:ascii="Consolas" w:eastAsiaTheme="majorEastAsia" w:hAnsi="Consolas"/>
          <w:color w:val="A67F59"/>
          <w:sz w:val="23"/>
          <w:szCs w:val="23"/>
        </w:rPr>
        <w:t>&lt;</w:t>
      </w:r>
      <w:r>
        <w:rPr>
          <w:rStyle w:val="HTMLCode"/>
          <w:rFonts w:ascii="Consolas" w:hAnsi="Consolas"/>
          <w:color w:val="000000"/>
          <w:sz w:val="23"/>
          <w:szCs w:val="23"/>
        </w:rPr>
        <w:t>br</w:t>
      </w:r>
      <w:r>
        <w:rPr>
          <w:rStyle w:val="token"/>
          <w:rFonts w:ascii="Consolas" w:eastAsiaTheme="majorEastAsia" w:hAnsi="Consolas"/>
          <w:color w:val="A67F59"/>
          <w:sz w:val="23"/>
          <w:szCs w:val="23"/>
        </w:rPr>
        <w:t>&gt;&lt;/</w:t>
      </w:r>
      <w:r>
        <w:rPr>
          <w:rStyle w:val="HTMLCode"/>
          <w:rFonts w:ascii="Consolas" w:hAnsi="Consolas"/>
          <w:color w:val="000000"/>
          <w:sz w:val="23"/>
          <w:szCs w:val="23"/>
        </w:rPr>
        <w:t>br</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Marathahalli</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Bangalore</w:t>
      </w:r>
      <w:r>
        <w:rPr>
          <w:rStyle w:val="token"/>
          <w:rFonts w:ascii="Consolas" w:eastAsiaTheme="majorEastAsia" w:hAnsi="Consolas"/>
          <w:color w:val="A67F59"/>
          <w:sz w:val="23"/>
          <w:szCs w:val="23"/>
        </w:rPr>
        <w:t>-</w:t>
      </w:r>
      <w:r>
        <w:rPr>
          <w:rStyle w:val="token"/>
          <w:rFonts w:ascii="Consolas" w:eastAsiaTheme="majorEastAsia" w:hAnsi="Consolas"/>
          <w:color w:val="C92C2C"/>
          <w:sz w:val="23"/>
          <w:szCs w:val="23"/>
        </w:rPr>
        <w:t>560037</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eastAsiaTheme="majorEastAsia" w:hAnsi="Consolas"/>
          <w:color w:val="5F6364"/>
          <w:sz w:val="23"/>
          <w:szCs w:val="23"/>
        </w:rPr>
        <w:t>}</w:t>
      </w:r>
    </w:p>
    <w:p w:rsidR="0083473B" w:rsidRDefault="0083473B" w:rsidP="0083473B">
      <w:pPr>
        <w:rPr>
          <w:rFonts w:ascii="Times New Roman" w:hAnsi="Times New Roman"/>
          <w:color w:val="676A6D"/>
          <w:sz w:val="23"/>
          <w:szCs w:val="23"/>
        </w:rPr>
      </w:pP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Lets Call this Component from our Address Component Class. Lets save these changes. Navigate to the browser. We can see that Preferred Address List is displayed in the Address Section.</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Now assuming that we are having some problems to load the User Preferred Address List and that code is throwing us an error. Then what we expect the application to do is it should show us a message that we are not able to Load your preferrences. Please Enter the Address and Continue Ordering the Product. </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But that will not happen by default. </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Lets go to UserPreferredAddressList class and throw an error from the rendered method. </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eastAsiaTheme="majorEastAsia" w:hAnsi="Consolas"/>
          <w:color w:val="1990B8"/>
          <w:sz w:val="23"/>
          <w:szCs w:val="23"/>
        </w:rPr>
        <w:t>throw</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new</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Error</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"Not able to Fetch the Addresses at this moment"</w:t>
      </w:r>
      <w:r>
        <w:rPr>
          <w:rStyle w:val="token"/>
          <w:rFonts w:ascii="Consolas" w:eastAsiaTheme="majorEastAsia" w:hAnsi="Consolas"/>
          <w:color w:val="5F6364"/>
          <w:sz w:val="23"/>
          <w:szCs w:val="23"/>
        </w:rPr>
        <w:t>);</w:t>
      </w:r>
    </w:p>
    <w:p w:rsidR="0083473B" w:rsidRDefault="0083473B" w:rsidP="0083473B">
      <w:pPr>
        <w:rPr>
          <w:rFonts w:ascii="Times New Roman" w:hAnsi="Times New Roman"/>
          <w:color w:val="676A6D"/>
          <w:sz w:val="23"/>
          <w:szCs w:val="23"/>
        </w:rPr>
      </w:pP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Lets save this Change. Navigate to the browser. We can see that Error is displayed and we can see the Complete Error Stack in the browser.</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Now how do we handle this error and show the Custom message to the user that we are not able to load the Preferred Address List now and please Enter the Address and Continue placing your Order.</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This is where we will make use of Error Boundaries in React.</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lastRenderedPageBreak/>
        <w:t>Error boundaries are React components that catch JavaScript errors anywhere in their child component tree, log those errors, and display a fallback UI instead of the component tree that crashed. Error boundaries catch errors during rendering, in lifecycle methods, and in constructors of the whole tree below them.</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A class component becomes an error boundary if it defines either (or both) of the lifecycle methods </w:t>
      </w:r>
      <w:r>
        <w:rPr>
          <w:rStyle w:val="Strong"/>
          <w:color w:val="333333"/>
          <w:sz w:val="29"/>
          <w:szCs w:val="29"/>
        </w:rPr>
        <w:t>static getDerivedStateFromError()</w:t>
      </w:r>
      <w:r>
        <w:rPr>
          <w:color w:val="333333"/>
          <w:sz w:val="29"/>
          <w:szCs w:val="29"/>
        </w:rPr>
        <w:t> or </w:t>
      </w:r>
      <w:r>
        <w:rPr>
          <w:rStyle w:val="Strong"/>
          <w:color w:val="333333"/>
          <w:sz w:val="29"/>
          <w:szCs w:val="29"/>
        </w:rPr>
        <w:t>componentDidCatch()</w:t>
      </w:r>
      <w:r>
        <w:rPr>
          <w:color w:val="333333"/>
          <w:sz w:val="29"/>
          <w:szCs w:val="29"/>
        </w:rPr>
        <w:t>. </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We Use static getDerivedStateFromError() to render a fallback UI after an error has been thrown. </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We Use componentDidCatch() to log error information.</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Lets see how we can create Error Boundary. We will create a Component Class and extend it from React.Component Class. Lets add Constructor and make a call to base class constructor.</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Lets create a state object and add a property called hasError to this object. Lets implement both life cycle methods.</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One method is static getDerivedStateFromError, we use this method to update our state object so that the next render will display the Custom UI instead of the error.</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The second method is componentDidCatch, we can use this method to log the error details either to Console or to any other service. This componentDidCatch accepts two arguments. One is the error object which contains the error information and the other one is errorInfo which contains the component stack. That component stack gives us parent component details from where the call is made to the respective component.</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Now lets implement render method. In render method, we will check our hasError property and if it has the error, we will return a div which will display the custom error message. If there is no error, we will return its children as is.</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lastRenderedPageBreak/>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CustomErrorBoundary</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state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hasError</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null</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static</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getDerivedStateFromError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error</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hasError</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C92C2C"/>
          <w:sz w:val="23"/>
          <w:szCs w:val="23"/>
        </w:rPr>
        <w:t>true</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componentDidCatch</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error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 xml:space="preserve"> errorInfo</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console</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log</w:t>
      </w:r>
      <w:r>
        <w:rPr>
          <w:rStyle w:val="token"/>
          <w:rFonts w:ascii="Consolas" w:eastAsiaTheme="majorEastAsia" w:hAnsi="Consolas"/>
          <w:color w:val="5F6364"/>
          <w:sz w:val="23"/>
          <w:szCs w:val="23"/>
        </w:rPr>
        <w:t>(</w:t>
      </w:r>
      <w:r>
        <w:rPr>
          <w:rStyle w:val="HTMLCode"/>
          <w:rFonts w:ascii="Consolas" w:hAnsi="Consolas"/>
          <w:color w:val="000000"/>
          <w:sz w:val="23"/>
          <w:szCs w:val="23"/>
        </w:rPr>
        <w:t>error</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console</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log</w:t>
      </w:r>
      <w:r>
        <w:rPr>
          <w:rStyle w:val="token"/>
          <w:rFonts w:ascii="Consolas" w:eastAsiaTheme="majorEastAsia" w:hAnsi="Consolas"/>
          <w:color w:val="5F6364"/>
          <w:sz w:val="23"/>
          <w:szCs w:val="23"/>
        </w:rPr>
        <w:t>(</w:t>
      </w:r>
      <w:r>
        <w:rPr>
          <w:rStyle w:val="HTMLCode"/>
          <w:rFonts w:ascii="Consolas" w:hAnsi="Consolas"/>
          <w:color w:val="000000"/>
          <w:sz w:val="23"/>
          <w:szCs w:val="23"/>
        </w:rPr>
        <w:t>errorInfo</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if</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hasError</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7D8B99"/>
          <w:sz w:val="23"/>
          <w:szCs w:val="23"/>
        </w:rPr>
        <w:t>// Error path</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We are having Problems to Load your Preferred Addresses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Please Select</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7D8B99"/>
          <w:sz w:val="23"/>
          <w:szCs w:val="23"/>
        </w:rPr>
        <w:t>// Normally, just render children</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children</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83473B" w:rsidRDefault="0083473B" w:rsidP="0083473B">
      <w:pPr>
        <w:rPr>
          <w:color w:val="676A6D"/>
          <w:sz w:val="23"/>
          <w:szCs w:val="23"/>
        </w:rPr>
      </w:pP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Now lets call our UserPreferredAddressList Component with in the boundaries of this Error Boundary Class we have created.</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Save these changes. Navigate to the browser. We can see that we get the Custom Error is displayed for us and the rest of the application works as it is. We have logged our error and errorInfo objects to the Console window. Lets open the developer tools, navigate to the console tab and we can see that both error and errorInfo object values. As we can see that error displays the error information and errorInfo shows us the component stack. It shows us that this error occurred from the Order Component as that is our Parent Component.</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Error boundaries do not catch errors inside event handlers.</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React doesn’t need error boundaries to recover from errors in event handlers. Unlike the render method and lifecycle methods, the event handlers don’t happen during rendering. So if they throw, React still knows what to display on the screen.</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If you need to catch an error inside event handler, use the regular JavaScript try / catch statement</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Error boundaries do not catch errors also for:</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  Any Asynchronous code we write (e.g. setTimeout )</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 For Server side rendering code</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 For Errors thrown in the error boundary component class itself (rather than its children)</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t>Error boundaries works like a JavaScript catch {} block, but for components. Only class components can be error boundaries. </w:t>
      </w:r>
    </w:p>
    <w:p w:rsidR="0083473B" w:rsidRDefault="0083473B" w:rsidP="0083473B">
      <w:pPr>
        <w:pStyle w:val="NormalWeb"/>
        <w:spacing w:before="0" w:beforeAutospacing="0" w:after="360" w:afterAutospacing="0" w:line="360" w:lineRule="atLeast"/>
        <w:rPr>
          <w:color w:val="333333"/>
          <w:sz w:val="29"/>
          <w:szCs w:val="29"/>
        </w:rPr>
      </w:pPr>
      <w:r>
        <w:rPr>
          <w:color w:val="333333"/>
          <w:sz w:val="29"/>
          <w:szCs w:val="29"/>
        </w:rPr>
        <w:lastRenderedPageBreak/>
        <w:t>The granularity of error boundaries is up to us. We may wrap top-level component with in the scope of Error boundary or We may wrap a specific component with in the scope of Error boundary.</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ReactDOM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'react-dom'</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OrderComponent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quantity</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address</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orderInfoChanged</w:t>
      </w:r>
      <w:r>
        <w:rPr>
          <w:rStyle w:val="token"/>
          <w:rFonts w:ascii="Consolas" w:eastAsiaTheme="majorEastAsia" w:hAnsi="Consolas"/>
          <w:color w:val="A67F59"/>
          <w:sz w:val="23"/>
          <w:szCs w:val="23"/>
        </w:rPr>
        <w:t>=</w:t>
      </w:r>
      <w:r>
        <w:rPr>
          <w:rStyle w:val="token"/>
          <w:rFonts w:ascii="Consolas" w:eastAsiaTheme="majorEastAsia" w:hAnsi="Consolas"/>
          <w:color w:val="000000"/>
          <w:sz w:val="23"/>
          <w:szCs w:val="23"/>
        </w:rPr>
        <w:t>val</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setState</w:t>
      </w:r>
      <w:r>
        <w:rPr>
          <w:rStyle w:val="token"/>
          <w:rFonts w:ascii="Consolas" w:eastAsiaTheme="majorEastAsia" w:hAnsi="Consolas"/>
          <w:color w:val="5F6364"/>
          <w:sz w:val="23"/>
          <w:szCs w:val="23"/>
        </w:rPr>
        <w:t>({</w:t>
      </w:r>
      <w:r>
        <w:rPr>
          <w:rStyle w:val="HTMLCode"/>
          <w:rFonts w:ascii="Consolas" w:hAnsi="Consolas"/>
          <w:color w:val="000000"/>
          <w:sz w:val="23"/>
          <w:szCs w:val="23"/>
        </w:rPr>
        <w:t>quantity</w:t>
      </w:r>
      <w:r>
        <w:rPr>
          <w:rStyle w:val="token"/>
          <w:rFonts w:ascii="Consolas" w:eastAsiaTheme="majorEastAsia" w:hAnsi="Consolas"/>
          <w:color w:val="A67F59"/>
          <w:sz w:val="23"/>
          <w:szCs w:val="23"/>
        </w:rPr>
        <w:t>:</w:t>
      </w:r>
      <w:r>
        <w:rPr>
          <w:rStyle w:val="HTMLCode"/>
          <w:rFonts w:ascii="Consolas" w:hAnsi="Consolas"/>
          <w:color w:val="000000"/>
          <w:sz w:val="23"/>
          <w:szCs w:val="23"/>
        </w:rPr>
        <w:t>val</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addressChanged</w:t>
      </w:r>
      <w:r>
        <w:rPr>
          <w:rStyle w:val="token"/>
          <w:rFonts w:ascii="Consolas" w:eastAsiaTheme="majorEastAsia" w:hAnsi="Consolas"/>
          <w:color w:val="A67F59"/>
          <w:sz w:val="23"/>
          <w:szCs w:val="23"/>
        </w:rPr>
        <w:t>=</w:t>
      </w:r>
      <w:r>
        <w:rPr>
          <w:rStyle w:val="token"/>
          <w:rFonts w:ascii="Consolas" w:eastAsiaTheme="majorEastAsia" w:hAnsi="Consolas"/>
          <w:color w:val="000000"/>
          <w:sz w:val="23"/>
          <w:szCs w:val="23"/>
        </w:rPr>
        <w:t>val</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setState</w:t>
      </w:r>
      <w:r>
        <w:rPr>
          <w:rStyle w:val="token"/>
          <w:rFonts w:ascii="Consolas" w:eastAsiaTheme="majorEastAsia" w:hAnsi="Consolas"/>
          <w:color w:val="5F6364"/>
          <w:sz w:val="23"/>
          <w:szCs w:val="23"/>
        </w:rPr>
        <w:t>({</w:t>
      </w:r>
      <w:r>
        <w:rPr>
          <w:rStyle w:val="HTMLCode"/>
          <w:rFonts w:ascii="Consolas" w:hAnsi="Consolas"/>
          <w:color w:val="000000"/>
          <w:sz w:val="23"/>
          <w:szCs w:val="23"/>
        </w:rPr>
        <w:t>address</w:t>
      </w:r>
      <w:r>
        <w:rPr>
          <w:rStyle w:val="token"/>
          <w:rFonts w:ascii="Consolas" w:eastAsiaTheme="majorEastAsia" w:hAnsi="Consolas"/>
          <w:color w:val="A67F59"/>
          <w:sz w:val="23"/>
          <w:szCs w:val="23"/>
        </w:rPr>
        <w:t>:</w:t>
      </w:r>
      <w:r>
        <w:rPr>
          <w:rStyle w:val="HTMLCode"/>
          <w:rFonts w:ascii="Consolas" w:hAnsi="Consolas"/>
          <w:color w:val="000000"/>
          <w:sz w:val="23"/>
          <w:szCs w:val="23"/>
        </w:rPr>
        <w:t>val</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h1</w:t>
      </w:r>
      <w:r>
        <w:rPr>
          <w:rStyle w:val="token"/>
          <w:rFonts w:ascii="Consolas" w:eastAsiaTheme="majorEastAsia" w:hAnsi="Consolas"/>
          <w:color w:val="A67F59"/>
          <w:sz w:val="23"/>
          <w:szCs w:val="23"/>
        </w:rPr>
        <w:t>&gt;</w:t>
      </w:r>
      <w:r>
        <w:rPr>
          <w:rStyle w:val="HTMLCode"/>
          <w:rFonts w:ascii="Consolas" w:hAnsi="Consolas"/>
          <w:color w:val="000000"/>
          <w:sz w:val="23"/>
          <w:szCs w:val="23"/>
        </w:rPr>
        <w:t>Product Order Screen</w:t>
      </w:r>
      <w:r>
        <w:rPr>
          <w:rStyle w:val="token"/>
          <w:rFonts w:ascii="Consolas" w:eastAsiaTheme="majorEastAsia" w:hAnsi="Consolas"/>
          <w:color w:val="A67F59"/>
          <w:sz w:val="23"/>
          <w:szCs w:val="23"/>
        </w:rPr>
        <w:t>...&lt;/</w:t>
      </w:r>
      <w:r>
        <w:rPr>
          <w:rStyle w:val="HTMLCode"/>
          <w:rFonts w:ascii="Consolas" w:hAnsi="Consolas"/>
          <w:color w:val="000000"/>
          <w:sz w:val="23"/>
          <w:szCs w:val="23"/>
        </w:rPr>
        <w:t>h1</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ProductInformationComponent quantity</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quantity</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onQuantityChange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orderInfoChanged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ProductInformationComponent</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AddressComponent address</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address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onAddressChange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addressChanged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AddressComponent</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SummaryComponent quantity</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quantity</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address</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address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onQuantityChange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orderInfoChanged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SummaryComponent</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ProductInformationComponent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handleChange</w:t>
      </w:r>
      <w:r>
        <w:rPr>
          <w:rStyle w:val="token"/>
          <w:rFonts w:ascii="Consolas" w:eastAsiaTheme="majorEastAsia" w:hAnsi="Consolas"/>
          <w:color w:val="A67F59"/>
          <w:sz w:val="23"/>
          <w:szCs w:val="23"/>
        </w:rPr>
        <w:t>=</w:t>
      </w:r>
      <w:r>
        <w:rPr>
          <w:rStyle w:val="token"/>
          <w:rFonts w:ascii="Consolas" w:eastAsiaTheme="majorEastAsia" w:hAnsi="Consolas"/>
          <w:color w:val="000000"/>
          <w:sz w:val="23"/>
          <w:szCs w:val="23"/>
        </w:rPr>
        <w:t>e</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onQuantityChange</w:t>
      </w:r>
      <w:r>
        <w:rPr>
          <w:rStyle w:val="token"/>
          <w:rFonts w:ascii="Consolas" w:eastAsiaTheme="majorEastAsia" w:hAnsi="Consolas"/>
          <w:color w:val="5F6364"/>
          <w:sz w:val="23"/>
          <w:szCs w:val="23"/>
        </w:rPr>
        <w:t>(</w:t>
      </w:r>
      <w:r>
        <w:rPr>
          <w:rStyle w:val="HTMLCode"/>
          <w:rFonts w:ascii="Consolas" w:hAnsi="Consolas"/>
          <w:color w:val="000000"/>
          <w:sz w:val="23"/>
          <w:szCs w:val="23"/>
        </w:rPr>
        <w:t>e</w:t>
      </w:r>
      <w:r>
        <w:rPr>
          <w:rStyle w:val="token"/>
          <w:rFonts w:ascii="Consolas" w:eastAsiaTheme="majorEastAsia" w:hAnsi="Consolas"/>
          <w:color w:val="5F6364"/>
          <w:sz w:val="23"/>
          <w:szCs w:val="23"/>
        </w:rPr>
        <w:t>.</w:t>
      </w:r>
      <w:r>
        <w:rPr>
          <w:rStyle w:val="HTMLCode"/>
          <w:rFonts w:ascii="Consolas" w:hAnsi="Consolas"/>
          <w:color w:val="000000"/>
          <w:sz w:val="23"/>
          <w:szCs w:val="23"/>
        </w:rPr>
        <w:t>target</w:t>
      </w:r>
      <w:r>
        <w:rPr>
          <w:rStyle w:val="token"/>
          <w:rFonts w:ascii="Consolas" w:eastAsiaTheme="majorEastAsia" w:hAnsi="Consolas"/>
          <w:color w:val="5F6364"/>
          <w:sz w:val="23"/>
          <w:szCs w:val="23"/>
        </w:rPr>
        <w:t>.</w:t>
      </w:r>
      <w:r>
        <w:rPr>
          <w:rStyle w:val="HTMLCode"/>
          <w:rFonts w:ascii="Consolas" w:hAnsi="Consolas"/>
          <w:color w:val="000000"/>
          <w:sz w:val="23"/>
          <w:szCs w:val="23"/>
        </w:rPr>
        <w:t>value</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 style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border</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'3px solid red'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Product Information</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Product Name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select</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option value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"Product-1"</w:t>
      </w:r>
      <w:r>
        <w:rPr>
          <w:rStyle w:val="token"/>
          <w:rFonts w:ascii="Consolas" w:eastAsiaTheme="majorEastAsia" w:hAnsi="Consolas"/>
          <w:color w:val="A67F59"/>
          <w:sz w:val="23"/>
          <w:szCs w:val="23"/>
        </w:rPr>
        <w:t>&gt;</w:t>
      </w:r>
      <w:r>
        <w:rPr>
          <w:rStyle w:val="HTMLCode"/>
          <w:rFonts w:ascii="Consolas" w:hAnsi="Consolas"/>
          <w:color w:val="000000"/>
          <w:sz w:val="23"/>
          <w:szCs w:val="23"/>
        </w:rPr>
        <w:t>Product</w:t>
      </w:r>
      <w:r>
        <w:rPr>
          <w:rStyle w:val="token"/>
          <w:rFonts w:ascii="Consolas" w:eastAsiaTheme="majorEastAsia" w:hAnsi="Consolas"/>
          <w:color w:val="A67F59"/>
          <w:sz w:val="23"/>
          <w:szCs w:val="23"/>
        </w:rPr>
        <w:t>-</w:t>
      </w:r>
      <w:r>
        <w:rPr>
          <w:rStyle w:val="token"/>
          <w:rFonts w:ascii="Consolas" w:eastAsiaTheme="majorEastAsia" w:hAnsi="Consolas"/>
          <w:color w:val="C92C2C"/>
          <w:sz w:val="23"/>
          <w:szCs w:val="23"/>
        </w:rPr>
        <w:t>1</w:t>
      </w:r>
      <w:r>
        <w:rPr>
          <w:rStyle w:val="token"/>
          <w:rFonts w:ascii="Consolas" w:eastAsiaTheme="majorEastAsia" w:hAnsi="Consolas"/>
          <w:color w:val="A67F59"/>
          <w:sz w:val="23"/>
          <w:szCs w:val="23"/>
        </w:rPr>
        <w:t>&lt;/</w:t>
      </w:r>
      <w:r>
        <w:rPr>
          <w:rStyle w:val="HTMLCode"/>
          <w:rFonts w:ascii="Consolas" w:hAnsi="Consolas"/>
          <w:color w:val="000000"/>
          <w:sz w:val="23"/>
          <w:szCs w:val="23"/>
        </w:rPr>
        <w:t>option</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option value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"Product-2"</w:t>
      </w:r>
      <w:r>
        <w:rPr>
          <w:rStyle w:val="token"/>
          <w:rFonts w:ascii="Consolas" w:eastAsiaTheme="majorEastAsia" w:hAnsi="Consolas"/>
          <w:color w:val="A67F59"/>
          <w:sz w:val="23"/>
          <w:szCs w:val="23"/>
        </w:rPr>
        <w:t>&gt;</w:t>
      </w:r>
      <w:r>
        <w:rPr>
          <w:rStyle w:val="HTMLCode"/>
          <w:rFonts w:ascii="Consolas" w:hAnsi="Consolas"/>
          <w:color w:val="000000"/>
          <w:sz w:val="23"/>
          <w:szCs w:val="23"/>
        </w:rPr>
        <w:t>Product</w:t>
      </w:r>
      <w:r>
        <w:rPr>
          <w:rStyle w:val="token"/>
          <w:rFonts w:ascii="Consolas" w:eastAsiaTheme="majorEastAsia" w:hAnsi="Consolas"/>
          <w:color w:val="A67F59"/>
          <w:sz w:val="23"/>
          <w:szCs w:val="23"/>
        </w:rPr>
        <w:t>-</w:t>
      </w:r>
      <w:r>
        <w:rPr>
          <w:rStyle w:val="token"/>
          <w:rFonts w:ascii="Consolas" w:eastAsiaTheme="majorEastAsia" w:hAnsi="Consolas"/>
          <w:color w:val="C92C2C"/>
          <w:sz w:val="23"/>
          <w:szCs w:val="23"/>
        </w:rPr>
        <w:t>2</w:t>
      </w:r>
      <w:r>
        <w:rPr>
          <w:rStyle w:val="token"/>
          <w:rFonts w:ascii="Consolas" w:eastAsiaTheme="majorEastAsia" w:hAnsi="Consolas"/>
          <w:color w:val="A67F59"/>
          <w:sz w:val="23"/>
          <w:szCs w:val="23"/>
        </w:rPr>
        <w:t>&lt;/</w:t>
      </w:r>
      <w:r>
        <w:rPr>
          <w:rStyle w:val="HTMLCode"/>
          <w:rFonts w:ascii="Consolas" w:hAnsi="Consolas"/>
          <w:color w:val="000000"/>
          <w:sz w:val="23"/>
          <w:szCs w:val="23"/>
        </w:rPr>
        <w:t>option</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option value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"Product-3"</w:t>
      </w:r>
      <w:r>
        <w:rPr>
          <w:rStyle w:val="token"/>
          <w:rFonts w:ascii="Consolas" w:eastAsiaTheme="majorEastAsia" w:hAnsi="Consolas"/>
          <w:color w:val="A67F59"/>
          <w:sz w:val="23"/>
          <w:szCs w:val="23"/>
        </w:rPr>
        <w:t>&gt;</w:t>
      </w:r>
      <w:r>
        <w:rPr>
          <w:rStyle w:val="HTMLCode"/>
          <w:rFonts w:ascii="Consolas" w:hAnsi="Consolas"/>
          <w:color w:val="000000"/>
          <w:sz w:val="23"/>
          <w:szCs w:val="23"/>
        </w:rPr>
        <w:t>Product</w:t>
      </w:r>
      <w:r>
        <w:rPr>
          <w:rStyle w:val="token"/>
          <w:rFonts w:ascii="Consolas" w:eastAsiaTheme="majorEastAsia" w:hAnsi="Consolas"/>
          <w:color w:val="A67F59"/>
          <w:sz w:val="23"/>
          <w:szCs w:val="23"/>
        </w:rPr>
        <w:t>-</w:t>
      </w:r>
      <w:r>
        <w:rPr>
          <w:rStyle w:val="token"/>
          <w:rFonts w:ascii="Consolas" w:eastAsiaTheme="majorEastAsia" w:hAnsi="Consolas"/>
          <w:color w:val="C92C2C"/>
          <w:sz w:val="23"/>
          <w:szCs w:val="23"/>
        </w:rPr>
        <w:t>3</w:t>
      </w:r>
      <w:r>
        <w:rPr>
          <w:rStyle w:val="token"/>
          <w:rFonts w:ascii="Consolas" w:eastAsiaTheme="majorEastAsia" w:hAnsi="Consolas"/>
          <w:color w:val="A67F59"/>
          <w:sz w:val="23"/>
          <w:szCs w:val="23"/>
        </w:rPr>
        <w:t>&lt;/</w:t>
      </w:r>
      <w:r>
        <w:rPr>
          <w:rStyle w:val="HTMLCode"/>
          <w:rFonts w:ascii="Consolas" w:hAnsi="Consolas"/>
          <w:color w:val="000000"/>
          <w:sz w:val="23"/>
          <w:szCs w:val="23"/>
        </w:rPr>
        <w:t>option</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select</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Enter Quantity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quantity</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handleChange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AddressComponent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handleChange</w:t>
      </w:r>
      <w:r>
        <w:rPr>
          <w:rStyle w:val="token"/>
          <w:rFonts w:ascii="Consolas" w:eastAsiaTheme="majorEastAsia" w:hAnsi="Consolas"/>
          <w:color w:val="A67F59"/>
          <w:sz w:val="23"/>
          <w:szCs w:val="23"/>
        </w:rPr>
        <w:t>=</w:t>
      </w:r>
      <w:r>
        <w:rPr>
          <w:rStyle w:val="token"/>
          <w:rFonts w:ascii="Consolas" w:eastAsiaTheme="majorEastAsia" w:hAnsi="Consolas"/>
          <w:color w:val="000000"/>
          <w:sz w:val="23"/>
          <w:szCs w:val="23"/>
        </w:rPr>
        <w:t>e</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onAddressChange</w:t>
      </w:r>
      <w:r>
        <w:rPr>
          <w:rStyle w:val="token"/>
          <w:rFonts w:ascii="Consolas" w:eastAsiaTheme="majorEastAsia" w:hAnsi="Consolas"/>
          <w:color w:val="5F6364"/>
          <w:sz w:val="23"/>
          <w:szCs w:val="23"/>
        </w:rPr>
        <w:t>(</w:t>
      </w:r>
      <w:r>
        <w:rPr>
          <w:rStyle w:val="HTMLCode"/>
          <w:rFonts w:ascii="Consolas" w:hAnsi="Consolas"/>
          <w:color w:val="000000"/>
          <w:sz w:val="23"/>
          <w:szCs w:val="23"/>
        </w:rPr>
        <w:t>e</w:t>
      </w:r>
      <w:r>
        <w:rPr>
          <w:rStyle w:val="token"/>
          <w:rFonts w:ascii="Consolas" w:eastAsiaTheme="majorEastAsia" w:hAnsi="Consolas"/>
          <w:color w:val="5F6364"/>
          <w:sz w:val="23"/>
          <w:szCs w:val="23"/>
        </w:rPr>
        <w:t>.</w:t>
      </w:r>
      <w:r>
        <w:rPr>
          <w:rStyle w:val="HTMLCode"/>
          <w:rFonts w:ascii="Consolas" w:hAnsi="Consolas"/>
          <w:color w:val="000000"/>
          <w:sz w:val="23"/>
          <w:szCs w:val="23"/>
        </w:rPr>
        <w:t>target</w:t>
      </w:r>
      <w:r>
        <w:rPr>
          <w:rStyle w:val="token"/>
          <w:rFonts w:ascii="Consolas" w:eastAsiaTheme="majorEastAsia" w:hAnsi="Consolas"/>
          <w:color w:val="5F6364"/>
          <w:sz w:val="23"/>
          <w:szCs w:val="23"/>
        </w:rPr>
        <w:t>.</w:t>
      </w:r>
      <w:r>
        <w:rPr>
          <w:rStyle w:val="HTMLCode"/>
          <w:rFonts w:ascii="Consolas" w:hAnsi="Consolas"/>
          <w:color w:val="000000"/>
          <w:sz w:val="23"/>
          <w:szCs w:val="23"/>
        </w:rPr>
        <w:t>value</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 style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border</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'3px solid red'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Address Information</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Address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textarea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address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handleChange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textarea</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CustomErrorBoundary</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UserPreferredAddressList</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CustomErrorBoundary</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CustomErrorBoundary</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state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hasError</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null</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static</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getDerivedStateFromError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error</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hasError</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C92C2C"/>
          <w:sz w:val="23"/>
          <w:szCs w:val="23"/>
        </w:rPr>
        <w:t>true</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componentDidCatch</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error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 xml:space="preserve"> errorInfo</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console</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log</w:t>
      </w:r>
      <w:r>
        <w:rPr>
          <w:rStyle w:val="token"/>
          <w:rFonts w:ascii="Consolas" w:eastAsiaTheme="majorEastAsia" w:hAnsi="Consolas"/>
          <w:color w:val="5F6364"/>
          <w:sz w:val="23"/>
          <w:szCs w:val="23"/>
        </w:rPr>
        <w:t>(</w:t>
      </w:r>
      <w:r>
        <w:rPr>
          <w:rStyle w:val="HTMLCode"/>
          <w:rFonts w:ascii="Consolas" w:hAnsi="Consolas"/>
          <w:color w:val="000000"/>
          <w:sz w:val="23"/>
          <w:szCs w:val="23"/>
        </w:rPr>
        <w:t>error</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console</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log</w:t>
      </w:r>
      <w:r>
        <w:rPr>
          <w:rStyle w:val="token"/>
          <w:rFonts w:ascii="Consolas" w:eastAsiaTheme="majorEastAsia" w:hAnsi="Consolas"/>
          <w:color w:val="5F6364"/>
          <w:sz w:val="23"/>
          <w:szCs w:val="23"/>
        </w:rPr>
        <w:t>(</w:t>
      </w:r>
      <w:r>
        <w:rPr>
          <w:rStyle w:val="HTMLCode"/>
          <w:rFonts w:ascii="Consolas" w:hAnsi="Consolas"/>
          <w:color w:val="000000"/>
          <w:sz w:val="23"/>
          <w:szCs w:val="23"/>
        </w:rPr>
        <w:t>errorInfo</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if</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hasError</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7D8B99"/>
          <w:sz w:val="23"/>
          <w:szCs w:val="23"/>
        </w:rPr>
        <w:t>// Error path</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We are having Problems to Load your Preferred Addresses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Please Select</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7D8B99"/>
          <w:sz w:val="23"/>
          <w:szCs w:val="23"/>
        </w:rPr>
        <w:t>// Normally, just render children</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children</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UserPreferredAddressList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throw</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new</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Error</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"Not able to Fetch the Addresses at this moment"</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Your Existing Addresses</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Office</w:t>
      </w:r>
      <w:r>
        <w:rPr>
          <w:rStyle w:val="token"/>
          <w:rFonts w:ascii="Consolas" w:eastAsiaTheme="majorEastAsia" w:hAnsi="Consolas"/>
          <w:color w:val="A67F59"/>
          <w:sz w:val="23"/>
          <w:szCs w:val="23"/>
        </w:rPr>
        <w:t>&lt;</w:t>
      </w:r>
      <w:r>
        <w:rPr>
          <w:rStyle w:val="HTMLCode"/>
          <w:rFonts w:ascii="Consolas" w:hAnsi="Consolas"/>
          <w:color w:val="000000"/>
          <w:sz w:val="23"/>
          <w:szCs w:val="23"/>
        </w:rPr>
        <w:t>br</w:t>
      </w:r>
      <w:r>
        <w:rPr>
          <w:rStyle w:val="token"/>
          <w:rFonts w:ascii="Consolas" w:eastAsiaTheme="majorEastAsia" w:hAnsi="Consolas"/>
          <w:color w:val="A67F59"/>
          <w:sz w:val="23"/>
          <w:szCs w:val="23"/>
        </w:rPr>
        <w:t>&gt;&lt;/</w:t>
      </w:r>
      <w:r>
        <w:rPr>
          <w:rStyle w:val="HTMLCode"/>
          <w:rFonts w:ascii="Consolas" w:hAnsi="Consolas"/>
          <w:color w:val="000000"/>
          <w:sz w:val="23"/>
          <w:szCs w:val="23"/>
        </w:rPr>
        <w:t>br</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Marathahalli</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Bangalore</w:t>
      </w:r>
      <w:r>
        <w:rPr>
          <w:rStyle w:val="token"/>
          <w:rFonts w:ascii="Consolas" w:eastAsiaTheme="majorEastAsia" w:hAnsi="Consolas"/>
          <w:color w:val="A67F59"/>
          <w:sz w:val="23"/>
          <w:szCs w:val="23"/>
        </w:rPr>
        <w:t>-</w:t>
      </w:r>
      <w:r>
        <w:rPr>
          <w:rStyle w:val="token"/>
          <w:rFonts w:ascii="Consolas" w:eastAsiaTheme="majorEastAsia" w:hAnsi="Consolas"/>
          <w:color w:val="C92C2C"/>
          <w:sz w:val="23"/>
          <w:szCs w:val="23"/>
        </w:rPr>
        <w:t>560037</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SummaryComponent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handleChange</w:t>
      </w:r>
      <w:r>
        <w:rPr>
          <w:rStyle w:val="token"/>
          <w:rFonts w:ascii="Consolas" w:eastAsiaTheme="majorEastAsia" w:hAnsi="Consolas"/>
          <w:color w:val="A67F59"/>
          <w:sz w:val="23"/>
          <w:szCs w:val="23"/>
        </w:rPr>
        <w:t>=</w:t>
      </w:r>
      <w:r>
        <w:rPr>
          <w:rStyle w:val="token"/>
          <w:rFonts w:ascii="Consolas" w:eastAsiaTheme="majorEastAsia" w:hAnsi="Consolas"/>
          <w:color w:val="000000"/>
          <w:sz w:val="23"/>
          <w:szCs w:val="23"/>
        </w:rPr>
        <w:t>e</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onQuantityChange</w:t>
      </w:r>
      <w:r>
        <w:rPr>
          <w:rStyle w:val="token"/>
          <w:rFonts w:ascii="Consolas" w:eastAsiaTheme="majorEastAsia" w:hAnsi="Consolas"/>
          <w:color w:val="5F6364"/>
          <w:sz w:val="23"/>
          <w:szCs w:val="23"/>
        </w:rPr>
        <w:t>(</w:t>
      </w:r>
      <w:r>
        <w:rPr>
          <w:rStyle w:val="HTMLCode"/>
          <w:rFonts w:ascii="Consolas" w:hAnsi="Consolas"/>
          <w:color w:val="000000"/>
          <w:sz w:val="23"/>
          <w:szCs w:val="23"/>
        </w:rPr>
        <w:t>e</w:t>
      </w:r>
      <w:r>
        <w:rPr>
          <w:rStyle w:val="token"/>
          <w:rFonts w:ascii="Consolas" w:eastAsiaTheme="majorEastAsia" w:hAnsi="Consolas"/>
          <w:color w:val="5F6364"/>
          <w:sz w:val="23"/>
          <w:szCs w:val="23"/>
        </w:rPr>
        <w:t>.</w:t>
      </w:r>
      <w:r>
        <w:rPr>
          <w:rStyle w:val="HTMLCode"/>
          <w:rFonts w:ascii="Consolas" w:hAnsi="Consolas"/>
          <w:color w:val="000000"/>
          <w:sz w:val="23"/>
          <w:szCs w:val="23"/>
        </w:rPr>
        <w:t>target</w:t>
      </w:r>
      <w:r>
        <w:rPr>
          <w:rStyle w:val="token"/>
          <w:rFonts w:ascii="Consolas" w:eastAsiaTheme="majorEastAsia" w:hAnsi="Consolas"/>
          <w:color w:val="5F6364"/>
          <w:sz w:val="23"/>
          <w:szCs w:val="23"/>
        </w:rPr>
        <w:t>.</w:t>
      </w:r>
      <w:r>
        <w:rPr>
          <w:rStyle w:val="HTMLCode"/>
          <w:rFonts w:ascii="Consolas" w:hAnsi="Consolas"/>
          <w:color w:val="000000"/>
          <w:sz w:val="23"/>
          <w:szCs w:val="23"/>
        </w:rPr>
        <w:t>value</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 style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border</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'3px solid red'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Summary Information</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Product Name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Product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C92C2C"/>
          <w:sz w:val="23"/>
          <w:szCs w:val="23"/>
        </w:rPr>
        <w:t>1</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Enter Quantity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quantity</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handleChange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Address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address</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button</w:t>
      </w:r>
      <w:r>
        <w:rPr>
          <w:rStyle w:val="token"/>
          <w:rFonts w:ascii="Consolas" w:eastAsiaTheme="majorEastAsia" w:hAnsi="Consolas"/>
          <w:color w:val="A67F59"/>
          <w:sz w:val="23"/>
          <w:szCs w:val="23"/>
        </w:rPr>
        <w:t>&gt;</w:t>
      </w:r>
      <w:r>
        <w:rPr>
          <w:rStyle w:val="HTMLCode"/>
          <w:rFonts w:ascii="Consolas" w:hAnsi="Consolas"/>
          <w:color w:val="000000"/>
          <w:sz w:val="23"/>
          <w:szCs w:val="23"/>
        </w:rPr>
        <w:t>Place Order</w:t>
      </w:r>
      <w:r>
        <w:rPr>
          <w:rStyle w:val="token"/>
          <w:rFonts w:ascii="Consolas" w:eastAsiaTheme="majorEastAsia" w:hAnsi="Consolas"/>
          <w:color w:val="A67F59"/>
          <w:sz w:val="23"/>
          <w:szCs w:val="23"/>
        </w:rPr>
        <w:t>&lt;/</w:t>
      </w:r>
      <w:r>
        <w:rPr>
          <w:rStyle w:val="HTMLCode"/>
          <w:rFonts w:ascii="Consolas" w:hAnsi="Consolas"/>
          <w:color w:val="000000"/>
          <w:sz w:val="23"/>
          <w:szCs w:val="23"/>
        </w:rPr>
        <w:t>button</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element</w:t>
      </w:r>
      <w:r>
        <w:rPr>
          <w:rStyle w:val="token"/>
          <w:rFonts w:ascii="Consolas" w:eastAsiaTheme="majorEastAsia" w:hAnsi="Consolas"/>
          <w:color w:val="A67F59"/>
          <w:sz w:val="23"/>
          <w:szCs w:val="23"/>
        </w:rPr>
        <w:t>=&lt;</w:t>
      </w:r>
      <w:r>
        <w:rPr>
          <w:rStyle w:val="HTMLCode"/>
          <w:rFonts w:ascii="Consolas" w:hAnsi="Consolas"/>
          <w:color w:val="000000"/>
          <w:sz w:val="23"/>
          <w:szCs w:val="23"/>
        </w:rPr>
        <w:t>OrderComponent</w:t>
      </w:r>
      <w:r>
        <w:rPr>
          <w:rStyle w:val="token"/>
          <w:rFonts w:ascii="Consolas" w:eastAsiaTheme="majorEastAsia" w:hAnsi="Consolas"/>
          <w:color w:val="A67F59"/>
          <w:sz w:val="23"/>
          <w:szCs w:val="23"/>
        </w:rPr>
        <w:t>&gt;&lt;/</w:t>
      </w:r>
      <w:r>
        <w:rPr>
          <w:rStyle w:val="HTMLCode"/>
          <w:rFonts w:ascii="Consolas" w:hAnsi="Consolas"/>
          <w:color w:val="000000"/>
          <w:sz w:val="23"/>
          <w:szCs w:val="23"/>
        </w:rPr>
        <w:t>OrderComponent</w:t>
      </w:r>
      <w:r>
        <w:rPr>
          <w:rStyle w:val="token"/>
          <w:rFonts w:ascii="Consolas" w:eastAsiaTheme="majorEastAsia" w:hAnsi="Consolas"/>
          <w:color w:val="A67F59"/>
          <w:sz w:val="23"/>
          <w:szCs w:val="23"/>
        </w:rPr>
        <w:t>&gt;</w:t>
      </w: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73B" w:rsidRDefault="0083473B" w:rsidP="0083473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ReactDOM</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element</w:t>
      </w:r>
      <w:r>
        <w:rPr>
          <w:rStyle w:val="token"/>
          <w:rFonts w:ascii="Consolas" w:eastAsiaTheme="majorEastAsia" w:hAnsi="Consolas"/>
          <w:color w:val="5F6364"/>
          <w:sz w:val="23"/>
          <w:szCs w:val="23"/>
        </w:rPr>
        <w:t>,</w:t>
      </w:r>
      <w:r>
        <w:rPr>
          <w:rStyle w:val="HTMLCode"/>
          <w:rFonts w:ascii="Consolas" w:hAnsi="Consolas"/>
          <w:color w:val="000000"/>
          <w:sz w:val="23"/>
          <w:szCs w:val="23"/>
        </w:rPr>
        <w:t>document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getElementById</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"root"</w:t>
      </w:r>
      <w:r>
        <w:rPr>
          <w:rStyle w:val="token"/>
          <w:rFonts w:ascii="Consolas" w:eastAsiaTheme="majorEastAsia" w:hAnsi="Consolas"/>
          <w:color w:val="5F6364"/>
          <w:sz w:val="23"/>
          <w:szCs w:val="23"/>
        </w:rPr>
        <w:t>));</w:t>
      </w:r>
    </w:p>
    <w:p w:rsidR="002941BF" w:rsidRDefault="002941BF" w:rsidP="007C56C2">
      <w:pPr>
        <w:pStyle w:val="NormalWeb"/>
        <w:spacing w:before="0" w:beforeAutospacing="0" w:after="360" w:afterAutospacing="0" w:line="360" w:lineRule="atLeast"/>
        <w:rPr>
          <w:color w:val="333333"/>
          <w:sz w:val="29"/>
          <w:szCs w:val="29"/>
        </w:rPr>
      </w:pPr>
    </w:p>
    <w:p w:rsidR="00EA71BE" w:rsidRDefault="00EA71BE" w:rsidP="00EA71BE">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Fragments</w:t>
      </w:r>
    </w:p>
    <w:p w:rsidR="00EA71BE" w:rsidRDefault="00EA71BE" w:rsidP="00EA71BE">
      <w:pPr>
        <w:rPr>
          <w:rFonts w:ascii="Times New Roman" w:hAnsi="Times New Roman" w:cs="Times New Roman"/>
          <w:sz w:val="24"/>
          <w:szCs w:val="24"/>
        </w:rPr>
      </w:pPr>
    </w:p>
    <w:p w:rsidR="00EA71BE" w:rsidRDefault="00EA71BE" w:rsidP="00EA71BE">
      <w:pPr>
        <w:pStyle w:val="NormalWeb"/>
        <w:spacing w:before="0" w:beforeAutospacing="0" w:after="360" w:afterAutospacing="0" w:line="360" w:lineRule="atLeast"/>
        <w:rPr>
          <w:color w:val="333333"/>
          <w:sz w:val="29"/>
          <w:szCs w:val="29"/>
        </w:rPr>
      </w:pPr>
      <w:r>
        <w:rPr>
          <w:color w:val="333333"/>
          <w:sz w:val="29"/>
          <w:szCs w:val="29"/>
        </w:rPr>
        <w:t>In this article We will understand about </w:t>
      </w:r>
      <w:r>
        <w:rPr>
          <w:rStyle w:val="Strong"/>
          <w:color w:val="333333"/>
          <w:sz w:val="29"/>
          <w:szCs w:val="29"/>
        </w:rPr>
        <w:t>Fragments</w:t>
      </w:r>
      <w:r>
        <w:rPr>
          <w:color w:val="333333"/>
          <w:sz w:val="29"/>
          <w:szCs w:val="29"/>
        </w:rPr>
        <w:t> in React.</w:t>
      </w:r>
    </w:p>
    <w:p w:rsidR="00EA71BE" w:rsidRDefault="00EA71BE" w:rsidP="00EA71BE">
      <w:pPr>
        <w:pStyle w:val="NormalWeb"/>
        <w:spacing w:before="0" w:beforeAutospacing="0" w:after="360" w:afterAutospacing="0" w:line="360" w:lineRule="atLeast"/>
        <w:rPr>
          <w:color w:val="333333"/>
          <w:sz w:val="29"/>
          <w:szCs w:val="29"/>
        </w:rPr>
      </w:pPr>
      <w:r>
        <w:rPr>
          <w:color w:val="333333"/>
          <w:sz w:val="29"/>
          <w:szCs w:val="29"/>
        </w:rPr>
        <w:t>We have seen how do we create components in React and how do we return elements from the Component. But any component we create in React, can only return one element. If we look at the code what we have developed in our previous video, if we observe all the components are returning one div container.</w:t>
      </w:r>
    </w:p>
    <w:p w:rsidR="00EA71BE" w:rsidRDefault="00EA71BE" w:rsidP="00EA71BE">
      <w:pPr>
        <w:pStyle w:val="NormalWeb"/>
        <w:spacing w:before="0" w:beforeAutospacing="0" w:after="360" w:afterAutospacing="0" w:line="360" w:lineRule="atLeast"/>
        <w:rPr>
          <w:color w:val="333333"/>
          <w:sz w:val="29"/>
          <w:szCs w:val="29"/>
        </w:rPr>
      </w:pPr>
      <w:r>
        <w:rPr>
          <w:color w:val="333333"/>
          <w:sz w:val="29"/>
          <w:szCs w:val="29"/>
        </w:rPr>
        <w:t>Now what will happen if We return multiple elements from one Component. React will throw us an error. But it is very common scenario we face in our day to day programming life that we want to return multiple elements from one component.</w:t>
      </w:r>
    </w:p>
    <w:p w:rsidR="00EA71BE" w:rsidRDefault="00EA71BE" w:rsidP="00EA71BE">
      <w:pPr>
        <w:pStyle w:val="NormalWeb"/>
        <w:spacing w:before="0" w:beforeAutospacing="0" w:after="360" w:afterAutospacing="0" w:line="360" w:lineRule="atLeast"/>
        <w:rPr>
          <w:color w:val="333333"/>
          <w:sz w:val="29"/>
          <w:szCs w:val="29"/>
        </w:rPr>
      </w:pPr>
      <w:r>
        <w:rPr>
          <w:color w:val="333333"/>
          <w:sz w:val="29"/>
          <w:szCs w:val="29"/>
        </w:rPr>
        <w:lastRenderedPageBreak/>
        <w:t>It might be creating a component which is responsible for iterating through a list and returning multiple table row elements or iterating through an object and returning multiple td elements or returning multiple div containers.</w:t>
      </w:r>
    </w:p>
    <w:p w:rsidR="00EA71BE" w:rsidRDefault="00EA71BE" w:rsidP="00EA71BE">
      <w:pPr>
        <w:pStyle w:val="NormalWeb"/>
        <w:spacing w:before="0" w:beforeAutospacing="0" w:after="360" w:afterAutospacing="0" w:line="360" w:lineRule="atLeast"/>
        <w:rPr>
          <w:color w:val="333333"/>
          <w:sz w:val="29"/>
          <w:szCs w:val="29"/>
        </w:rPr>
      </w:pPr>
      <w:r>
        <w:rPr>
          <w:color w:val="333333"/>
          <w:sz w:val="29"/>
          <w:szCs w:val="29"/>
        </w:rPr>
        <w:t>Lets have a look at our Order Component Class. We have created the outer div just because our Order Component class wants to return multiple elements from the render method. Now what if we don’t want to enclose our ProductInfo Component, Address Info Component and Summary Component inside div. </w:t>
      </w:r>
    </w:p>
    <w:p w:rsidR="00EA71BE" w:rsidRDefault="00EA71BE" w:rsidP="00EA71BE">
      <w:pPr>
        <w:pStyle w:val="NormalWeb"/>
        <w:spacing w:before="0" w:beforeAutospacing="0" w:after="360" w:afterAutospacing="0" w:line="360" w:lineRule="atLeast"/>
        <w:rPr>
          <w:color w:val="333333"/>
          <w:sz w:val="29"/>
          <w:szCs w:val="29"/>
        </w:rPr>
      </w:pPr>
      <w:r>
        <w:rPr>
          <w:color w:val="333333"/>
          <w:sz w:val="29"/>
          <w:szCs w:val="29"/>
        </w:rPr>
        <w:t>Lets take another example. Now lets go to our Error Boundary class we have created, lets assume that from render method we want to return two div containers. One Container returns the contents of the error object and the other container returns the contents of the errorInfo object which shows us the component stack.</w:t>
      </w:r>
    </w:p>
    <w:p w:rsidR="00EA71BE" w:rsidRDefault="00EA71BE" w:rsidP="00EA71BE">
      <w:pPr>
        <w:pStyle w:val="NormalWeb"/>
        <w:spacing w:before="0" w:beforeAutospacing="0" w:after="360" w:afterAutospacing="0" w:line="360" w:lineRule="atLeast"/>
        <w:rPr>
          <w:color w:val="333333"/>
          <w:sz w:val="29"/>
          <w:szCs w:val="29"/>
        </w:rPr>
      </w:pPr>
      <w:r>
        <w:rPr>
          <w:color w:val="333333"/>
          <w:sz w:val="29"/>
          <w:szCs w:val="29"/>
        </w:rPr>
        <w:t>Lets  the existing div contents and paste it again. We want to return two div containers. This will throw us the error. Now we can solve this error is by creating one parent div and we can place these two div containers as child elements inside that parent div. </w:t>
      </w:r>
    </w:p>
    <w:p w:rsidR="00EA71BE" w:rsidRDefault="00EA71BE" w:rsidP="00EA71BE">
      <w:pPr>
        <w:pStyle w:val="NormalWeb"/>
        <w:spacing w:before="0" w:beforeAutospacing="0" w:after="360" w:afterAutospacing="0" w:line="360" w:lineRule="atLeast"/>
        <w:rPr>
          <w:color w:val="333333"/>
          <w:sz w:val="29"/>
          <w:szCs w:val="29"/>
        </w:rPr>
      </w:pPr>
      <w:r>
        <w:rPr>
          <w:color w:val="333333"/>
          <w:sz w:val="29"/>
          <w:szCs w:val="29"/>
        </w:rPr>
        <w:t>But keep adding too many unnecessary DOM elements makes the DOM heavy, that may have an impact on the performance and will also introduce UI issues like styling, alignment.</w:t>
      </w:r>
    </w:p>
    <w:p w:rsidR="00EA71BE" w:rsidRDefault="00EA71BE" w:rsidP="00EA71BE">
      <w:pPr>
        <w:pStyle w:val="NormalWeb"/>
        <w:spacing w:before="0" w:beforeAutospacing="0" w:after="360" w:afterAutospacing="0" w:line="360" w:lineRule="atLeast"/>
        <w:rPr>
          <w:color w:val="333333"/>
          <w:sz w:val="29"/>
          <w:szCs w:val="29"/>
        </w:rPr>
      </w:pPr>
      <w:r>
        <w:rPr>
          <w:color w:val="333333"/>
          <w:sz w:val="29"/>
          <w:szCs w:val="29"/>
        </w:rPr>
        <w:t>In order to avoid adding new DOM elements, React introduces a concept called as Fragments using which we can return multiple elements from one component without creating additional DOM nodes. </w:t>
      </w:r>
    </w:p>
    <w:p w:rsidR="00EA71BE" w:rsidRDefault="00EA71BE" w:rsidP="00EA71BE">
      <w:pPr>
        <w:pStyle w:val="NormalWeb"/>
        <w:spacing w:before="0" w:beforeAutospacing="0" w:after="360" w:afterAutospacing="0" w:line="360" w:lineRule="atLeast"/>
        <w:rPr>
          <w:color w:val="333333"/>
          <w:sz w:val="29"/>
          <w:szCs w:val="29"/>
        </w:rPr>
      </w:pPr>
      <w:r>
        <w:rPr>
          <w:color w:val="333333"/>
          <w:sz w:val="29"/>
          <w:szCs w:val="29"/>
        </w:rPr>
        <w:t>Now lets add a new Element called as React.Fragment and place the two div containers with in the scope of this.</w:t>
      </w: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A67F59"/>
          <w:sz w:val="23"/>
          <w:szCs w:val="23"/>
        </w:rPr>
        <w:t>&lt;</w:t>
      </w:r>
      <w:r>
        <w:rPr>
          <w:rStyle w:val="HTMLCode"/>
          <w:rFonts w:ascii="Consolas" w:hAnsi="Consolas"/>
          <w:color w:val="000000"/>
          <w:sz w:val="23"/>
          <w:szCs w:val="23"/>
        </w:rPr>
        <w:t>React</w:t>
      </w:r>
      <w:r>
        <w:rPr>
          <w:rStyle w:val="token"/>
          <w:rFonts w:ascii="Consolas" w:eastAsiaTheme="majorEastAsia" w:hAnsi="Consolas"/>
          <w:color w:val="5F6364"/>
          <w:sz w:val="23"/>
          <w:szCs w:val="23"/>
        </w:rPr>
        <w:t>.</w:t>
      </w:r>
      <w:r>
        <w:rPr>
          <w:rStyle w:val="HTMLCode"/>
          <w:rFonts w:ascii="Consolas" w:hAnsi="Consolas"/>
          <w:color w:val="000000"/>
          <w:sz w:val="23"/>
          <w:szCs w:val="23"/>
        </w:rPr>
        <w:t>Fragment</w:t>
      </w:r>
      <w:r>
        <w:rPr>
          <w:rStyle w:val="token"/>
          <w:rFonts w:ascii="Consolas" w:eastAsiaTheme="majorEastAsia" w:hAnsi="Consolas"/>
          <w:color w:val="A67F59"/>
          <w:sz w:val="23"/>
          <w:szCs w:val="23"/>
        </w:rPr>
        <w:t>&gt;</w:t>
      </w: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We are having Problems to Load your Preferrences now</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We are having Problems to Load your Preferrences now</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React</w:t>
      </w:r>
      <w:r>
        <w:rPr>
          <w:rStyle w:val="token"/>
          <w:rFonts w:ascii="Consolas" w:eastAsiaTheme="majorEastAsia" w:hAnsi="Consolas"/>
          <w:color w:val="5F6364"/>
          <w:sz w:val="23"/>
          <w:szCs w:val="23"/>
        </w:rPr>
        <w:t>.</w:t>
      </w:r>
      <w:r>
        <w:rPr>
          <w:rStyle w:val="HTMLCode"/>
          <w:rFonts w:ascii="Consolas" w:hAnsi="Consolas"/>
          <w:color w:val="000000"/>
          <w:sz w:val="23"/>
          <w:szCs w:val="23"/>
        </w:rPr>
        <w:t>Fragment</w:t>
      </w:r>
      <w:r>
        <w:rPr>
          <w:rStyle w:val="token"/>
          <w:rFonts w:ascii="Consolas" w:eastAsiaTheme="majorEastAsia" w:hAnsi="Consolas"/>
          <w:color w:val="A67F59"/>
          <w:sz w:val="23"/>
          <w:szCs w:val="23"/>
        </w:rPr>
        <w:t>&gt;</w:t>
      </w:r>
    </w:p>
    <w:p w:rsidR="00EA71BE" w:rsidRDefault="00EA71BE" w:rsidP="00EA71BE">
      <w:pPr>
        <w:rPr>
          <w:rFonts w:ascii="Times New Roman" w:hAnsi="Times New Roman"/>
          <w:color w:val="676A6D"/>
          <w:sz w:val="23"/>
          <w:szCs w:val="23"/>
        </w:rPr>
      </w:pPr>
    </w:p>
    <w:p w:rsidR="00EA71BE" w:rsidRDefault="00EA71BE" w:rsidP="00EA71BE">
      <w:pPr>
        <w:pStyle w:val="NormalWeb"/>
        <w:spacing w:before="0" w:beforeAutospacing="0" w:after="360" w:afterAutospacing="0" w:line="360" w:lineRule="atLeast"/>
        <w:rPr>
          <w:color w:val="333333"/>
          <w:sz w:val="29"/>
          <w:szCs w:val="29"/>
        </w:rPr>
      </w:pPr>
      <w:r>
        <w:rPr>
          <w:color w:val="333333"/>
          <w:sz w:val="29"/>
          <w:szCs w:val="29"/>
        </w:rPr>
        <w:t>Save these changes. Navigate to the browser. We can see the output.</w:t>
      </w:r>
    </w:p>
    <w:p w:rsidR="00EA71BE" w:rsidRDefault="00EA71BE" w:rsidP="00EA71BE">
      <w:pPr>
        <w:pStyle w:val="NormalWeb"/>
        <w:spacing w:before="0" w:beforeAutospacing="0" w:after="360" w:afterAutospacing="0" w:line="360" w:lineRule="atLeast"/>
        <w:rPr>
          <w:color w:val="333333"/>
          <w:sz w:val="29"/>
          <w:szCs w:val="29"/>
        </w:rPr>
      </w:pPr>
      <w:r>
        <w:rPr>
          <w:color w:val="333333"/>
          <w:sz w:val="29"/>
          <w:szCs w:val="29"/>
        </w:rPr>
        <w:t>Now lets remove the additional div we have created in the Order Component render method as well by using Fragments. Before we go further, lets open developer tools, inspect our Product Information component contents, we can see that we have our root div container. Inside that we have another div and with in this child div we have our contents. </w:t>
      </w:r>
    </w:p>
    <w:p w:rsidR="00EA71BE" w:rsidRDefault="00EA71BE" w:rsidP="00EA71BE">
      <w:pPr>
        <w:pStyle w:val="NormalWeb"/>
        <w:spacing w:before="0" w:beforeAutospacing="0" w:after="360" w:afterAutospacing="0" w:line="360" w:lineRule="atLeast"/>
        <w:rPr>
          <w:color w:val="333333"/>
          <w:sz w:val="29"/>
          <w:szCs w:val="29"/>
        </w:rPr>
      </w:pPr>
      <w:r>
        <w:rPr>
          <w:color w:val="333333"/>
          <w:sz w:val="29"/>
          <w:szCs w:val="29"/>
        </w:rPr>
        <w:t>Lets replace the inner div using Fragments. </w:t>
      </w:r>
    </w:p>
    <w:p w:rsidR="00EA71BE" w:rsidRDefault="00EA71BE" w:rsidP="00EA71BE">
      <w:pPr>
        <w:pStyle w:val="NormalWeb"/>
        <w:spacing w:before="0" w:beforeAutospacing="0" w:after="360" w:afterAutospacing="0" w:line="360" w:lineRule="atLeast"/>
        <w:rPr>
          <w:color w:val="333333"/>
          <w:sz w:val="29"/>
          <w:szCs w:val="29"/>
        </w:rPr>
      </w:pPr>
      <w:r>
        <w:rPr>
          <w:color w:val="333333"/>
          <w:sz w:val="29"/>
          <w:szCs w:val="29"/>
        </w:rPr>
        <w:t>There is a new, shorter syntax we can use for declaring fragments. It looks like empty tags.</w:t>
      </w: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A67F59"/>
          <w:sz w:val="23"/>
          <w:szCs w:val="23"/>
        </w:rPr>
        <w:t>&lt;&gt;</w:t>
      </w: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h1</w:t>
      </w:r>
      <w:r>
        <w:rPr>
          <w:rStyle w:val="token"/>
          <w:rFonts w:ascii="Consolas" w:eastAsiaTheme="majorEastAsia" w:hAnsi="Consolas"/>
          <w:color w:val="A67F59"/>
          <w:sz w:val="23"/>
          <w:szCs w:val="23"/>
        </w:rPr>
        <w:t>&gt;</w:t>
      </w:r>
      <w:r>
        <w:rPr>
          <w:rStyle w:val="HTMLCode"/>
          <w:rFonts w:ascii="Consolas" w:hAnsi="Consolas"/>
          <w:color w:val="000000"/>
          <w:sz w:val="23"/>
          <w:szCs w:val="23"/>
        </w:rPr>
        <w:t>Product Order Screen</w:t>
      </w:r>
      <w:r>
        <w:rPr>
          <w:rStyle w:val="token"/>
          <w:rFonts w:ascii="Consolas" w:eastAsiaTheme="majorEastAsia" w:hAnsi="Consolas"/>
          <w:color w:val="A67F59"/>
          <w:sz w:val="23"/>
          <w:szCs w:val="23"/>
        </w:rPr>
        <w:t>...&lt;/</w:t>
      </w:r>
      <w:r>
        <w:rPr>
          <w:rStyle w:val="HTMLCode"/>
          <w:rFonts w:ascii="Consolas" w:hAnsi="Consolas"/>
          <w:color w:val="000000"/>
          <w:sz w:val="23"/>
          <w:szCs w:val="23"/>
        </w:rPr>
        <w:t>h1</w:t>
      </w:r>
      <w:r>
        <w:rPr>
          <w:rStyle w:val="token"/>
          <w:rFonts w:ascii="Consolas" w:eastAsiaTheme="majorEastAsia" w:hAnsi="Consolas"/>
          <w:color w:val="A67F59"/>
          <w:sz w:val="23"/>
          <w:szCs w:val="23"/>
        </w:rPr>
        <w:t>&gt;</w:t>
      </w: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ProductInformationComponent quantity</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quantity</w:t>
      </w:r>
      <w:r>
        <w:rPr>
          <w:rStyle w:val="token"/>
          <w:rFonts w:ascii="Consolas" w:eastAsiaTheme="majorEastAsia" w:hAnsi="Consolas"/>
          <w:color w:val="5F6364"/>
          <w:sz w:val="23"/>
          <w:szCs w:val="23"/>
        </w:rPr>
        <w:t>}</w:t>
      </w: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onQuantityChange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orderInfoChanged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ProductInformationComponent</w:t>
      </w:r>
      <w:r>
        <w:rPr>
          <w:rStyle w:val="token"/>
          <w:rFonts w:ascii="Consolas" w:eastAsiaTheme="majorEastAsia" w:hAnsi="Consolas"/>
          <w:color w:val="A67F59"/>
          <w:sz w:val="23"/>
          <w:szCs w:val="23"/>
        </w:rPr>
        <w:t>&gt;</w:t>
      </w: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AddressComponent address</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address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onAddressChange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addressChanged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AddressComponent</w:t>
      </w:r>
      <w:r>
        <w:rPr>
          <w:rStyle w:val="token"/>
          <w:rFonts w:ascii="Consolas" w:eastAsiaTheme="majorEastAsia" w:hAnsi="Consolas"/>
          <w:color w:val="A67F59"/>
          <w:sz w:val="23"/>
          <w:szCs w:val="23"/>
        </w:rPr>
        <w:t>&gt;</w:t>
      </w: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SummaryComponent quantity</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quantity</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address</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address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onQuantityChange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orderInfoChanged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SummaryComponent</w:t>
      </w:r>
      <w:r>
        <w:rPr>
          <w:rStyle w:val="token"/>
          <w:rFonts w:ascii="Consolas" w:eastAsiaTheme="majorEastAsia" w:hAnsi="Consolas"/>
          <w:color w:val="A67F59"/>
          <w:sz w:val="23"/>
          <w:szCs w:val="23"/>
        </w:rPr>
        <w:t>&gt;</w:t>
      </w:r>
    </w:p>
    <w:p w:rsidR="00EA71BE" w:rsidRDefault="00EA71BE" w:rsidP="00EA71BE">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&lt;/&gt;</w:t>
      </w:r>
    </w:p>
    <w:p w:rsidR="00EA71BE" w:rsidRDefault="00EA71BE" w:rsidP="00EA71BE">
      <w:pPr>
        <w:rPr>
          <w:rFonts w:ascii="Times New Roman" w:hAnsi="Times New Roman"/>
          <w:color w:val="676A6D"/>
          <w:sz w:val="23"/>
          <w:szCs w:val="23"/>
        </w:rPr>
      </w:pPr>
    </w:p>
    <w:p w:rsidR="00EA71BE" w:rsidRDefault="00EA71BE" w:rsidP="00EA71BE">
      <w:pPr>
        <w:pStyle w:val="NormalWeb"/>
        <w:spacing w:before="0" w:beforeAutospacing="0" w:after="360" w:afterAutospacing="0" w:line="360" w:lineRule="atLeast"/>
        <w:rPr>
          <w:color w:val="333333"/>
          <w:sz w:val="29"/>
          <w:szCs w:val="29"/>
        </w:rPr>
      </w:pPr>
      <w:r>
        <w:rPr>
          <w:color w:val="333333"/>
          <w:sz w:val="29"/>
          <w:szCs w:val="29"/>
        </w:rPr>
        <w:t>Lets save these changes. Navigate to the browser. open developer tools, inspect our Product Information component contents, we can see that we have our root div container. Inside the root container we can see we have our contents directly.</w:t>
      </w:r>
    </w:p>
    <w:p w:rsidR="00EA71BE" w:rsidRDefault="00EA71BE" w:rsidP="00EA71BE">
      <w:pPr>
        <w:pStyle w:val="NormalWeb"/>
        <w:spacing w:before="0" w:beforeAutospacing="0" w:after="360" w:afterAutospacing="0" w:line="360" w:lineRule="atLeast"/>
        <w:rPr>
          <w:color w:val="333333"/>
          <w:sz w:val="29"/>
          <w:szCs w:val="29"/>
        </w:rPr>
      </w:pPr>
      <w:r>
        <w:rPr>
          <w:rStyle w:val="Strong"/>
          <w:color w:val="333333"/>
          <w:sz w:val="29"/>
          <w:szCs w:val="29"/>
        </w:rPr>
        <w:t>Fragment only supports one attribute</w:t>
      </w:r>
      <w:r>
        <w:rPr>
          <w:color w:val="333333"/>
          <w:sz w:val="29"/>
          <w:szCs w:val="29"/>
        </w:rPr>
        <w:t>. That is the key attribute, used when mapping a collection to an array of components.</w:t>
      </w:r>
    </w:p>
    <w:p w:rsidR="00EA71BE" w:rsidRDefault="00EA71BE" w:rsidP="00EA71BE">
      <w:pPr>
        <w:pStyle w:val="NormalWeb"/>
        <w:spacing w:before="0" w:beforeAutospacing="0" w:after="360" w:afterAutospacing="0" w:line="360" w:lineRule="atLeast"/>
        <w:rPr>
          <w:color w:val="333333"/>
          <w:sz w:val="29"/>
          <w:szCs w:val="29"/>
        </w:rPr>
      </w:pPr>
      <w:r>
        <w:rPr>
          <w:color w:val="333333"/>
          <w:sz w:val="29"/>
          <w:szCs w:val="29"/>
        </w:rPr>
        <w:t>In the future, React may add support for additional attributes, such as event handlers.</w:t>
      </w:r>
    </w:p>
    <w:p w:rsidR="00EA71BE" w:rsidRDefault="00EA71BE" w:rsidP="00EA71BE">
      <w:pPr>
        <w:pStyle w:val="NormalWeb"/>
        <w:spacing w:before="0" w:beforeAutospacing="0" w:after="360" w:afterAutospacing="0" w:line="360" w:lineRule="atLeast"/>
        <w:rPr>
          <w:color w:val="333333"/>
          <w:sz w:val="29"/>
          <w:szCs w:val="29"/>
        </w:rPr>
      </w:pPr>
    </w:p>
    <w:p w:rsidR="000617FF" w:rsidRDefault="000617FF" w:rsidP="000617FF">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Refs and the DOM</w:t>
      </w:r>
    </w:p>
    <w:p w:rsidR="000617FF" w:rsidRDefault="000617FF" w:rsidP="000617FF">
      <w:pPr>
        <w:rPr>
          <w:rFonts w:ascii="Times New Roman" w:hAnsi="Times New Roman" w:cs="Times New Roman"/>
          <w:sz w:val="24"/>
          <w:szCs w:val="24"/>
        </w:rPr>
      </w:pP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In this article We will understand about Refs in React.</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Refs provide a way to access DOM nodes or React elements created in the render method.</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We have discussed about using props and state to manage the components data in React. But we have few use cases where having a reference to an element helps us to develop better react applications.</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lastRenderedPageBreak/>
        <w:t>We will discuss all these use cases programmatically to get better understanding. So we will start with the first Use case.</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Use Case – 1:</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  </w:t>
      </w:r>
      <w:r>
        <w:rPr>
          <w:noProof/>
          <w:color w:val="333333"/>
          <w:sz w:val="29"/>
          <w:szCs w:val="29"/>
        </w:rPr>
        <w:drawing>
          <wp:inline distT="0" distB="0" distL="0" distR="0" wp14:anchorId="17EA5DB3" wp14:editId="151959C5">
            <wp:extent cx="1647825" cy="390525"/>
            <wp:effectExtent l="0" t="0" r="9525" b="9525"/>
            <wp:docPr id="3" name="Picture 3" descr="https://www.pragimtech.com/blog/contribute/article_images/1320200421204305/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pragimtech.com/blog/contribute/article_images/1320200421204305/Pic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390525"/>
                    </a:xfrm>
                    <a:prstGeom prst="rect">
                      <a:avLst/>
                    </a:prstGeom>
                    <a:noFill/>
                    <a:ln>
                      <a:noFill/>
                    </a:ln>
                  </pic:spPr>
                </pic:pic>
              </a:graphicData>
            </a:graphic>
          </wp:inline>
        </w:drawing>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Now we want to implement this in our React Application. Here we have a textbox and one button to increment the value and one button to decrement the value. It could have been a slider as well.</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Lets open index.js file from our demo-project.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Lets create a class called as QuantityIncrement which extends React.Component class. Add the Constructor.</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Lets implement render method. In render method, I will place an alert with a simple text message. Return div container from render method. Inside the Div, lets place an input whose type is text and we will place a button next to the input.</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Lets call a function named as IncrementQuantity on click of this button. Lets implement this function.</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Now with in this function, we have to increment the quantity value each time when user clicks on the button.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Lets create a state object in our constructor, add a property called as quantity and initialize it to 0. We can assign this value to our input element.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Now with in IncrementQuantity function, lets try to increment the quantity value of our state object. Now call this QuantityIncrement component and render it to our root container.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Lets save these changes. Navigate to the browser. We have the alert and We can see a textbox followed by a button.</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lastRenderedPageBreak/>
        <w:t>Now when we click on the button, we get the alert again and the value in the textbox gets incremented.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But this has two problems right now.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First One is for every button click, our component is getting rendered again. Resulting we are getting the alert message. We don’t want to render our component for every button click.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The second one is now our textbox has become read only. Now if we focus on textbox and if we try to enter the custom value, we will not be able to do that. That is because our textbox is ready only.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Open developer tools and we can spot this error.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React is expecting us to handle onChange event on that input element.</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Now how do we solve these two issues. This is where we will make use of </w:t>
      </w:r>
      <w:r>
        <w:rPr>
          <w:rStyle w:val="Strong"/>
          <w:color w:val="333333"/>
          <w:sz w:val="29"/>
          <w:szCs w:val="29"/>
        </w:rPr>
        <w:t>refs</w:t>
      </w:r>
      <w:r>
        <w:rPr>
          <w:color w:val="333333"/>
          <w:sz w:val="29"/>
          <w:szCs w:val="29"/>
        </w:rPr>
        <w:t> in react.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We will create a reference object and we will assign it our input element. Refs are created when a component is rendered and can be defined either in the componentDidMount() or in the constructor().</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Now lets go to the constructor. Refs are created using </w:t>
      </w:r>
      <w:r>
        <w:rPr>
          <w:rStyle w:val="Strong"/>
          <w:color w:val="333333"/>
          <w:sz w:val="29"/>
          <w:szCs w:val="29"/>
        </w:rPr>
        <w:t>React.createRef()</w:t>
      </w:r>
      <w:r>
        <w:rPr>
          <w:color w:val="333333"/>
          <w:sz w:val="29"/>
          <w:szCs w:val="29"/>
        </w:rPr>
        <w:t> method. and now we attach this to our input element using the ref attribute.</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On the button click, we will access this ref instance and increment the value.</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When a ref is passed to an element in render, a reference to the element becomes accessible using current attribute of the ref.</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 When the ref attribute is used on an HTML element, the ref created in the constructor with React.createRef() receives the underlying DOM element as its current property.</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lastRenderedPageBreak/>
        <w:t>• When the ref attribute is used on a custom class component, the ref object receives the instance of the component as its current and through we can access the props and the methods of that component.</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Now lets go to incrementQuantity function, remove the line of code we have written earlier.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We say </w:t>
      </w:r>
      <w:r>
        <w:rPr>
          <w:rStyle w:val="Strong"/>
          <w:color w:val="333333"/>
          <w:sz w:val="29"/>
          <w:szCs w:val="29"/>
        </w:rPr>
        <w:t>this.quantityRef.current</w:t>
      </w:r>
      <w:r>
        <w:rPr>
          <w:color w:val="333333"/>
          <w:sz w:val="29"/>
          <w:szCs w:val="29"/>
        </w:rPr>
        <w:t>. and we access the input element value using value property. And we will increment this.</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Save these changes, navigate to the browser and we can test the functionality.</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As one can see we don’t get alert each time when we click on the button and we can go and enter value in the textbox and from there the increment can happen as well.</w:t>
      </w:r>
    </w:p>
    <w:p w:rsidR="000617FF" w:rsidRDefault="000617FF" w:rsidP="000617FF">
      <w:pPr>
        <w:pStyle w:val="NormalWeb"/>
        <w:spacing w:before="0" w:beforeAutospacing="0" w:after="360" w:afterAutospacing="0" w:line="360" w:lineRule="atLeast"/>
        <w:rPr>
          <w:color w:val="333333"/>
          <w:sz w:val="29"/>
          <w:szCs w:val="29"/>
        </w:rPr>
      </w:pPr>
      <w:r>
        <w:rPr>
          <w:rStyle w:val="Strong"/>
          <w:color w:val="333333"/>
          <w:sz w:val="29"/>
          <w:szCs w:val="29"/>
        </w:rPr>
        <w:t>Use Case – 2:</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Lets create a LogIn Component , I have the code handy and pasting it here.</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LogIn</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alert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'Test Message'</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LogIn Screen</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UserName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PassWord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button</w:t>
      </w:r>
      <w:r>
        <w:rPr>
          <w:rStyle w:val="token"/>
          <w:rFonts w:ascii="Consolas" w:eastAsiaTheme="majorEastAsia" w:hAnsi="Consolas"/>
          <w:color w:val="A67F59"/>
          <w:sz w:val="23"/>
          <w:szCs w:val="23"/>
        </w:rPr>
        <w:t>&gt;</w:t>
      </w:r>
      <w:r>
        <w:rPr>
          <w:rStyle w:val="HTMLCode"/>
          <w:rFonts w:ascii="Consolas" w:hAnsi="Consolas"/>
          <w:color w:val="000000"/>
          <w:sz w:val="23"/>
          <w:szCs w:val="23"/>
        </w:rPr>
        <w:t>LogIn</w:t>
      </w:r>
      <w:r>
        <w:rPr>
          <w:rStyle w:val="token"/>
          <w:rFonts w:ascii="Consolas" w:eastAsiaTheme="majorEastAsia" w:hAnsi="Consolas"/>
          <w:color w:val="A67F59"/>
          <w:sz w:val="23"/>
          <w:szCs w:val="23"/>
        </w:rPr>
        <w:t>&lt;/</w:t>
      </w:r>
      <w:r>
        <w:rPr>
          <w:rStyle w:val="HTMLCode"/>
          <w:rFonts w:ascii="Consolas" w:hAnsi="Consolas"/>
          <w:color w:val="000000"/>
          <w:sz w:val="23"/>
          <w:szCs w:val="23"/>
        </w:rPr>
        <w:t>button</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eastAsiaTheme="majorEastAsia" w:hAnsi="Consolas"/>
          <w:color w:val="5F6364"/>
          <w:sz w:val="23"/>
          <w:szCs w:val="23"/>
        </w:rPr>
        <w:lastRenderedPageBreak/>
        <w:t>}</w:t>
      </w:r>
    </w:p>
    <w:p w:rsidR="000617FF" w:rsidRDefault="000617FF" w:rsidP="000617FF">
      <w:pPr>
        <w:rPr>
          <w:rFonts w:ascii="Times New Roman" w:hAnsi="Times New Roman"/>
          <w:color w:val="676A6D"/>
          <w:sz w:val="23"/>
          <w:szCs w:val="23"/>
        </w:rPr>
      </w:pP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Now lets render this Component instead of our Previous Component. Save these changes, navigate to the browser.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If we observe the output, by default focus is no-where. We want our UserName input should be focussed by default when the component is rendered.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We can set the focus to the input element by accessing its reference.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Lets go ahead and create the reference object and assign it to our UserName input.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With in the componentDidMount lifecycle method, we can set the focus using our reference object.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2F9C0A"/>
          <w:sz w:val="23"/>
          <w:szCs w:val="23"/>
        </w:rPr>
        <w:t>componentDidMount</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usernameRef</w:t>
      </w:r>
      <w:r>
        <w:rPr>
          <w:rStyle w:val="token"/>
          <w:rFonts w:ascii="Consolas" w:eastAsiaTheme="majorEastAsia" w:hAnsi="Consolas"/>
          <w:color w:val="5F6364"/>
          <w:sz w:val="23"/>
          <w:szCs w:val="23"/>
        </w:rPr>
        <w:t>.</w:t>
      </w:r>
      <w:r>
        <w:rPr>
          <w:rStyle w:val="HTMLCode"/>
          <w:rFonts w:ascii="Consolas" w:hAnsi="Consolas"/>
          <w:color w:val="000000"/>
          <w:sz w:val="23"/>
          <w:szCs w:val="23"/>
        </w:rPr>
        <w:t>current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focus</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0617FF" w:rsidRDefault="000617FF" w:rsidP="000617FF">
      <w:pPr>
        <w:rPr>
          <w:rFonts w:ascii="Times New Roman" w:hAnsi="Times New Roman"/>
          <w:color w:val="676A6D"/>
          <w:sz w:val="23"/>
          <w:szCs w:val="23"/>
        </w:rPr>
      </w:pP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Save these changes, navigate to the browser. We can see that UserName input field is focused by default. In the same way, when user clicks on LogIn button without entering either UserName or Password, we can set the focus to that respective input on the fly.</w:t>
      </w:r>
    </w:p>
    <w:p w:rsidR="000617FF" w:rsidRDefault="000617FF" w:rsidP="000617FF">
      <w:pPr>
        <w:pStyle w:val="NormalWeb"/>
        <w:spacing w:before="0" w:beforeAutospacing="0" w:after="360" w:afterAutospacing="0" w:line="360" w:lineRule="atLeast"/>
        <w:rPr>
          <w:color w:val="333333"/>
          <w:sz w:val="29"/>
          <w:szCs w:val="29"/>
        </w:rPr>
      </w:pPr>
      <w:r>
        <w:rPr>
          <w:rStyle w:val="Strong"/>
          <w:color w:val="333333"/>
          <w:sz w:val="29"/>
          <w:szCs w:val="29"/>
        </w:rPr>
        <w:t>Use Case – 3:</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Now lets say we want to Video Player Component using which we can play a video or pause a video.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I have one mp4 file placed in Assets folder which is inside src folder. This is the video We to play in our application.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lastRenderedPageBreak/>
        <w:t>Lets create a VideoPlayer Component class and add the constructor.</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Lets implement render method,</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Return a div container. We will place a video element inside and we will set the width and height.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Now we have to set the source for this Video. Now lets import the Video from the Assets folder.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Now assign that video to src attribute of our source element and set the type as video/mp4.</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Now lets place two buttons using which we will control the Play and Pause of this Video.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Now lets create a reference to our video element. Assign this reference to our video element.</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Now lets handle onClick events for both of these buttons.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Now lets create playvideo function and inside that call play method using the reference object we have created for video element and we do the same for pause Video.</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myVideo</w:t>
      </w:r>
      <w:r>
        <w:rPr>
          <w:rStyle w:val="token"/>
          <w:rFonts w:ascii="Consolas" w:eastAsiaTheme="majorEastAsia" w:hAnsi="Consolas"/>
          <w:color w:val="5F6364"/>
          <w:sz w:val="23"/>
          <w:szCs w:val="23"/>
        </w:rPr>
        <w:t>.</w:t>
      </w:r>
      <w:r>
        <w:rPr>
          <w:rStyle w:val="HTMLCode"/>
          <w:rFonts w:ascii="Consolas" w:hAnsi="Consolas"/>
          <w:color w:val="000000"/>
          <w:sz w:val="23"/>
          <w:szCs w:val="23"/>
        </w:rPr>
        <w:t>current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play</w:t>
      </w:r>
      <w:r>
        <w:rPr>
          <w:rStyle w:val="token"/>
          <w:rFonts w:ascii="Consolas" w:eastAsiaTheme="majorEastAsia" w:hAnsi="Consolas"/>
          <w:color w:val="5F6364"/>
          <w:sz w:val="23"/>
          <w:szCs w:val="23"/>
        </w:rPr>
        <w:t>();</w:t>
      </w:r>
    </w:p>
    <w:p w:rsidR="000617FF" w:rsidRDefault="000617FF" w:rsidP="000617FF">
      <w:pPr>
        <w:rPr>
          <w:rFonts w:ascii="Times New Roman" w:hAnsi="Times New Roman"/>
          <w:color w:val="676A6D"/>
          <w:sz w:val="23"/>
          <w:szCs w:val="23"/>
        </w:rPr>
      </w:pP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 Lets call this Component and render it to our root container.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Save these changes. Navigate to the browser.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We can click on Play or Pause and accordingly video gets played or paused.</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The other use cases where refs can be used are :</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 Triggering imperative animations.</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lastRenderedPageBreak/>
        <w:t>• Integrating with third-party DOM libraries.</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Avoid using refs for anything that can be done declaratively.</w:t>
      </w:r>
    </w:p>
    <w:p w:rsidR="000617FF" w:rsidRDefault="000617FF" w:rsidP="000617FF">
      <w:pPr>
        <w:pStyle w:val="NormalWeb"/>
        <w:spacing w:before="0" w:beforeAutospacing="0" w:after="360" w:afterAutospacing="0" w:line="360" w:lineRule="atLeast"/>
        <w:rPr>
          <w:color w:val="333333"/>
          <w:sz w:val="29"/>
          <w:szCs w:val="29"/>
        </w:rPr>
      </w:pPr>
      <w:r>
        <w:rPr>
          <w:color w:val="333333"/>
          <w:sz w:val="29"/>
          <w:szCs w:val="29"/>
        </w:rPr>
        <w:t>We have to be very careful on when to use Refs , when to Use Props and when to Use State.</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ReactDOM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"react-dom"</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Component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video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'../src/assets/Draft_1.mp4'</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QuantityIncrement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quantityRef</w:t>
      </w:r>
      <w:r>
        <w:rPr>
          <w:rStyle w:val="token"/>
          <w:rFonts w:ascii="Consolas" w:eastAsiaTheme="majorEastAsia" w:hAnsi="Consolas"/>
          <w:color w:val="A67F59"/>
          <w:sz w:val="23"/>
          <w:szCs w:val="23"/>
        </w:rPr>
        <w:t>=</w:t>
      </w:r>
      <w:r>
        <w:rPr>
          <w:rStyle w:val="HTMLCode"/>
          <w:rFonts w:ascii="Consolas" w:hAnsi="Consolas"/>
          <w:color w:val="000000"/>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createRef</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2F9C0A"/>
          <w:sz w:val="23"/>
          <w:szCs w:val="23"/>
        </w:rPr>
        <w:t>incrementQuantity</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quantityRef</w:t>
      </w:r>
      <w:r>
        <w:rPr>
          <w:rStyle w:val="token"/>
          <w:rFonts w:ascii="Consolas" w:eastAsiaTheme="majorEastAsia" w:hAnsi="Consolas"/>
          <w:color w:val="5F6364"/>
          <w:sz w:val="23"/>
          <w:szCs w:val="23"/>
        </w:rPr>
        <w:t>.</w:t>
      </w:r>
      <w:r>
        <w:rPr>
          <w:rStyle w:val="HTMLCode"/>
          <w:rFonts w:ascii="Consolas" w:hAnsi="Consolas"/>
          <w:color w:val="000000"/>
          <w:sz w:val="23"/>
          <w:szCs w:val="23"/>
        </w:rPr>
        <w:t>current</w:t>
      </w:r>
      <w:r>
        <w:rPr>
          <w:rStyle w:val="token"/>
          <w:rFonts w:ascii="Consolas" w:eastAsiaTheme="majorEastAsia" w:hAnsi="Consolas"/>
          <w:color w:val="5F6364"/>
          <w:sz w:val="23"/>
          <w:szCs w:val="23"/>
        </w:rPr>
        <w:t>.</w:t>
      </w:r>
      <w:r>
        <w:rPr>
          <w:rStyle w:val="HTMLCode"/>
          <w:rFonts w:ascii="Consolas" w:hAnsi="Consolas"/>
          <w:color w:val="000000"/>
          <w:sz w:val="23"/>
          <w:szCs w:val="23"/>
        </w:rPr>
        <w:t>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alert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'Text Message'</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Enter Quantity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ref</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quantityRef</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button onClick</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incrementQuantity</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button</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LogIn</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userNameRef</w:t>
      </w:r>
      <w:r>
        <w:rPr>
          <w:rStyle w:val="token"/>
          <w:rFonts w:ascii="Consolas" w:eastAsiaTheme="majorEastAsia" w:hAnsi="Consolas"/>
          <w:color w:val="A67F59"/>
          <w:sz w:val="23"/>
          <w:szCs w:val="23"/>
        </w:rPr>
        <w:t>=</w:t>
      </w:r>
      <w:r>
        <w:rPr>
          <w:rStyle w:val="HTMLCode"/>
          <w:rFonts w:ascii="Consolas" w:hAnsi="Consolas"/>
          <w:color w:val="000000"/>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createRef</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componentDidMount</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userNameRef</w:t>
      </w:r>
      <w:r>
        <w:rPr>
          <w:rStyle w:val="token"/>
          <w:rFonts w:ascii="Consolas" w:eastAsiaTheme="majorEastAsia" w:hAnsi="Consolas"/>
          <w:color w:val="5F6364"/>
          <w:sz w:val="23"/>
          <w:szCs w:val="23"/>
        </w:rPr>
        <w:t>.</w:t>
      </w:r>
      <w:r>
        <w:rPr>
          <w:rStyle w:val="HTMLCode"/>
          <w:rFonts w:ascii="Consolas" w:hAnsi="Consolas"/>
          <w:color w:val="000000"/>
          <w:sz w:val="23"/>
          <w:szCs w:val="23"/>
        </w:rPr>
        <w:t>current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focus</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LogIn Screen</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UserName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ref</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userNameRef</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PassWord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button</w:t>
      </w:r>
      <w:r>
        <w:rPr>
          <w:rStyle w:val="token"/>
          <w:rFonts w:ascii="Consolas" w:eastAsiaTheme="majorEastAsia" w:hAnsi="Consolas"/>
          <w:color w:val="A67F59"/>
          <w:sz w:val="23"/>
          <w:szCs w:val="23"/>
        </w:rPr>
        <w:t>&gt;</w:t>
      </w:r>
      <w:r>
        <w:rPr>
          <w:rStyle w:val="HTMLCode"/>
          <w:rFonts w:ascii="Consolas" w:hAnsi="Consolas"/>
          <w:color w:val="000000"/>
          <w:sz w:val="23"/>
          <w:szCs w:val="23"/>
        </w:rPr>
        <w:t>LogIn</w:t>
      </w:r>
      <w:r>
        <w:rPr>
          <w:rStyle w:val="token"/>
          <w:rFonts w:ascii="Consolas" w:eastAsiaTheme="majorEastAsia" w:hAnsi="Consolas"/>
          <w:color w:val="A67F59"/>
          <w:sz w:val="23"/>
          <w:szCs w:val="23"/>
        </w:rPr>
        <w:t>&lt;/</w:t>
      </w:r>
      <w:r>
        <w:rPr>
          <w:rStyle w:val="HTMLCode"/>
          <w:rFonts w:ascii="Consolas" w:hAnsi="Consolas"/>
          <w:color w:val="000000"/>
          <w:sz w:val="23"/>
          <w:szCs w:val="23"/>
        </w:rPr>
        <w:t>button</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VideoPlayer</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videoRef</w:t>
      </w:r>
      <w:r>
        <w:rPr>
          <w:rStyle w:val="token"/>
          <w:rFonts w:ascii="Consolas" w:eastAsiaTheme="majorEastAsia" w:hAnsi="Consolas"/>
          <w:color w:val="A67F59"/>
          <w:sz w:val="23"/>
          <w:szCs w:val="23"/>
        </w:rPr>
        <w:t>=</w:t>
      </w:r>
      <w:r>
        <w:rPr>
          <w:rStyle w:val="HTMLCode"/>
          <w:rFonts w:ascii="Consolas" w:hAnsi="Consolas"/>
          <w:color w:val="000000"/>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createRef</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playVideo</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videoRef</w:t>
      </w:r>
      <w:r>
        <w:rPr>
          <w:rStyle w:val="token"/>
          <w:rFonts w:ascii="Consolas" w:eastAsiaTheme="majorEastAsia" w:hAnsi="Consolas"/>
          <w:color w:val="5F6364"/>
          <w:sz w:val="23"/>
          <w:szCs w:val="23"/>
        </w:rPr>
        <w:t>.</w:t>
      </w:r>
      <w:r>
        <w:rPr>
          <w:rStyle w:val="HTMLCode"/>
          <w:rFonts w:ascii="Consolas" w:hAnsi="Consolas"/>
          <w:color w:val="000000"/>
          <w:sz w:val="23"/>
          <w:szCs w:val="23"/>
        </w:rPr>
        <w:t>current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play</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pauseVideo</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videoRef</w:t>
      </w:r>
      <w:r>
        <w:rPr>
          <w:rStyle w:val="token"/>
          <w:rFonts w:ascii="Consolas" w:eastAsiaTheme="majorEastAsia" w:hAnsi="Consolas"/>
          <w:color w:val="5F6364"/>
          <w:sz w:val="23"/>
          <w:szCs w:val="23"/>
        </w:rPr>
        <w:t>.</w:t>
      </w:r>
      <w:r>
        <w:rPr>
          <w:rStyle w:val="HTMLCode"/>
          <w:rFonts w:ascii="Consolas" w:hAnsi="Consolas"/>
          <w:color w:val="000000"/>
          <w:sz w:val="23"/>
          <w:szCs w:val="23"/>
        </w:rPr>
        <w:t>current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pause</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video ref</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videoRef</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width</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"300"</w:t>
      </w:r>
      <w:r>
        <w:rPr>
          <w:rStyle w:val="HTMLCode"/>
          <w:rFonts w:ascii="Consolas" w:hAnsi="Consolas"/>
          <w:color w:val="000000"/>
          <w:sz w:val="23"/>
          <w:szCs w:val="23"/>
        </w:rPr>
        <w:t xml:space="preserve"> height</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"200"</w:t>
      </w:r>
      <w:r>
        <w:rPr>
          <w:rStyle w:val="HTMLCode"/>
          <w:rFonts w:ascii="Consolas" w:hAnsi="Consolas"/>
          <w:color w:val="000000"/>
          <w:sz w:val="23"/>
          <w:szCs w:val="23"/>
        </w:rPr>
        <w:t xml:space="preserve"> controls</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source src</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video</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"video/mp4"</w:t>
      </w:r>
      <w:r>
        <w:rPr>
          <w:rStyle w:val="token"/>
          <w:rFonts w:ascii="Consolas" w:eastAsiaTheme="majorEastAsia" w:hAnsi="Consolas"/>
          <w:color w:val="A67F59"/>
          <w:sz w:val="23"/>
          <w:szCs w:val="23"/>
        </w:rPr>
        <w:t>&gt;&lt;/</w:t>
      </w:r>
      <w:r>
        <w:rPr>
          <w:rStyle w:val="HTMLCode"/>
          <w:rFonts w:ascii="Consolas" w:hAnsi="Consolas"/>
          <w:color w:val="000000"/>
          <w:sz w:val="23"/>
          <w:szCs w:val="23"/>
        </w:rPr>
        <w:t>source</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video</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button onClick</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playVideo</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HTMLCode"/>
          <w:rFonts w:ascii="Consolas" w:hAnsi="Consolas"/>
          <w:color w:val="000000"/>
          <w:sz w:val="23"/>
          <w:szCs w:val="23"/>
        </w:rPr>
        <w:t>Play</w:t>
      </w:r>
      <w:r>
        <w:rPr>
          <w:rStyle w:val="token"/>
          <w:rFonts w:ascii="Consolas" w:eastAsiaTheme="majorEastAsia" w:hAnsi="Consolas"/>
          <w:color w:val="A67F59"/>
          <w:sz w:val="23"/>
          <w:szCs w:val="23"/>
        </w:rPr>
        <w:t>&lt;/</w:t>
      </w:r>
      <w:r>
        <w:rPr>
          <w:rStyle w:val="HTMLCode"/>
          <w:rFonts w:ascii="Consolas" w:hAnsi="Consolas"/>
          <w:color w:val="000000"/>
          <w:sz w:val="23"/>
          <w:szCs w:val="23"/>
        </w:rPr>
        <w:t>button</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button onClick</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pauseVideo</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HTMLCode"/>
          <w:rFonts w:ascii="Consolas" w:hAnsi="Consolas"/>
          <w:color w:val="000000"/>
          <w:sz w:val="23"/>
          <w:szCs w:val="23"/>
        </w:rPr>
        <w:t>Pause</w:t>
      </w:r>
      <w:r>
        <w:rPr>
          <w:rStyle w:val="token"/>
          <w:rFonts w:ascii="Consolas" w:eastAsiaTheme="majorEastAsia" w:hAnsi="Consolas"/>
          <w:color w:val="A67F59"/>
          <w:sz w:val="23"/>
          <w:szCs w:val="23"/>
        </w:rPr>
        <w:t>&lt;/</w:t>
      </w:r>
      <w:r>
        <w:rPr>
          <w:rStyle w:val="HTMLCode"/>
          <w:rFonts w:ascii="Consolas" w:hAnsi="Consolas"/>
          <w:color w:val="000000"/>
          <w:sz w:val="23"/>
          <w:szCs w:val="23"/>
        </w:rPr>
        <w:t>button</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token"/>
          <w:rFonts w:ascii="Consolas" w:eastAsiaTheme="majorEastAsia" w:hAnsi="Consolas"/>
          <w:color w:val="A67F59"/>
          <w:sz w:val="23"/>
          <w:szCs w:val="23"/>
        </w:rPr>
      </w:pP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element</w:t>
      </w:r>
      <w:r>
        <w:rPr>
          <w:rStyle w:val="token"/>
          <w:rFonts w:ascii="Consolas" w:eastAsiaTheme="majorEastAsia" w:hAnsi="Consolas"/>
          <w:color w:val="A67F59"/>
          <w:sz w:val="23"/>
          <w:szCs w:val="23"/>
        </w:rPr>
        <w:t>=&lt;</w:t>
      </w:r>
      <w:r>
        <w:rPr>
          <w:rStyle w:val="HTMLCode"/>
          <w:rFonts w:ascii="Consolas" w:hAnsi="Consolas"/>
          <w:color w:val="000000"/>
          <w:sz w:val="23"/>
          <w:szCs w:val="23"/>
        </w:rPr>
        <w:t>VideoPlayer</w:t>
      </w:r>
      <w:r>
        <w:rPr>
          <w:rStyle w:val="token"/>
          <w:rFonts w:ascii="Consolas" w:eastAsiaTheme="majorEastAsia" w:hAnsi="Consolas"/>
          <w:color w:val="A67F59"/>
          <w:sz w:val="23"/>
          <w:szCs w:val="23"/>
        </w:rPr>
        <w:t>&gt;&lt;/</w:t>
      </w:r>
      <w:r>
        <w:rPr>
          <w:rStyle w:val="HTMLCode"/>
          <w:rFonts w:ascii="Consolas" w:hAnsi="Consolas"/>
          <w:color w:val="000000"/>
          <w:sz w:val="23"/>
          <w:szCs w:val="23"/>
        </w:rPr>
        <w:t>VideoPlayer</w:t>
      </w:r>
      <w:r>
        <w:rPr>
          <w:rStyle w:val="token"/>
          <w:rFonts w:ascii="Consolas" w:eastAsiaTheme="majorEastAsia" w:hAnsi="Consolas"/>
          <w:color w:val="A67F59"/>
          <w:sz w:val="23"/>
          <w:szCs w:val="23"/>
        </w:rPr>
        <w:t>&gt;</w:t>
      </w:r>
    </w:p>
    <w:p w:rsidR="000617FF" w:rsidRDefault="000617FF" w:rsidP="000617F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Fonts w:ascii="Consolas" w:hAnsi="Consolas"/>
          <w:color w:val="000000"/>
          <w:sz w:val="23"/>
          <w:szCs w:val="23"/>
          <w:shd w:val="clear" w:color="auto" w:fill="FDFDFD"/>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Fonts w:ascii="Consolas" w:hAnsi="Consolas"/>
          <w:color w:val="000000"/>
          <w:sz w:val="23"/>
          <w:szCs w:val="23"/>
          <w:shd w:val="clear" w:color="auto" w:fill="FDFDFD"/>
        </w:rPr>
        <w:t>element</w:t>
      </w:r>
      <w:r>
        <w:rPr>
          <w:rStyle w:val="token"/>
          <w:rFonts w:ascii="Consolas" w:hAnsi="Consolas"/>
          <w:color w:val="5F6364"/>
          <w:sz w:val="23"/>
          <w:szCs w:val="23"/>
        </w:rPr>
        <w:t>,</w:t>
      </w:r>
      <w:r>
        <w:rPr>
          <w:rFonts w:ascii="Consolas" w:hAnsi="Consolas"/>
          <w:color w:val="000000"/>
          <w:sz w:val="23"/>
          <w:szCs w:val="23"/>
          <w:shd w:val="clear" w:color="auto" w:fill="FDFDFD"/>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9A2629" w:rsidRDefault="009A2629" w:rsidP="009A2629">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Refs Part 2</w:t>
      </w:r>
    </w:p>
    <w:p w:rsidR="009A2629" w:rsidRDefault="009A2629" w:rsidP="009A2629">
      <w:pPr>
        <w:rPr>
          <w:rFonts w:ascii="Times New Roman" w:hAnsi="Times New Roman" w:cs="Times New Roman"/>
          <w:sz w:val="24"/>
          <w:szCs w:val="24"/>
        </w:rPr>
      </w:pP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In our last article, we have seen how do we apply reference to an element. Remember that element can be a HTML element or custom react element. Remember that all the reference objects we have created were for HTML elements, but we can pass the reference to a Custom React Elements as well provided they are Class Components.</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Lets Open index.js file from our demo-project.</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Now assuming that we are developing an application for an Elevator Manufacturing Company. Lets say we have to develop two components as part of doing the application development. One is Elevator Component and Summary Component. I have the Code handy and pasting it here</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class</w:t>
      </w:r>
      <w:r>
        <w:rPr>
          <w:rStyle w:val="HTMLCode"/>
          <w:rFonts w:ascii="Consolas" w:hAnsi="Consolas"/>
          <w:color w:val="000000"/>
          <w:sz w:val="23"/>
          <w:szCs w:val="23"/>
        </w:rPr>
        <w:t xml:space="preserve"> </w:t>
      </w:r>
      <w:r>
        <w:rPr>
          <w:rStyle w:val="token"/>
          <w:rFonts w:ascii="Consolas" w:hAnsi="Consolas"/>
          <w:color w:val="1990B8"/>
          <w:sz w:val="23"/>
          <w:szCs w:val="23"/>
        </w:rPr>
        <w:t>Elevator</w:t>
      </w:r>
      <w:r>
        <w:rPr>
          <w:rStyle w:val="HTMLCode"/>
          <w:rFonts w:ascii="Consolas" w:hAnsi="Consolas"/>
          <w:color w:val="000000"/>
          <w:sz w:val="23"/>
          <w:szCs w:val="23"/>
        </w:rPr>
        <w:t xml:space="preserve"> </w:t>
      </w:r>
      <w:r>
        <w:rPr>
          <w:rStyle w:val="token"/>
          <w:rFonts w:ascii="Consolas" w:hAnsi="Consolas"/>
          <w:color w:val="1990B8"/>
          <w:sz w:val="23"/>
          <w:szCs w:val="23"/>
        </w:rPr>
        <w:t>extends</w:t>
      </w:r>
      <w:r>
        <w:rPr>
          <w:rStyle w:val="HTMLCode"/>
          <w:rFonts w:ascii="Consolas"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constructor</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super</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elevatorRef</w:t>
      </w:r>
      <w:r>
        <w:rPr>
          <w:rStyle w:val="token"/>
          <w:rFonts w:ascii="Consolas" w:hAnsi="Consolas"/>
          <w:color w:val="A67F59"/>
          <w:sz w:val="23"/>
          <w:szCs w:val="23"/>
        </w:rPr>
        <w:t>=</w:t>
      </w:r>
      <w:r>
        <w:rPr>
          <w:rStyle w:val="HTMLCode"/>
          <w:rFonts w:ascii="Consolas" w:hAnsi="Consolas"/>
          <w:color w:val="000000"/>
          <w:sz w:val="23"/>
          <w:szCs w:val="23"/>
        </w:rPr>
        <w:t>React</w:t>
      </w:r>
      <w:r>
        <w:rPr>
          <w:rStyle w:val="token"/>
          <w:rFonts w:ascii="Consolas" w:hAnsi="Consolas"/>
          <w:color w:val="5F6364"/>
          <w:sz w:val="23"/>
          <w:szCs w:val="23"/>
        </w:rPr>
        <w:t>.</w:t>
      </w:r>
      <w:r>
        <w:rPr>
          <w:rStyle w:val="token"/>
          <w:rFonts w:ascii="Consolas" w:hAnsi="Consolas"/>
          <w:color w:val="2F9C0A"/>
          <w:sz w:val="23"/>
          <w:szCs w:val="23"/>
        </w:rPr>
        <w:t>createRef</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render</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Elevator Ordering Screen</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Elevator 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ref</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elevatorRef</w:t>
      </w:r>
      <w:r>
        <w:rPr>
          <w:rStyle w:val="token"/>
          <w:rFonts w:ascii="Consolas" w:hAnsi="Consolas"/>
          <w:color w:val="5F6364"/>
          <w:sz w:val="23"/>
          <w:szCs w:val="23"/>
        </w:rPr>
        <w:t>}</w:t>
      </w:r>
      <w:r>
        <w:rPr>
          <w:rStyle w:val="HTMLCode"/>
          <w:rFonts w:ascii="Consolas" w:hAnsi="Consolas"/>
          <w:color w:val="000000"/>
          <w:sz w:val="23"/>
          <w:szCs w:val="23"/>
        </w:rPr>
        <w:t xml:space="preserve"> type</w:t>
      </w:r>
      <w:r>
        <w:rPr>
          <w:rStyle w:val="token"/>
          <w:rFonts w:ascii="Consolas" w:hAnsi="Consolas"/>
          <w:color w:val="A67F59"/>
          <w:sz w:val="23"/>
          <w:szCs w:val="23"/>
        </w:rPr>
        <w:t>=</w:t>
      </w:r>
      <w:r>
        <w:rPr>
          <w:rStyle w:val="token"/>
          <w:rFonts w:ascii="Consolas" w:hAnsi="Consolas"/>
          <w:color w:val="2F9C0A"/>
          <w:sz w:val="23"/>
          <w:szCs w:val="23"/>
        </w:rPr>
        <w:t>"text"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Elevator Speed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Elevator Load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Summary</w:t>
      </w:r>
      <w:r>
        <w:rPr>
          <w:rStyle w:val="token"/>
          <w:rFonts w:ascii="Consolas" w:hAnsi="Consolas"/>
          <w:color w:val="A67F59"/>
          <w:sz w:val="23"/>
          <w:szCs w:val="23"/>
        </w:rPr>
        <w:t>&gt;&lt;/</w:t>
      </w:r>
      <w:r>
        <w:rPr>
          <w:rStyle w:val="HTMLCode"/>
          <w:rFonts w:ascii="Consolas" w:hAnsi="Consolas"/>
          <w:color w:val="000000"/>
          <w:sz w:val="23"/>
          <w:szCs w:val="23"/>
        </w:rPr>
        <w:t>Summary</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class</w:t>
      </w:r>
      <w:r>
        <w:rPr>
          <w:rStyle w:val="HTMLCode"/>
          <w:rFonts w:ascii="Consolas" w:hAnsi="Consolas"/>
          <w:color w:val="000000"/>
          <w:sz w:val="23"/>
          <w:szCs w:val="23"/>
        </w:rPr>
        <w:t xml:space="preserve"> </w:t>
      </w:r>
      <w:r>
        <w:rPr>
          <w:rStyle w:val="token"/>
          <w:rFonts w:ascii="Consolas" w:hAnsi="Consolas"/>
          <w:color w:val="1990B8"/>
          <w:sz w:val="23"/>
          <w:szCs w:val="23"/>
        </w:rPr>
        <w:t>Summary</w:t>
      </w:r>
      <w:r>
        <w:rPr>
          <w:rStyle w:val="HTMLCode"/>
          <w:rFonts w:ascii="Consolas" w:hAnsi="Consolas"/>
          <w:color w:val="000000"/>
          <w:sz w:val="23"/>
          <w:szCs w:val="23"/>
        </w:rPr>
        <w:t xml:space="preserve"> </w:t>
      </w:r>
      <w:r>
        <w:rPr>
          <w:rStyle w:val="token"/>
          <w:rFonts w:ascii="Consolas" w:hAnsi="Consolas"/>
          <w:color w:val="1990B8"/>
          <w:sz w:val="23"/>
          <w:szCs w:val="23"/>
        </w:rPr>
        <w:t>extends</w:t>
      </w:r>
      <w:r>
        <w:rPr>
          <w:rStyle w:val="HTMLCode"/>
          <w:rFonts w:ascii="Consolas"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constructor</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super</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render</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Summary Details</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Elevator 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HTMLCode"/>
          <w:rFonts w:ascii="Consolas" w:hAnsi="Consolas"/>
          <w:color w:val="000000"/>
          <w:sz w:val="23"/>
          <w:szCs w:val="23"/>
        </w:rPr>
        <w:t xml:space="preserve">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1</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Elevator Speed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C92C2C"/>
          <w:sz w:val="23"/>
          <w:szCs w:val="23"/>
        </w:rPr>
        <w:t>10</w:t>
      </w:r>
      <w:r>
        <w:rPr>
          <w:rStyle w:val="HTMLCode"/>
          <w:rFonts w:ascii="Consolas" w:hAnsi="Consolas"/>
          <w:color w:val="000000"/>
          <w:sz w:val="23"/>
          <w:szCs w:val="23"/>
        </w:rPr>
        <w:t xml:space="preserve"> m</w:t>
      </w:r>
      <w:r>
        <w:rPr>
          <w:rStyle w:val="token"/>
          <w:rFonts w:ascii="Consolas" w:hAnsi="Consolas"/>
          <w:color w:val="A67F59"/>
          <w:sz w:val="23"/>
          <w:szCs w:val="23"/>
        </w:rPr>
        <w:t>/</w:t>
      </w:r>
      <w:r>
        <w:rPr>
          <w:rStyle w:val="HTMLCode"/>
          <w:rFonts w:ascii="Consolas" w:hAnsi="Consolas"/>
          <w:color w:val="000000"/>
          <w:sz w:val="23"/>
          <w:szCs w:val="23"/>
        </w:rPr>
        <w:t>s</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Elevator Load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C92C2C"/>
          <w:sz w:val="23"/>
          <w:szCs w:val="23"/>
        </w:rPr>
        <w:t>550</w:t>
      </w:r>
      <w:r>
        <w:rPr>
          <w:rStyle w:val="HTMLCode"/>
          <w:rFonts w:ascii="Consolas" w:hAnsi="Consolas"/>
          <w:color w:val="000000"/>
          <w:sz w:val="23"/>
          <w:szCs w:val="23"/>
        </w:rPr>
        <w:t xml:space="preserve"> Kg</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w:t>
      </w:r>
      <w:r>
        <w:rPr>
          <w:rStyle w:val="token"/>
          <w:rFonts w:ascii="Consolas" w:hAnsi="Consolas"/>
          <w:color w:val="A67F59"/>
          <w:sz w:val="23"/>
          <w:szCs w:val="23"/>
        </w:rPr>
        <w:t>=&lt;</w:t>
      </w:r>
      <w:r>
        <w:rPr>
          <w:rStyle w:val="HTMLCode"/>
          <w:rFonts w:ascii="Consolas" w:hAnsi="Consolas"/>
          <w:color w:val="000000"/>
          <w:sz w:val="23"/>
          <w:szCs w:val="23"/>
        </w:rPr>
        <w:t>Elevator</w:t>
      </w:r>
      <w:r>
        <w:rPr>
          <w:rStyle w:val="token"/>
          <w:rFonts w:ascii="Consolas" w:hAnsi="Consolas"/>
          <w:color w:val="A67F59"/>
          <w:sz w:val="23"/>
          <w:szCs w:val="23"/>
        </w:rPr>
        <w:t>&gt;&lt;/</w:t>
      </w:r>
      <w:r>
        <w:rPr>
          <w:rStyle w:val="HTMLCode"/>
          <w:rFonts w:ascii="Consolas" w:hAnsi="Consolas"/>
          <w:color w:val="000000"/>
          <w:sz w:val="23"/>
          <w:szCs w:val="23"/>
        </w:rPr>
        <w:t>Elevator</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rPr>
          <w:color w:val="676A6D"/>
          <w:sz w:val="23"/>
          <w:szCs w:val="23"/>
        </w:rPr>
      </w:pP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Now customer has a requirement that when we click on a given field, focus should go back to the respective textbox.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So now when user Clicks on Elevator Name in  Summary Component, focus should go back to Elevator Name textbox in the Elevator Component. For doing that we have to access the reference of our Elevator Component input element in our Summary Component. This technique is Called as Forwarding refs.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Ref forwarding is a technique for automatically passing a ref through a component to one of its children.</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Now we will pass the reference to summary component from Elevator Component. I give the property name as elevatorRef and to this we will pass our elevator name input element reference.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lastRenderedPageBreak/>
        <w:t>Lets trigger onClick event on our paragraph tag in our Summary component. Lets call a function called as focusElevatorName.</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Now lets implement this function. With in this function, lets access the reference using the properties and we can call the focus method.</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Until now we have seen how to use refs in Class Component. Now lets see how can we handle refs in function components.</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I have a testComponent function handy and pasting it here. </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testComponent</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handleClick</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"button"</w:t>
      </w:r>
      <w:r>
        <w:rPr>
          <w:rStyle w:val="HTMLCode"/>
          <w:rFonts w:ascii="Consolas" w:hAnsi="Consolas"/>
          <w:color w:val="000000"/>
          <w:sz w:val="23"/>
          <w:szCs w:val="23"/>
        </w:rPr>
        <w:t xml:space="preserve"> value</w:t>
      </w:r>
      <w:r>
        <w:rPr>
          <w:rStyle w:val="token"/>
          <w:rFonts w:ascii="Consolas" w:hAnsi="Consolas"/>
          <w:color w:val="A67F59"/>
          <w:sz w:val="23"/>
          <w:szCs w:val="23"/>
        </w:rPr>
        <w:t>=</w:t>
      </w:r>
      <w:r>
        <w:rPr>
          <w:rStyle w:val="token"/>
          <w:rFonts w:ascii="Consolas" w:hAnsi="Consolas"/>
          <w:color w:val="2F9C0A"/>
          <w:sz w:val="23"/>
          <w:szCs w:val="23"/>
        </w:rPr>
        <w:t>"Focus the text input"</w:t>
      </w:r>
      <w:r>
        <w:rPr>
          <w:rStyle w:val="HTMLCode"/>
          <w:rFonts w:ascii="Consolas" w:hAnsi="Consolas"/>
          <w:color w:val="000000"/>
          <w:sz w:val="23"/>
          <w:szCs w:val="23"/>
        </w:rPr>
        <w:t xml:space="preserve"> onClick</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handleClick</w:t>
      </w:r>
      <w:r>
        <w:rPr>
          <w:rStyle w:val="token"/>
          <w:rFonts w:ascii="Consolas" w:hAnsi="Consolas"/>
          <w:color w:val="5F6364"/>
          <w:sz w:val="23"/>
          <w:szCs w:val="23"/>
        </w:rPr>
        <w:t>}</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9A2629" w:rsidRDefault="009A2629" w:rsidP="009A2629">
      <w:pPr>
        <w:rPr>
          <w:color w:val="676A6D"/>
          <w:sz w:val="23"/>
          <w:szCs w:val="23"/>
        </w:rPr>
      </w:pP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lastRenderedPageBreak/>
        <w:t>Now lets declare a Variable and assign it to null. Call the focus method on that variable inside handleClick function.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Now assign the input element to that variable we have created using ref. But here if we observe, we are using a Callback.</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Now Call this function component and render it to our root container.</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Save these changes, navigate to the browser. On Click of the button we can see that textbox is focused.</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We have seen how do we use ref for an input element inside a function Component. Remember that we can,  use the ref attribute inside a function component as long as you refer to a DOM element or a class component.</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Refs cannot be attached to function components that is because function components do not have instances so you can’t reference them.</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If we want to allow people to take a ref to our function component, you can use </w:t>
      </w:r>
      <w:r>
        <w:rPr>
          <w:rStyle w:val="Strong"/>
          <w:rFonts w:eastAsiaTheme="majorEastAsia"/>
          <w:color w:val="333333"/>
          <w:sz w:val="29"/>
          <w:szCs w:val="29"/>
        </w:rPr>
        <w:t>forwardRef</w:t>
      </w:r>
      <w:r>
        <w:rPr>
          <w:color w:val="333333"/>
          <w:sz w:val="29"/>
          <w:szCs w:val="29"/>
        </w:rPr>
        <w:t> method in React, or you can convert the component to a class.</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Lets create a demo Function Component using </w:t>
      </w:r>
      <w:r>
        <w:rPr>
          <w:rStyle w:val="Strong"/>
          <w:rFonts w:eastAsiaTheme="majorEastAsia"/>
          <w:color w:val="333333"/>
          <w:sz w:val="29"/>
          <w:szCs w:val="29"/>
        </w:rPr>
        <w:t>React. forwardRef</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Method and we will pass an arrow function and this function can receive the properties which will be passed to this component as one parameter and the ref as another parameter.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Lets return a button from this Component. Now call a function on Click of this button and we will implement this function.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With in this function, we will call the focus method using the reference which is being passed.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Now lets call this function component from our Elevator Component.</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Now call this Elevator Component and render it to our root container.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lastRenderedPageBreak/>
        <w:t>Save these changes, navigate to the browser. Click on the button, we can see that the elevator name textbox is focused. </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ReactDOM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"react-dom"</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Component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DemoComponent</w:t>
      </w:r>
      <w:r>
        <w:rPr>
          <w:rStyle w:val="token"/>
          <w:rFonts w:ascii="Consolas" w:hAnsi="Consolas"/>
          <w:color w:val="A67F59"/>
          <w:sz w:val="23"/>
          <w:szCs w:val="23"/>
        </w:rPr>
        <w:t>=</w:t>
      </w:r>
      <w:r>
        <w:rPr>
          <w:rStyle w:val="HTMLCode"/>
          <w:rFonts w:ascii="Consolas" w:hAnsi="Consolas"/>
          <w:color w:val="000000"/>
          <w:sz w:val="23"/>
          <w:szCs w:val="23"/>
        </w:rPr>
        <w:t>React</w:t>
      </w:r>
      <w:r>
        <w:rPr>
          <w:rStyle w:val="token"/>
          <w:rFonts w:ascii="Consolas" w:hAnsi="Consolas"/>
          <w:color w:val="5F6364"/>
          <w:sz w:val="23"/>
          <w:szCs w:val="23"/>
        </w:rPr>
        <w:t>.</w:t>
      </w:r>
      <w:r>
        <w:rPr>
          <w:rStyle w:val="token"/>
          <w:rFonts w:ascii="Consolas" w:hAnsi="Consolas"/>
          <w:color w:val="2F9C0A"/>
          <w:sz w:val="23"/>
          <w:szCs w:val="23"/>
        </w:rPr>
        <w:t>forwardRef</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5F6364"/>
          <w:sz w:val="23"/>
          <w:szCs w:val="23"/>
        </w:rPr>
        <w:t>,</w:t>
      </w:r>
      <w:r>
        <w:rPr>
          <w:rStyle w:val="token"/>
          <w:rFonts w:ascii="Consolas" w:hAnsi="Consolas"/>
          <w:color w:val="000000"/>
          <w:sz w:val="23"/>
          <w:szCs w:val="23"/>
        </w:rPr>
        <w:t>ref</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testClick</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ref</w:t>
      </w:r>
      <w:r>
        <w:rPr>
          <w:rStyle w:val="token"/>
          <w:rFonts w:ascii="Consolas" w:hAnsi="Consolas"/>
          <w:color w:val="5F6364"/>
          <w:sz w:val="23"/>
          <w:szCs w:val="23"/>
        </w:rPr>
        <w:t>.</w:t>
      </w:r>
      <w:r>
        <w:rPr>
          <w:rStyle w:val="HTMLCode"/>
          <w:rFonts w:ascii="Consolas" w:hAnsi="Consolas"/>
          <w:color w:val="000000"/>
          <w:sz w:val="23"/>
          <w:szCs w:val="23"/>
        </w:rPr>
        <w:t>current</w:t>
      </w:r>
      <w:r>
        <w:rPr>
          <w:rStyle w:val="token"/>
          <w:rFonts w:ascii="Consolas" w:hAnsi="Consolas"/>
          <w:color w:val="5F6364"/>
          <w:sz w:val="23"/>
          <w:szCs w:val="23"/>
        </w:rPr>
        <w:t>.</w:t>
      </w:r>
      <w:r>
        <w:rPr>
          <w:rStyle w:val="token"/>
          <w:rFonts w:ascii="Consolas" w:hAnsi="Consolas"/>
          <w:color w:val="2F9C0A"/>
          <w:sz w:val="23"/>
          <w:szCs w:val="23"/>
        </w:rPr>
        <w:t>focus</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button onClick</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testClick</w:t>
      </w:r>
      <w:r>
        <w:rPr>
          <w:rStyle w:val="token"/>
          <w:rFonts w:ascii="Consolas" w:hAnsi="Consolas"/>
          <w:color w:val="5F6364"/>
          <w:sz w:val="23"/>
          <w:szCs w:val="23"/>
        </w:rPr>
        <w:t>}</w:t>
      </w:r>
      <w:r>
        <w:rPr>
          <w:rStyle w:val="token"/>
          <w:rFonts w:ascii="Consolas" w:hAnsi="Consolas"/>
          <w:color w:val="A67F59"/>
          <w:sz w:val="23"/>
          <w:szCs w:val="23"/>
        </w:rPr>
        <w:t>&gt;</w:t>
      </w:r>
      <w:r>
        <w:rPr>
          <w:rStyle w:val="HTMLCode"/>
          <w:rFonts w:ascii="Consolas" w:hAnsi="Consolas"/>
          <w:color w:val="000000"/>
          <w:sz w:val="23"/>
          <w:szCs w:val="23"/>
        </w:rPr>
        <w:t>Click</w:t>
      </w:r>
      <w:r>
        <w:rPr>
          <w:rStyle w:val="token"/>
          <w:rFonts w:ascii="Consolas" w:hAnsi="Consolas"/>
          <w:color w:val="A67F59"/>
          <w:sz w:val="23"/>
          <w:szCs w:val="23"/>
        </w:rPr>
        <w:t>&lt;/</w:t>
      </w:r>
      <w:r>
        <w:rPr>
          <w:rStyle w:val="HTMLCode"/>
          <w:rFonts w:ascii="Consolas" w:hAnsi="Consolas"/>
          <w:color w:val="000000"/>
          <w:sz w:val="23"/>
          <w:szCs w:val="23"/>
        </w:rPr>
        <w:t>button</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class</w:t>
      </w:r>
      <w:r>
        <w:rPr>
          <w:rStyle w:val="HTMLCode"/>
          <w:rFonts w:ascii="Consolas" w:hAnsi="Consolas"/>
          <w:color w:val="000000"/>
          <w:sz w:val="23"/>
          <w:szCs w:val="23"/>
        </w:rPr>
        <w:t xml:space="preserve"> </w:t>
      </w:r>
      <w:r>
        <w:rPr>
          <w:rStyle w:val="token"/>
          <w:rFonts w:ascii="Consolas" w:hAnsi="Consolas"/>
          <w:color w:val="1990B8"/>
          <w:sz w:val="23"/>
          <w:szCs w:val="23"/>
        </w:rPr>
        <w:t>Elevator</w:t>
      </w:r>
      <w:r>
        <w:rPr>
          <w:rStyle w:val="HTMLCode"/>
          <w:rFonts w:ascii="Consolas" w:hAnsi="Consolas"/>
          <w:color w:val="000000"/>
          <w:sz w:val="23"/>
          <w:szCs w:val="23"/>
        </w:rPr>
        <w:t xml:space="preserve"> </w:t>
      </w:r>
      <w:r>
        <w:rPr>
          <w:rStyle w:val="token"/>
          <w:rFonts w:ascii="Consolas" w:hAnsi="Consolas"/>
          <w:color w:val="1990B8"/>
          <w:sz w:val="23"/>
          <w:szCs w:val="23"/>
        </w:rPr>
        <w:t>extends</w:t>
      </w:r>
      <w:r>
        <w:rPr>
          <w:rStyle w:val="HTMLCode"/>
          <w:rFonts w:ascii="Consolas"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constructor</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super</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elevatorRef</w:t>
      </w:r>
      <w:r>
        <w:rPr>
          <w:rStyle w:val="token"/>
          <w:rFonts w:ascii="Consolas" w:hAnsi="Consolas"/>
          <w:color w:val="A67F59"/>
          <w:sz w:val="23"/>
          <w:szCs w:val="23"/>
        </w:rPr>
        <w:t>=</w:t>
      </w:r>
      <w:r>
        <w:rPr>
          <w:rStyle w:val="HTMLCode"/>
          <w:rFonts w:ascii="Consolas" w:hAnsi="Consolas"/>
          <w:color w:val="000000"/>
          <w:sz w:val="23"/>
          <w:szCs w:val="23"/>
        </w:rPr>
        <w:t>React</w:t>
      </w:r>
      <w:r>
        <w:rPr>
          <w:rStyle w:val="token"/>
          <w:rFonts w:ascii="Consolas" w:hAnsi="Consolas"/>
          <w:color w:val="5F6364"/>
          <w:sz w:val="23"/>
          <w:szCs w:val="23"/>
        </w:rPr>
        <w:t>.</w:t>
      </w:r>
      <w:r>
        <w:rPr>
          <w:rStyle w:val="token"/>
          <w:rFonts w:ascii="Consolas" w:hAnsi="Consolas"/>
          <w:color w:val="2F9C0A"/>
          <w:sz w:val="23"/>
          <w:szCs w:val="23"/>
        </w:rPr>
        <w:t>createRef</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render</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Elevator Ordering Screen</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Elevator 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ref</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elevatorRef</w:t>
      </w:r>
      <w:r>
        <w:rPr>
          <w:rStyle w:val="token"/>
          <w:rFonts w:ascii="Consolas" w:hAnsi="Consolas"/>
          <w:color w:val="5F6364"/>
          <w:sz w:val="23"/>
          <w:szCs w:val="23"/>
        </w:rPr>
        <w:t>}</w:t>
      </w:r>
      <w:r>
        <w:rPr>
          <w:rStyle w:val="HTMLCode"/>
          <w:rFonts w:ascii="Consolas" w:hAnsi="Consolas"/>
          <w:color w:val="000000"/>
          <w:sz w:val="23"/>
          <w:szCs w:val="23"/>
        </w:rPr>
        <w:t xml:space="preserve"> type</w:t>
      </w:r>
      <w:r>
        <w:rPr>
          <w:rStyle w:val="token"/>
          <w:rFonts w:ascii="Consolas" w:hAnsi="Consolas"/>
          <w:color w:val="A67F59"/>
          <w:sz w:val="23"/>
          <w:szCs w:val="23"/>
        </w:rPr>
        <w:t>=</w:t>
      </w:r>
      <w:r>
        <w:rPr>
          <w:rStyle w:val="token"/>
          <w:rFonts w:ascii="Consolas" w:hAnsi="Consolas"/>
          <w:color w:val="2F9C0A"/>
          <w:sz w:val="23"/>
          <w:szCs w:val="23"/>
        </w:rPr>
        <w:t>"text"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Elevator Speed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Elevator Load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Summary innerRef</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elevatorRef</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Summary</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DemoComponent ref</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elevatorRef</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DemoComponent</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class</w:t>
      </w:r>
      <w:r>
        <w:rPr>
          <w:rStyle w:val="HTMLCode"/>
          <w:rFonts w:ascii="Consolas" w:hAnsi="Consolas"/>
          <w:color w:val="000000"/>
          <w:sz w:val="23"/>
          <w:szCs w:val="23"/>
        </w:rPr>
        <w:t xml:space="preserve"> </w:t>
      </w:r>
      <w:r>
        <w:rPr>
          <w:rStyle w:val="token"/>
          <w:rFonts w:ascii="Consolas" w:hAnsi="Consolas"/>
          <w:color w:val="1990B8"/>
          <w:sz w:val="23"/>
          <w:szCs w:val="23"/>
        </w:rPr>
        <w:t>Summary</w:t>
      </w:r>
      <w:r>
        <w:rPr>
          <w:rStyle w:val="HTMLCode"/>
          <w:rFonts w:ascii="Consolas" w:hAnsi="Consolas"/>
          <w:color w:val="000000"/>
          <w:sz w:val="23"/>
          <w:szCs w:val="23"/>
        </w:rPr>
        <w:t xml:space="preserve"> </w:t>
      </w:r>
      <w:r>
        <w:rPr>
          <w:rStyle w:val="token"/>
          <w:rFonts w:ascii="Consolas" w:hAnsi="Consolas"/>
          <w:color w:val="1990B8"/>
          <w:sz w:val="23"/>
          <w:szCs w:val="23"/>
        </w:rPr>
        <w:t>extends</w:t>
      </w:r>
      <w:r>
        <w:rPr>
          <w:rStyle w:val="HTMLCode"/>
          <w:rFonts w:ascii="Consolas"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constructor</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super</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focusInput</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innerRef</w:t>
      </w:r>
      <w:r>
        <w:rPr>
          <w:rStyle w:val="token"/>
          <w:rFonts w:ascii="Consolas" w:hAnsi="Consolas"/>
          <w:color w:val="5F6364"/>
          <w:sz w:val="23"/>
          <w:szCs w:val="23"/>
        </w:rPr>
        <w:t>.</w:t>
      </w:r>
      <w:r>
        <w:rPr>
          <w:rStyle w:val="HTMLCode"/>
          <w:rFonts w:ascii="Consolas" w:hAnsi="Consolas"/>
          <w:color w:val="000000"/>
          <w:sz w:val="23"/>
          <w:szCs w:val="23"/>
        </w:rPr>
        <w:t>current</w:t>
      </w:r>
      <w:r>
        <w:rPr>
          <w:rStyle w:val="token"/>
          <w:rFonts w:ascii="Consolas" w:hAnsi="Consolas"/>
          <w:color w:val="5F6364"/>
          <w:sz w:val="23"/>
          <w:szCs w:val="23"/>
        </w:rPr>
        <w:t>.</w:t>
      </w:r>
      <w:r>
        <w:rPr>
          <w:rStyle w:val="token"/>
          <w:rFonts w:ascii="Consolas" w:hAnsi="Consolas"/>
          <w:color w:val="2F9C0A"/>
          <w:sz w:val="23"/>
          <w:szCs w:val="23"/>
        </w:rPr>
        <w:t>focus</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render</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Summary Details</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 onClick</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focusInput</w:t>
      </w:r>
      <w:r>
        <w:rPr>
          <w:rStyle w:val="token"/>
          <w:rFonts w:ascii="Consolas" w:hAnsi="Consolas"/>
          <w:color w:val="5F6364"/>
          <w:sz w:val="23"/>
          <w:szCs w:val="23"/>
        </w:rPr>
        <w:t>}</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Elevator 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HTMLCode"/>
          <w:rFonts w:ascii="Consolas" w:hAnsi="Consolas"/>
          <w:color w:val="000000"/>
          <w:sz w:val="23"/>
          <w:szCs w:val="23"/>
        </w:rPr>
        <w:t xml:space="preserve">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1</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          </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Elevator Speed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C92C2C"/>
          <w:sz w:val="23"/>
          <w:szCs w:val="23"/>
        </w:rPr>
        <w:t>10</w:t>
      </w:r>
      <w:r>
        <w:rPr>
          <w:rStyle w:val="HTMLCode"/>
          <w:rFonts w:ascii="Consolas" w:hAnsi="Consolas"/>
          <w:color w:val="000000"/>
          <w:sz w:val="23"/>
          <w:szCs w:val="23"/>
        </w:rPr>
        <w:t xml:space="preserve"> m</w:t>
      </w:r>
      <w:r>
        <w:rPr>
          <w:rStyle w:val="token"/>
          <w:rFonts w:ascii="Consolas" w:hAnsi="Consolas"/>
          <w:color w:val="A67F59"/>
          <w:sz w:val="23"/>
          <w:szCs w:val="23"/>
        </w:rPr>
        <w:t>/</w:t>
      </w:r>
      <w:r>
        <w:rPr>
          <w:rStyle w:val="HTMLCode"/>
          <w:rFonts w:ascii="Consolas" w:hAnsi="Consolas"/>
          <w:color w:val="000000"/>
          <w:sz w:val="23"/>
          <w:szCs w:val="23"/>
        </w:rPr>
        <w:t>s</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Elevator Load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C92C2C"/>
          <w:sz w:val="23"/>
          <w:szCs w:val="23"/>
        </w:rPr>
        <w:t>550</w:t>
      </w:r>
      <w:r>
        <w:rPr>
          <w:rStyle w:val="HTMLCode"/>
          <w:rFonts w:ascii="Consolas" w:hAnsi="Consolas"/>
          <w:color w:val="000000"/>
          <w:sz w:val="23"/>
          <w:szCs w:val="23"/>
        </w:rPr>
        <w:t xml:space="preserve"> Kg</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testComponent</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let</w:t>
      </w:r>
      <w:r>
        <w:rPr>
          <w:rStyle w:val="HTMLCode"/>
          <w:rFonts w:ascii="Consolas" w:hAnsi="Consolas"/>
          <w:color w:val="000000"/>
          <w:sz w:val="23"/>
          <w:szCs w:val="23"/>
        </w:rPr>
        <w:t xml:space="preserve"> testRef</w:t>
      </w:r>
      <w:r>
        <w:rPr>
          <w:rStyle w:val="token"/>
          <w:rFonts w:ascii="Consolas" w:hAnsi="Consolas"/>
          <w:color w:val="A67F59"/>
          <w:sz w:val="23"/>
          <w:szCs w:val="23"/>
        </w:rPr>
        <w:t>=</w:t>
      </w:r>
      <w:r>
        <w:rPr>
          <w:rStyle w:val="token"/>
          <w:rFonts w:ascii="Consolas" w:hAnsi="Consolas"/>
          <w:color w:val="1990B8"/>
          <w:sz w:val="23"/>
          <w:szCs w:val="23"/>
        </w:rPr>
        <w:t>null</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handleClick</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testRef</w:t>
      </w:r>
      <w:r>
        <w:rPr>
          <w:rStyle w:val="token"/>
          <w:rFonts w:ascii="Consolas" w:hAnsi="Consolas"/>
          <w:color w:val="5F6364"/>
          <w:sz w:val="23"/>
          <w:szCs w:val="23"/>
        </w:rPr>
        <w:t>.</w:t>
      </w:r>
      <w:r>
        <w:rPr>
          <w:rStyle w:val="token"/>
          <w:rFonts w:ascii="Consolas" w:hAnsi="Consolas"/>
          <w:color w:val="2F9C0A"/>
          <w:sz w:val="23"/>
          <w:szCs w:val="23"/>
        </w:rPr>
        <w:t>focus</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ref</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000000"/>
          <w:sz w:val="23"/>
          <w:szCs w:val="23"/>
        </w:rPr>
        <w:t>e</w:t>
      </w:r>
      <w:r>
        <w:rPr>
          <w:rStyle w:val="token"/>
          <w:rFonts w:ascii="Consolas" w:hAnsi="Consolas"/>
          <w:color w:val="A67F59"/>
          <w:sz w:val="23"/>
          <w:szCs w:val="23"/>
        </w:rPr>
        <w:t>=&gt;</w:t>
      </w:r>
      <w:r>
        <w:rPr>
          <w:rStyle w:val="HTMLCode"/>
          <w:rFonts w:ascii="Consolas" w:hAnsi="Consolas"/>
          <w:color w:val="000000"/>
          <w:sz w:val="23"/>
          <w:szCs w:val="23"/>
        </w:rPr>
        <w:t>testRef</w:t>
      </w:r>
      <w:r>
        <w:rPr>
          <w:rStyle w:val="token"/>
          <w:rFonts w:ascii="Consolas" w:hAnsi="Consolas"/>
          <w:color w:val="A67F59"/>
          <w:sz w:val="23"/>
          <w:szCs w:val="23"/>
        </w:rPr>
        <w:t>=</w:t>
      </w:r>
      <w:r>
        <w:rPr>
          <w:rStyle w:val="HTMLCode"/>
          <w:rFonts w:ascii="Consolas" w:hAnsi="Consolas"/>
          <w:color w:val="000000"/>
          <w:sz w:val="23"/>
          <w:szCs w:val="23"/>
        </w:rPr>
        <w:t>e</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"button"</w:t>
      </w:r>
      <w:r>
        <w:rPr>
          <w:rStyle w:val="HTMLCode"/>
          <w:rFonts w:ascii="Consolas" w:hAnsi="Consolas"/>
          <w:color w:val="000000"/>
          <w:sz w:val="23"/>
          <w:szCs w:val="23"/>
        </w:rPr>
        <w:t xml:space="preserve"> value</w:t>
      </w:r>
      <w:r>
        <w:rPr>
          <w:rStyle w:val="token"/>
          <w:rFonts w:ascii="Consolas" w:hAnsi="Consolas"/>
          <w:color w:val="A67F59"/>
          <w:sz w:val="23"/>
          <w:szCs w:val="23"/>
        </w:rPr>
        <w:t>=</w:t>
      </w:r>
      <w:r>
        <w:rPr>
          <w:rStyle w:val="token"/>
          <w:rFonts w:ascii="Consolas" w:hAnsi="Consolas"/>
          <w:color w:val="2F9C0A"/>
          <w:sz w:val="23"/>
          <w:szCs w:val="23"/>
        </w:rPr>
        <w:t>"Focus the text input"</w:t>
      </w:r>
      <w:r>
        <w:rPr>
          <w:rStyle w:val="HTMLCode"/>
          <w:rFonts w:ascii="Consolas" w:hAnsi="Consolas"/>
          <w:color w:val="000000"/>
          <w:sz w:val="23"/>
          <w:szCs w:val="23"/>
        </w:rPr>
        <w:t xml:space="preserve"> onClick</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handleClick</w:t>
      </w:r>
      <w:r>
        <w:rPr>
          <w:rStyle w:val="token"/>
          <w:rFonts w:ascii="Consolas" w:hAnsi="Consolas"/>
          <w:color w:val="5F6364"/>
          <w:sz w:val="23"/>
          <w:szCs w:val="23"/>
        </w:rPr>
        <w:t>}</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w:t>
      </w:r>
      <w:r>
        <w:rPr>
          <w:rStyle w:val="token"/>
          <w:rFonts w:ascii="Consolas" w:hAnsi="Consolas"/>
          <w:color w:val="A67F59"/>
          <w:sz w:val="23"/>
          <w:szCs w:val="23"/>
        </w:rPr>
        <w:t>=&lt;</w:t>
      </w:r>
      <w:r>
        <w:rPr>
          <w:rStyle w:val="HTMLCode"/>
          <w:rFonts w:ascii="Consolas" w:hAnsi="Consolas"/>
          <w:color w:val="000000"/>
          <w:sz w:val="23"/>
          <w:szCs w:val="23"/>
        </w:rPr>
        <w:t>Elevator</w:t>
      </w:r>
      <w:r>
        <w:rPr>
          <w:rStyle w:val="token"/>
          <w:rFonts w:ascii="Consolas" w:hAnsi="Consolas"/>
          <w:color w:val="A67F59"/>
          <w:sz w:val="23"/>
          <w:szCs w:val="23"/>
        </w:rPr>
        <w:t>&gt;&lt;/</w:t>
      </w:r>
      <w:r>
        <w:rPr>
          <w:rStyle w:val="HTMLCode"/>
          <w:rFonts w:ascii="Consolas" w:hAnsi="Consolas"/>
          <w:color w:val="000000"/>
          <w:sz w:val="23"/>
          <w:szCs w:val="23"/>
        </w:rPr>
        <w:t>Elevator</w:t>
      </w:r>
      <w:r>
        <w:rPr>
          <w:rStyle w:val="token"/>
          <w:rFonts w:ascii="Consolas"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9A2629" w:rsidRDefault="009A2629" w:rsidP="009A2629">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lastRenderedPageBreak/>
        <w:t>Higher Order Components</w:t>
      </w:r>
    </w:p>
    <w:p w:rsidR="009A2629" w:rsidRDefault="009A2629" w:rsidP="009A2629">
      <w:pPr>
        <w:rPr>
          <w:rFonts w:ascii="Times New Roman" w:hAnsi="Times New Roman" w:cs="Times New Roman"/>
          <w:sz w:val="24"/>
          <w:szCs w:val="24"/>
        </w:rPr>
      </w:pP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A </w:t>
      </w:r>
      <w:r>
        <w:rPr>
          <w:rStyle w:val="Strong"/>
          <w:color w:val="333333"/>
          <w:sz w:val="29"/>
          <w:szCs w:val="29"/>
        </w:rPr>
        <w:t>Higher-Order component</w:t>
      </w:r>
      <w:r>
        <w:rPr>
          <w:color w:val="333333"/>
          <w:sz w:val="29"/>
          <w:szCs w:val="29"/>
        </w:rPr>
        <w:t> (HOC) is an advanced technique in React for reusing component logic.</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Higher Order Component is a function that takes a component as input and returns a new component.</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Higher Order Components promote Code Reusability. We all know how important it is to develop reusable code.</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Lets look at one Example. Assuming that we are developing an Admin Dashboard which will show Employee Data, Department Data and Project Data in the form of Reports.</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We will have our REST API which will be giving us the data and the react application should display this data by fetching from the API.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We will use the Same REST API we have developed in our Previous Videos, Lets Open the ASP.NET Web API we have created using Visual Studio. As we can see here that this Project is having two different API Controllers, One returns the Employee Data and the other one returns the Department Data. Lets run this API Project.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Now lets Open Index.js file from our Demo Project using Visual Studio Code.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Here we will create three Component Classes. AdminDashboard, EmployeeReports and Department Reports. EmployeeReports Component will have the code to call the API, get the list of Employees and display them.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DepartmentReports Component will have the code to call the API, get the list of Departments  and display them.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lastRenderedPageBreak/>
        <w:t>AdminDashboard will be calling these two components and display the Reports.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And finally we will call the AdminDashboard Component and we will render it to our root container.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I have the Code handy and I am pasting it here. As this has been discussed already in our previous videos.</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EmployeeReports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state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employees</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componentDidMount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fetch</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"https://localhost:44306/api/Employee"</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res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json</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result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setState</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employees</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result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Employees Data</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Id</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Name</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Location</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Salary</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employees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map</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emp</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 key</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Location</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Salary</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DeptReports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state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dept</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componentDidMount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fetch</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"https://localhost:44306/api/Dept"</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res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json</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result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setState</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dept</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result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Dept Data</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Id</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Name</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Revenue</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dept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map</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d</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 key</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d</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d</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d</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d</w:t>
      </w:r>
      <w:r>
        <w:rPr>
          <w:rStyle w:val="token"/>
          <w:rFonts w:ascii="Consolas" w:eastAsiaTheme="majorEastAsia" w:hAnsi="Consolas"/>
          <w:color w:val="5F6364"/>
          <w:sz w:val="23"/>
          <w:szCs w:val="23"/>
        </w:rPr>
        <w:t>.</w:t>
      </w:r>
      <w:r>
        <w:rPr>
          <w:rStyle w:val="HTMLCode"/>
          <w:rFonts w:ascii="Consolas" w:hAnsi="Consolas"/>
          <w:color w:val="000000"/>
          <w:sz w:val="23"/>
          <w:szCs w:val="23"/>
        </w:rPr>
        <w:t>Revenue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AdminDashboard</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React</w:t>
      </w:r>
      <w:r>
        <w:rPr>
          <w:rStyle w:val="token"/>
          <w:rFonts w:ascii="Consolas" w:eastAsiaTheme="majorEastAsia" w:hAnsi="Consolas"/>
          <w:color w:val="5F6364"/>
          <w:sz w:val="23"/>
          <w:szCs w:val="23"/>
        </w:rPr>
        <w:t>.</w:t>
      </w:r>
      <w:r>
        <w:rPr>
          <w:rStyle w:val="HTMLCode"/>
          <w:rFonts w:ascii="Consolas" w:hAnsi="Consolas"/>
          <w:color w:val="000000"/>
          <w:sz w:val="23"/>
          <w:szCs w:val="23"/>
        </w:rPr>
        <w:t>Fragment</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EmployeeReports</w:t>
      </w:r>
      <w:r>
        <w:rPr>
          <w:rStyle w:val="token"/>
          <w:rFonts w:ascii="Consolas" w:eastAsiaTheme="majorEastAsia" w:hAnsi="Consolas"/>
          <w:color w:val="A67F59"/>
          <w:sz w:val="23"/>
          <w:szCs w:val="23"/>
        </w:rPr>
        <w:t>&gt;&lt;/</w:t>
      </w:r>
      <w:r>
        <w:rPr>
          <w:rStyle w:val="HTMLCode"/>
          <w:rFonts w:ascii="Consolas" w:hAnsi="Consolas"/>
          <w:color w:val="000000"/>
          <w:sz w:val="23"/>
          <w:szCs w:val="23"/>
        </w:rPr>
        <w:t>EmployeeReports</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DeptReports</w:t>
      </w:r>
      <w:r>
        <w:rPr>
          <w:rStyle w:val="token"/>
          <w:rFonts w:ascii="Consolas" w:eastAsiaTheme="majorEastAsia" w:hAnsi="Consolas"/>
          <w:color w:val="A67F59"/>
          <w:sz w:val="23"/>
          <w:szCs w:val="23"/>
        </w:rPr>
        <w:t>&gt;&lt;/</w:t>
      </w:r>
      <w:r>
        <w:rPr>
          <w:rStyle w:val="HTMLCode"/>
          <w:rFonts w:ascii="Consolas" w:hAnsi="Consolas"/>
          <w:color w:val="000000"/>
          <w:sz w:val="23"/>
          <w:szCs w:val="23"/>
        </w:rPr>
        <w:t>DeptReports</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React</w:t>
      </w:r>
      <w:r>
        <w:rPr>
          <w:rStyle w:val="token"/>
          <w:rFonts w:ascii="Consolas" w:eastAsiaTheme="majorEastAsia" w:hAnsi="Consolas"/>
          <w:color w:val="5F6364"/>
          <w:sz w:val="23"/>
          <w:szCs w:val="23"/>
        </w:rPr>
        <w:t>.</w:t>
      </w:r>
      <w:r>
        <w:rPr>
          <w:rStyle w:val="HTMLCode"/>
          <w:rFonts w:ascii="Consolas" w:hAnsi="Consolas"/>
          <w:color w:val="000000"/>
          <w:sz w:val="23"/>
          <w:szCs w:val="23"/>
        </w:rPr>
        <w:t>Fragment</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element</w:t>
      </w:r>
      <w:r>
        <w:rPr>
          <w:rStyle w:val="token"/>
          <w:rFonts w:ascii="Consolas" w:eastAsiaTheme="majorEastAsia" w:hAnsi="Consolas"/>
          <w:color w:val="A67F59"/>
          <w:sz w:val="23"/>
          <w:szCs w:val="23"/>
        </w:rPr>
        <w:t>=&lt;</w:t>
      </w:r>
      <w:r>
        <w:rPr>
          <w:rStyle w:val="HTMLCode"/>
          <w:rFonts w:ascii="Consolas" w:hAnsi="Consolas"/>
          <w:color w:val="000000"/>
          <w:sz w:val="23"/>
          <w:szCs w:val="23"/>
        </w:rPr>
        <w:t>AdminDashboard</w:t>
      </w:r>
      <w:r>
        <w:rPr>
          <w:rStyle w:val="token"/>
          <w:rFonts w:ascii="Consolas" w:eastAsiaTheme="majorEastAsia" w:hAnsi="Consolas"/>
          <w:color w:val="A67F59"/>
          <w:sz w:val="23"/>
          <w:szCs w:val="23"/>
        </w:rPr>
        <w:t>&gt;&lt;/</w:t>
      </w:r>
      <w:r>
        <w:rPr>
          <w:rStyle w:val="HTMLCode"/>
          <w:rFonts w:ascii="Consolas" w:hAnsi="Consolas"/>
          <w:color w:val="000000"/>
          <w:sz w:val="23"/>
          <w:szCs w:val="23"/>
        </w:rPr>
        <w:t>AdminDashboard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ReactDOM</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element</w:t>
      </w:r>
      <w:r>
        <w:rPr>
          <w:rStyle w:val="token"/>
          <w:rFonts w:ascii="Consolas" w:eastAsiaTheme="majorEastAsia" w:hAnsi="Consolas"/>
          <w:color w:val="5F6364"/>
          <w:sz w:val="23"/>
          <w:szCs w:val="23"/>
        </w:rPr>
        <w:t>,</w:t>
      </w:r>
      <w:r>
        <w:rPr>
          <w:rStyle w:val="HTMLCode"/>
          <w:rFonts w:ascii="Consolas" w:hAnsi="Consolas"/>
          <w:color w:val="000000"/>
          <w:sz w:val="23"/>
          <w:szCs w:val="23"/>
        </w:rPr>
        <w:t>document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getElementById</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"root"</w:t>
      </w:r>
      <w:r>
        <w:rPr>
          <w:rStyle w:val="token"/>
          <w:rFonts w:ascii="Consolas" w:eastAsiaTheme="majorEastAsia" w:hAnsi="Consolas"/>
          <w:color w:val="5F6364"/>
          <w:sz w:val="23"/>
          <w:szCs w:val="23"/>
        </w:rPr>
        <w:t>));</w:t>
      </w:r>
    </w:p>
    <w:p w:rsidR="009A2629" w:rsidRDefault="009A2629" w:rsidP="009A2629">
      <w:pPr>
        <w:rPr>
          <w:color w:val="676A6D"/>
          <w:sz w:val="23"/>
          <w:szCs w:val="23"/>
        </w:rPr>
      </w:pP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lastRenderedPageBreak/>
        <w:t>Now lets save these changes, navigate to the browser. We can see that both employee reports and department reports are displayed.</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Now if we look at our EmployeeReports Component Class and DepartmentReports Component class, though they are sending a request to different Rest API, though they have different sets of columns and data that is getting rendered, on a high level they do the same job. Send API request, get the reports data and display the reports. We have to write the code on the similar lines even for showing Project Reports. Why cant we reuse the code instead of repeating the code again and again. This is where Higher Order Components comes into picture.</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Remember that Higher-order component is a function that takes a component and returns a new component</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Lets go ahead and create a function which accepts two inputs. First one is the Component and the second one is the input using which we will pass the information like the url and how many columns we want in the reports and any other component specific data.</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As we know that Higher Order Component takes a Component as an input and returns a new Component, lets return a Component class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And with in class lets create a constructor and add one state object. To this state object add properties like url, columns and data. We initialize these properties by reading the data from the inputData parameter.</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Lets implement ComponentDidMount method in which we will have the code to send the API request. I have the code and pasting it here.</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We are sending the request and when we get the response we are updating our state object.</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Now lets implement render method. With in this render method, we call another component to which we will pass this state data through a property and that component is responsible for displaying the data.</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Now lets create this Data Component. Lets implement the render method.</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lastRenderedPageBreak/>
        <w:t>Lets return a div container. Lets display the header data using h2 tag. We will access the header value through data property which is passed to this component.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Lets add a table, and the header columns are dependent on the columns which are passed through properties. Lets navigate through the columns array using map function and we will add the header.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Add table body and we have to display the data based on the number of records in the data which is passed to this component through properties. Lets loop through the data and for every row, we have to add the respective number of columns.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Lets create one Reports Component class and this component is going to be used as input component to our Higher Order Component.</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Lets return div from the render method of this class.</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Now we will create all the report component classes which are required. First lets start with EmployeeReports,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So we say const EmployeeReports=reportsHOC() and to this function, we will pass our Reports Component as input and we will pass another object which will contain the url, columns and header.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The Higher Order Component returns us a Component and we have assigned it to EmployeeReports. Now lets see how easy it becomes to generate DepartmentReports. We will call the reportsHOC function again and we will pass the other details through an Object.</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Now we can repeat the same for any number of Report Components we want to generate.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Lets save these changes, navigate to the browser and we can see that both the Reports are being displayed.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Using HOC’s are common in any Enterprise application we develop using React. </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lastRenderedPageBreak/>
        <w:t>import</w:t>
      </w:r>
      <w:r>
        <w:rPr>
          <w:rStyle w:val="HTMLCode"/>
          <w:rFonts w:ascii="Consolas" w:hAnsi="Consolas"/>
          <w:color w:val="000000"/>
          <w:sz w:val="23"/>
          <w:szCs w:val="23"/>
        </w:rPr>
        <w:t xml:space="preserve"> ReactDOM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"react-dom"</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Component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reportsHOC</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InputComponent</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 xml:space="preserve"> inputData</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React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Component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state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data</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columns</w:t>
      </w:r>
      <w:r>
        <w:rPr>
          <w:rStyle w:val="token"/>
          <w:rFonts w:ascii="Consolas" w:eastAsiaTheme="majorEastAsia" w:hAnsi="Consolas"/>
          <w:color w:val="A67F59"/>
          <w:sz w:val="23"/>
          <w:szCs w:val="23"/>
        </w:rPr>
        <w:t>:</w:t>
      </w:r>
      <w:r>
        <w:rPr>
          <w:rStyle w:val="HTMLCode"/>
          <w:rFonts w:ascii="Consolas" w:hAnsi="Consolas"/>
          <w:color w:val="000000"/>
          <w:sz w:val="23"/>
          <w:szCs w:val="23"/>
        </w:rPr>
        <w:t>inputData</w:t>
      </w:r>
      <w:r>
        <w:rPr>
          <w:rStyle w:val="token"/>
          <w:rFonts w:ascii="Consolas" w:eastAsiaTheme="majorEastAsia" w:hAnsi="Consolas"/>
          <w:color w:val="5F6364"/>
          <w:sz w:val="23"/>
          <w:szCs w:val="23"/>
        </w:rPr>
        <w:t>.</w:t>
      </w:r>
      <w:r>
        <w:rPr>
          <w:rStyle w:val="HTMLCode"/>
          <w:rFonts w:ascii="Consolas" w:hAnsi="Consolas"/>
          <w:color w:val="000000"/>
          <w:sz w:val="23"/>
          <w:szCs w:val="23"/>
        </w:rPr>
        <w:t>columns</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header</w:t>
      </w:r>
      <w:r>
        <w:rPr>
          <w:rStyle w:val="token"/>
          <w:rFonts w:ascii="Consolas" w:eastAsiaTheme="majorEastAsia" w:hAnsi="Consolas"/>
          <w:color w:val="A67F59"/>
          <w:sz w:val="23"/>
          <w:szCs w:val="23"/>
        </w:rPr>
        <w:t>:</w:t>
      </w:r>
      <w:r>
        <w:rPr>
          <w:rStyle w:val="HTMLCode"/>
          <w:rFonts w:ascii="Consolas" w:hAnsi="Consolas"/>
          <w:color w:val="000000"/>
          <w:sz w:val="23"/>
          <w:szCs w:val="23"/>
        </w:rPr>
        <w:t>inputData</w:t>
      </w:r>
      <w:r>
        <w:rPr>
          <w:rStyle w:val="token"/>
          <w:rFonts w:ascii="Consolas" w:eastAsiaTheme="majorEastAsia" w:hAnsi="Consolas"/>
          <w:color w:val="5F6364"/>
          <w:sz w:val="23"/>
          <w:szCs w:val="23"/>
        </w:rPr>
        <w:t>.</w:t>
      </w:r>
      <w:r>
        <w:rPr>
          <w:rStyle w:val="HTMLCode"/>
          <w:rFonts w:ascii="Consolas" w:hAnsi="Consolas"/>
          <w:color w:val="000000"/>
          <w:sz w:val="23"/>
          <w:szCs w:val="23"/>
        </w:rPr>
        <w:t>header</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componentDidMount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fetch</w:t>
      </w:r>
      <w:r>
        <w:rPr>
          <w:rStyle w:val="token"/>
          <w:rFonts w:ascii="Consolas" w:eastAsiaTheme="majorEastAsia" w:hAnsi="Consolas"/>
          <w:color w:val="5F6364"/>
          <w:sz w:val="23"/>
          <w:szCs w:val="23"/>
        </w:rPr>
        <w:t>(</w:t>
      </w:r>
      <w:r>
        <w:rPr>
          <w:rStyle w:val="HTMLCode"/>
          <w:rFonts w:ascii="Consolas" w:hAnsi="Consolas"/>
          <w:color w:val="000000"/>
          <w:sz w:val="23"/>
          <w:szCs w:val="23"/>
        </w:rPr>
        <w:t>selectData</w:t>
      </w:r>
      <w:r>
        <w:rPr>
          <w:rStyle w:val="token"/>
          <w:rFonts w:ascii="Consolas" w:eastAsiaTheme="majorEastAsia" w:hAnsi="Consolas"/>
          <w:color w:val="5F6364"/>
          <w:sz w:val="23"/>
          <w:szCs w:val="23"/>
        </w:rPr>
        <w:t>.</w:t>
      </w:r>
      <w:r>
        <w:rPr>
          <w:rStyle w:val="HTMLCode"/>
          <w:rFonts w:ascii="Consolas" w:hAnsi="Consolas"/>
          <w:color w:val="000000"/>
          <w:sz w:val="23"/>
          <w:szCs w:val="23"/>
        </w:rPr>
        <w:t>Url</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res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json</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result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setState</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data</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result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Data data</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Data</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Data</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7D8B99"/>
          <w:sz w:val="23"/>
          <w:szCs w:val="23"/>
        </w:rPr>
        <w:t>//alert(JSON.stringify(props));</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data</w:t>
      </w:r>
      <w:r>
        <w:rPr>
          <w:rStyle w:val="token"/>
          <w:rFonts w:ascii="Consolas" w:eastAsiaTheme="majorEastAsia" w:hAnsi="Consolas"/>
          <w:color w:val="5F6364"/>
          <w:sz w:val="23"/>
          <w:szCs w:val="23"/>
        </w:rPr>
        <w:t>.</w:t>
      </w:r>
      <w:r>
        <w:rPr>
          <w:rStyle w:val="HTMLCode"/>
          <w:rFonts w:ascii="Consolas" w:hAnsi="Consolas"/>
          <w:color w:val="000000"/>
          <w:sz w:val="23"/>
          <w:szCs w:val="23"/>
        </w:rPr>
        <w:t>header</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data</w:t>
      </w:r>
      <w:r>
        <w:rPr>
          <w:rStyle w:val="token"/>
          <w:rFonts w:ascii="Consolas" w:eastAsiaTheme="majorEastAsia" w:hAnsi="Consolas"/>
          <w:color w:val="5F6364"/>
          <w:sz w:val="23"/>
          <w:szCs w:val="23"/>
        </w:rPr>
        <w:t>.</w:t>
      </w:r>
      <w:r>
        <w:rPr>
          <w:rStyle w:val="HTMLCode"/>
          <w:rFonts w:ascii="Consolas" w:hAnsi="Consolas"/>
          <w:color w:val="000000"/>
          <w:sz w:val="23"/>
          <w:szCs w:val="23"/>
        </w:rPr>
        <w:t>columns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map</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c</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c</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data</w:t>
      </w:r>
      <w:r>
        <w:rPr>
          <w:rStyle w:val="token"/>
          <w:rFonts w:ascii="Consolas" w:eastAsiaTheme="majorEastAsia" w:hAnsi="Consolas"/>
          <w:color w:val="5F6364"/>
          <w:sz w:val="23"/>
          <w:szCs w:val="23"/>
        </w:rPr>
        <w:t>.</w:t>
      </w:r>
      <w:r>
        <w:rPr>
          <w:rStyle w:val="HTMLCode"/>
          <w:rFonts w:ascii="Consolas" w:hAnsi="Consolas"/>
          <w:color w:val="000000"/>
          <w:sz w:val="23"/>
          <w:szCs w:val="23"/>
        </w:rPr>
        <w:t>data</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map</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emp</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 key</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data</w:t>
      </w:r>
      <w:r>
        <w:rPr>
          <w:rStyle w:val="token"/>
          <w:rFonts w:ascii="Consolas" w:eastAsiaTheme="majorEastAsia" w:hAnsi="Consolas"/>
          <w:color w:val="5F6364"/>
          <w:sz w:val="23"/>
          <w:szCs w:val="23"/>
        </w:rPr>
        <w:t>.</w:t>
      </w:r>
      <w:r>
        <w:rPr>
          <w:rStyle w:val="HTMLCode"/>
          <w:rFonts w:ascii="Consolas" w:hAnsi="Consolas"/>
          <w:color w:val="000000"/>
          <w:sz w:val="23"/>
          <w:szCs w:val="23"/>
        </w:rPr>
        <w:t>columns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map</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c</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c</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Reports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EmployeeReports</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reportsHOC</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Url</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'https://localhost:44306/api/Employee'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columns</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'Location'</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'Salary'</w:t>
      </w:r>
      <w:r>
        <w:rPr>
          <w:rStyle w:val="token"/>
          <w:rFonts w:ascii="Consolas" w:eastAsiaTheme="majorEastAsia" w:hAnsi="Consolas"/>
          <w:color w:val="5F6364"/>
          <w:sz w:val="23"/>
          <w:szCs w:val="23"/>
        </w:rPr>
        <w:t>],</w:t>
      </w:r>
      <w:r>
        <w:rPr>
          <w:rStyle w:val="HTMLCode"/>
          <w:rFonts w:ascii="Consolas" w:hAnsi="Consolas"/>
          <w:color w:val="000000"/>
          <w:sz w:val="23"/>
          <w:szCs w:val="23"/>
        </w:rPr>
        <w:t>header</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'Employee Data'</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DeptReports</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reportsHOC</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Url</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'https://localhost:44306/api/Dept'</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columns</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'Revenue'</w:t>
      </w:r>
      <w:r>
        <w:rPr>
          <w:rStyle w:val="token"/>
          <w:rFonts w:ascii="Consolas" w:eastAsiaTheme="majorEastAsia" w:hAnsi="Consolas"/>
          <w:color w:val="5F6364"/>
          <w:sz w:val="23"/>
          <w:szCs w:val="23"/>
        </w:rPr>
        <w:t>],</w:t>
      </w:r>
      <w:r>
        <w:rPr>
          <w:rStyle w:val="HTMLCode"/>
          <w:rFonts w:ascii="Consolas" w:hAnsi="Consolas"/>
          <w:color w:val="000000"/>
          <w:sz w:val="23"/>
          <w:szCs w:val="23"/>
        </w:rPr>
        <w:t>header</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'Dept Data'</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AdminDashboard</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React</w:t>
      </w:r>
      <w:r>
        <w:rPr>
          <w:rStyle w:val="token"/>
          <w:rFonts w:ascii="Consolas" w:eastAsiaTheme="majorEastAsia" w:hAnsi="Consolas"/>
          <w:color w:val="5F6364"/>
          <w:sz w:val="23"/>
          <w:szCs w:val="23"/>
        </w:rPr>
        <w:t>.</w:t>
      </w:r>
      <w:r>
        <w:rPr>
          <w:rStyle w:val="HTMLCode"/>
          <w:rFonts w:ascii="Consolas" w:hAnsi="Consolas"/>
          <w:color w:val="000000"/>
          <w:sz w:val="23"/>
          <w:szCs w:val="23"/>
        </w:rPr>
        <w:t>Fragment</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EmployeeReports</w:t>
      </w:r>
      <w:r>
        <w:rPr>
          <w:rStyle w:val="token"/>
          <w:rFonts w:ascii="Consolas" w:eastAsiaTheme="majorEastAsia" w:hAnsi="Consolas"/>
          <w:color w:val="A67F59"/>
          <w:sz w:val="23"/>
          <w:szCs w:val="23"/>
        </w:rPr>
        <w:t>&gt;&lt;/</w:t>
      </w:r>
      <w:r>
        <w:rPr>
          <w:rStyle w:val="HTMLCode"/>
          <w:rFonts w:ascii="Consolas" w:hAnsi="Consolas"/>
          <w:color w:val="000000"/>
          <w:sz w:val="23"/>
          <w:szCs w:val="23"/>
        </w:rPr>
        <w:t>EmployeeReports</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DeptReports</w:t>
      </w:r>
      <w:r>
        <w:rPr>
          <w:rStyle w:val="token"/>
          <w:rFonts w:ascii="Consolas" w:eastAsiaTheme="majorEastAsia" w:hAnsi="Consolas"/>
          <w:color w:val="A67F59"/>
          <w:sz w:val="23"/>
          <w:szCs w:val="23"/>
        </w:rPr>
        <w:t>&gt;&lt;/</w:t>
      </w:r>
      <w:r>
        <w:rPr>
          <w:rStyle w:val="HTMLCode"/>
          <w:rFonts w:ascii="Consolas" w:hAnsi="Consolas"/>
          <w:color w:val="000000"/>
          <w:sz w:val="23"/>
          <w:szCs w:val="23"/>
        </w:rPr>
        <w:t>DeptReports</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React</w:t>
      </w:r>
      <w:r>
        <w:rPr>
          <w:rStyle w:val="token"/>
          <w:rFonts w:ascii="Consolas" w:eastAsiaTheme="majorEastAsia" w:hAnsi="Consolas"/>
          <w:color w:val="5F6364"/>
          <w:sz w:val="23"/>
          <w:szCs w:val="23"/>
        </w:rPr>
        <w:t>.</w:t>
      </w:r>
      <w:r>
        <w:rPr>
          <w:rStyle w:val="HTMLCode"/>
          <w:rFonts w:ascii="Consolas" w:hAnsi="Consolas"/>
          <w:color w:val="000000"/>
          <w:sz w:val="23"/>
          <w:szCs w:val="23"/>
        </w:rPr>
        <w:t>Fragment</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element</w:t>
      </w:r>
      <w:r>
        <w:rPr>
          <w:rStyle w:val="token"/>
          <w:rFonts w:ascii="Consolas" w:eastAsiaTheme="majorEastAsia" w:hAnsi="Consolas"/>
          <w:color w:val="A67F59"/>
          <w:sz w:val="23"/>
          <w:szCs w:val="23"/>
        </w:rPr>
        <w:t>=&lt;</w:t>
      </w:r>
      <w:r>
        <w:rPr>
          <w:rStyle w:val="HTMLCode"/>
          <w:rFonts w:ascii="Consolas" w:hAnsi="Consolas"/>
          <w:color w:val="000000"/>
          <w:sz w:val="23"/>
          <w:szCs w:val="23"/>
        </w:rPr>
        <w:t>AdminDashboard</w:t>
      </w:r>
      <w:r>
        <w:rPr>
          <w:rStyle w:val="token"/>
          <w:rFonts w:ascii="Consolas" w:eastAsiaTheme="majorEastAsia" w:hAnsi="Consolas"/>
          <w:color w:val="A67F59"/>
          <w:sz w:val="23"/>
          <w:szCs w:val="23"/>
        </w:rPr>
        <w:t>&gt;&lt;/</w:t>
      </w:r>
      <w:r>
        <w:rPr>
          <w:rStyle w:val="HTMLCode"/>
          <w:rFonts w:ascii="Consolas" w:hAnsi="Consolas"/>
          <w:color w:val="000000"/>
          <w:sz w:val="23"/>
          <w:szCs w:val="23"/>
        </w:rPr>
        <w:t>AdminDashboard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ReactDOM</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element</w:t>
      </w:r>
      <w:r>
        <w:rPr>
          <w:rStyle w:val="token"/>
          <w:rFonts w:ascii="Consolas" w:eastAsiaTheme="majorEastAsia" w:hAnsi="Consolas"/>
          <w:color w:val="5F6364"/>
          <w:sz w:val="23"/>
          <w:szCs w:val="23"/>
        </w:rPr>
        <w:t>,</w:t>
      </w:r>
      <w:r>
        <w:rPr>
          <w:rStyle w:val="HTMLCode"/>
          <w:rFonts w:ascii="Consolas" w:hAnsi="Consolas"/>
          <w:color w:val="000000"/>
          <w:sz w:val="23"/>
          <w:szCs w:val="23"/>
        </w:rPr>
        <w:t>document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getElementById</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"root"</w:t>
      </w:r>
      <w:r>
        <w:rPr>
          <w:rStyle w:val="token"/>
          <w:rFonts w:ascii="Consolas" w:eastAsiaTheme="majorEastAsia" w:hAnsi="Consolas"/>
          <w:color w:val="5F6364"/>
          <w:sz w:val="23"/>
          <w:szCs w:val="23"/>
        </w:rPr>
        <w:t>));</w:t>
      </w:r>
    </w:p>
    <w:p w:rsidR="009A2629" w:rsidRDefault="009A2629" w:rsidP="009A2629">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Portals</w:t>
      </w:r>
    </w:p>
    <w:p w:rsidR="009A2629" w:rsidRDefault="009A2629" w:rsidP="009A2629">
      <w:pPr>
        <w:rPr>
          <w:rFonts w:ascii="Times New Roman" w:hAnsi="Times New Roman" w:cs="Times New Roman"/>
          <w:sz w:val="24"/>
          <w:szCs w:val="24"/>
        </w:rPr>
      </w:pP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In this article, we will discuss about </w:t>
      </w:r>
      <w:r>
        <w:rPr>
          <w:rStyle w:val="Strong"/>
          <w:color w:val="333333"/>
          <w:sz w:val="29"/>
          <w:szCs w:val="29"/>
        </w:rPr>
        <w:t>Portals </w:t>
      </w:r>
      <w:r>
        <w:rPr>
          <w:color w:val="333333"/>
          <w:sz w:val="29"/>
          <w:szCs w:val="29"/>
        </w:rPr>
        <w:t>in React.</w:t>
      </w:r>
    </w:p>
    <w:p w:rsidR="009A2629" w:rsidRDefault="009A2629" w:rsidP="009A2629">
      <w:pPr>
        <w:pStyle w:val="NormalWeb"/>
        <w:spacing w:before="0" w:beforeAutospacing="0" w:after="360" w:afterAutospacing="0" w:line="360" w:lineRule="atLeast"/>
        <w:rPr>
          <w:color w:val="333333"/>
          <w:sz w:val="29"/>
          <w:szCs w:val="29"/>
        </w:rPr>
      </w:pPr>
      <w:r>
        <w:rPr>
          <w:rStyle w:val="Strong"/>
          <w:color w:val="333333"/>
          <w:sz w:val="29"/>
          <w:szCs w:val="29"/>
        </w:rPr>
        <w:t>Portals provide a first-class way to render children into a DOM node that exists outside the DOM hierarchy of the parent component.</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Normally, when you return an element from a component’s render method, it’s mounted into the DOM as a child of the nearest parent node.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However, sometimes it’s useful to insert a child into a different location in the DOM.</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Lets understand this with an example. Lets open the index.js file from our demo-project.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lastRenderedPageBreak/>
        <w:t>I have copied the Employee Component from our last session and Pasting it here. This Component displays the list of employees. And we are rendering this element to our root container. </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Employee</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state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employees</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componentDidMount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fetch</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"https://localhost:44306/api/Employee"</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res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json</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result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setState</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employees</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result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Employees Data</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Id</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Name</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Location</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Salary</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employees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map</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emp</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 key</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Location</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Salary</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9A2629" w:rsidRDefault="009A2629" w:rsidP="009A2629">
      <w:pPr>
        <w:rPr>
          <w:color w:val="676A6D"/>
          <w:sz w:val="23"/>
          <w:szCs w:val="23"/>
        </w:rPr>
      </w:pP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Lets Call this Component and render this Component to our root container.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Now if we look at the code, we are returning one div container from the render method. We have a table inside the div. Now this div contents will be placed inside a div whose id is root. We can observe the same in the browser. Save these changes, navigate to the browser. We can see the employees data is being displayed.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Now open developer tools, We can observe that the table is placed inside a div and this div is placed in the root div container.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 xml:space="preserve">Now our requirement is that we have to place edit button in every row of our table and when we click on the edit button, we want the employee data </w:t>
      </w:r>
      <w:r>
        <w:rPr>
          <w:color w:val="333333"/>
          <w:sz w:val="29"/>
          <w:szCs w:val="29"/>
        </w:rPr>
        <w:lastRenderedPageBreak/>
        <w:t>should be displayed in a Modal Popup.  That modal popup contents may be displayed in the center of our browser.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That means we have render an element outside of its parent’s document.</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This is where we will make use of a Concept in React called as Portals.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Now lets see how we will display a modal popup outside of our div using Portal.</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Lets create one EmployeeModal Component class which will display the Employee Details in edit Mode.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I have the code handy and I am pasting it here.</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EmployeeModal</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Employee Details</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Employee </w:t>
      </w:r>
      <w:r>
        <w:rPr>
          <w:rStyle w:val="token"/>
          <w:rFonts w:ascii="Consolas" w:eastAsiaTheme="majorEastAsia" w:hAnsi="Consolas"/>
          <w:color w:val="C92C2C"/>
          <w:sz w:val="23"/>
          <w:szCs w:val="23"/>
        </w:rPr>
        <w:t>ID</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Employee Name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Employee Location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Location</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Employee Salary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Salary</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"submit"</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"Save"</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9A2629" w:rsidRDefault="009A2629" w:rsidP="009A2629">
      <w:pPr>
        <w:rPr>
          <w:color w:val="676A6D"/>
          <w:sz w:val="23"/>
          <w:szCs w:val="23"/>
        </w:rPr>
      </w:pP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We are returning a div container in which we are displaying the employee data in the textboxes. We have a save button.</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Now lets add a new column to our table and with in this column we will place one edit button.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We have display the modal pop up on click of the edit button. Lets Call a function named editEmployee on the click.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Lets add a new property to our state object using which we will track the show and hide of our modal.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Update this property value with in our openModal function based on its current state in our editEmployee function. That means if it is Opened now, we will close the Modal PopUp. We do the other way if not.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Lets create one modal component. To this we will pass the children that needs to rendered, onClose function and modal popup visibility status as parameters.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If the popus status is true, then we will display the the children of this modal pop up in a div but that div conainer should be rendered outside of the parent div. so we use a method called as ReactDOM.createPortal method and to this method we will pass the contents that needs to be displayed and the container. Lets give the DOM body as the container.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lastRenderedPageBreak/>
        <w:t>Lets add a close button. Lets apply a class to this div using which we are setting the some css property values. I have the css class code handy and I place it in index.html file.</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Now lets call this modal component from our table. To this modal we will pass open and onClose as properties.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With in this Modal Component, we will call the EmployeeModal component and we will pass the employee data to this component class through property.</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Save these changes. Navigate to the browser. Click on Edit button of any row and we can see that employee details are displayed in a Modal Popup. We are rendering the contents of the EmployeeModal Component Class outside of our root container using Portals in React. </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Whenever the contents of specific component needs to be rendered outside of the current container, like showing tooltips, or  new window that is where we will make use of Portals in React.</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Remember that Even though a portal can be anywhere in the DOM tree, it behaves like a normal React child in every other way. Features like context work exactly the same regardless of whether the child is a portal, as the portal still exists in the React tree regardless of position in the DOM tree.</w:t>
      </w:r>
    </w:p>
    <w:p w:rsidR="009A2629" w:rsidRDefault="009A2629" w:rsidP="009A2629">
      <w:pPr>
        <w:pStyle w:val="NormalWeb"/>
        <w:spacing w:before="0" w:beforeAutospacing="0" w:after="360" w:afterAutospacing="0" w:line="360" w:lineRule="atLeast"/>
        <w:rPr>
          <w:color w:val="333333"/>
          <w:sz w:val="29"/>
          <w:szCs w:val="29"/>
        </w:rPr>
      </w:pPr>
      <w:r>
        <w:rPr>
          <w:color w:val="333333"/>
          <w:sz w:val="29"/>
          <w:szCs w:val="29"/>
        </w:rPr>
        <w:t>This includes event bubbling. An event fired from inside a portal will propagate to ancestors in the containing React tree, even if those elements are not ancestors in the DOM tree.</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ReactDOM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"react-dom"</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Component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Employee</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state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employees</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showModal</w:t>
      </w:r>
      <w:r>
        <w:rPr>
          <w:rStyle w:val="token"/>
          <w:rFonts w:ascii="Consolas" w:eastAsiaTheme="majorEastAsia" w:hAnsi="Consolas"/>
          <w:color w:val="A67F59"/>
          <w:sz w:val="23"/>
          <w:szCs w:val="23"/>
        </w:rPr>
        <w:t>:</w:t>
      </w:r>
      <w:r>
        <w:rPr>
          <w:rStyle w:val="token"/>
          <w:rFonts w:ascii="Consolas" w:eastAsiaTheme="majorEastAsia" w:hAnsi="Consolas"/>
          <w:color w:val="C92C2C"/>
          <w:sz w:val="23"/>
          <w:szCs w:val="23"/>
        </w:rPr>
        <w:t>false</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componentDidMount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fetch</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"https://localhost:44306/api/Employee"</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res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json</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result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setState</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employees</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result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editEmployee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setState</w:t>
      </w:r>
      <w:r>
        <w:rPr>
          <w:rStyle w:val="token"/>
          <w:rFonts w:ascii="Consolas" w:eastAsiaTheme="majorEastAsia" w:hAnsi="Consolas"/>
          <w:color w:val="5F6364"/>
          <w:sz w:val="23"/>
          <w:szCs w:val="23"/>
        </w:rPr>
        <w:t>({</w:t>
      </w:r>
      <w:r>
        <w:rPr>
          <w:rStyle w:val="HTMLCode"/>
          <w:rFonts w:ascii="Consolas" w:hAnsi="Consolas"/>
          <w:color w:val="000000"/>
          <w:sz w:val="23"/>
          <w:szCs w:val="23"/>
        </w:rPr>
        <w:t>showModal</w:t>
      </w:r>
      <w:r>
        <w:rPr>
          <w:rStyle w:val="token"/>
          <w:rFonts w:ascii="Consolas" w:eastAsiaTheme="majorEastAsia" w:hAnsi="Consolas"/>
          <w:color w:val="A67F59"/>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showModal</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Employees Data</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Id</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Name</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Location</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Salary</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Actions</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employees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map</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emp</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 key</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Location</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Salary</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button onClick</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editEmployee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HTMLCode"/>
          <w:rFonts w:ascii="Consolas" w:hAnsi="Consolas"/>
          <w:color w:val="000000"/>
          <w:sz w:val="23"/>
          <w:szCs w:val="23"/>
        </w:rPr>
        <w:t>Edit</w:t>
      </w:r>
      <w:r>
        <w:rPr>
          <w:rStyle w:val="token"/>
          <w:rFonts w:ascii="Consolas" w:eastAsiaTheme="majorEastAsia" w:hAnsi="Consolas"/>
          <w:color w:val="A67F59"/>
          <w:sz w:val="23"/>
          <w:szCs w:val="23"/>
        </w:rPr>
        <w:t>&lt;/</w:t>
      </w:r>
      <w:r>
        <w:rPr>
          <w:rStyle w:val="HTMLCode"/>
          <w:rFonts w:ascii="Consolas" w:hAnsi="Consolas"/>
          <w:color w:val="000000"/>
          <w:sz w:val="23"/>
          <w:szCs w:val="23"/>
        </w:rPr>
        <w:t>button</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Modal open</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showModal</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close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editEmployee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EmployeeModal employee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EmployeeModal</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Modal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Modal</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open</w:t>
      </w:r>
      <w:r>
        <w:rPr>
          <w:rStyle w:val="token"/>
          <w:rFonts w:ascii="Consolas" w:eastAsiaTheme="majorEastAsia" w:hAnsi="Consolas"/>
          <w:color w:val="A67F59"/>
          <w:sz w:val="23"/>
          <w:szCs w:val="23"/>
        </w:rPr>
        <w:t>?</w:t>
      </w:r>
      <w:r>
        <w:rPr>
          <w:rStyle w:val="HTMLCode"/>
          <w:rFonts w:ascii="Consolas" w:hAnsi="Consolas"/>
          <w:color w:val="000000"/>
          <w:sz w:val="23"/>
          <w:szCs w:val="23"/>
        </w:rPr>
        <w:t>ReactDOM</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createPortal</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 className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"modal"</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button onClick</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close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token"/>
          <w:rFonts w:ascii="Consolas" w:eastAsiaTheme="majorEastAsia" w:hAnsi="Consolas"/>
          <w:color w:val="C92C2C"/>
          <w:sz w:val="23"/>
          <w:szCs w:val="23"/>
        </w:rPr>
        <w:t>X</w:t>
      </w:r>
      <w:r>
        <w:rPr>
          <w:rStyle w:val="token"/>
          <w:rFonts w:ascii="Consolas" w:eastAsiaTheme="majorEastAsia" w:hAnsi="Consolas"/>
          <w:color w:val="A67F59"/>
          <w:sz w:val="23"/>
          <w:szCs w:val="23"/>
        </w:rPr>
        <w:t>&lt;/</w:t>
      </w:r>
      <w:r>
        <w:rPr>
          <w:rStyle w:val="HTMLCode"/>
          <w:rFonts w:ascii="Consolas" w:hAnsi="Consolas"/>
          <w:color w:val="000000"/>
          <w:sz w:val="23"/>
          <w:szCs w:val="23"/>
        </w:rPr>
        <w:t>button</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children</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document</w:t>
      </w:r>
      <w:r>
        <w:rPr>
          <w:rStyle w:val="token"/>
          <w:rFonts w:ascii="Consolas" w:eastAsiaTheme="majorEastAsia" w:hAnsi="Consolas"/>
          <w:color w:val="5F6364"/>
          <w:sz w:val="23"/>
          <w:szCs w:val="23"/>
        </w:rPr>
        <w:t>.</w:t>
      </w:r>
      <w:r>
        <w:rPr>
          <w:rStyle w:val="HTMLCode"/>
          <w:rFonts w:ascii="Consolas" w:hAnsi="Consolas"/>
          <w:color w:val="000000"/>
          <w:sz w:val="23"/>
          <w:szCs w:val="23"/>
        </w:rPr>
        <w:t>body</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w:t>
      </w:r>
      <w:r>
        <w:rPr>
          <w:rStyle w:val="token"/>
          <w:rFonts w:ascii="Consolas" w:eastAsiaTheme="majorEastAsia" w:hAnsi="Consolas"/>
          <w:color w:val="1990B8"/>
          <w:sz w:val="23"/>
          <w:szCs w:val="23"/>
        </w:rPr>
        <w:t>null</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EmployeeModal</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Employee Details</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Employee </w:t>
      </w:r>
      <w:r>
        <w:rPr>
          <w:rStyle w:val="token"/>
          <w:rFonts w:ascii="Consolas" w:eastAsiaTheme="majorEastAsia" w:hAnsi="Consolas"/>
          <w:color w:val="C92C2C"/>
          <w:sz w:val="23"/>
          <w:szCs w:val="23"/>
        </w:rPr>
        <w:t>ID</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Employee Name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Employee Location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Location</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Employee Salary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Salary</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"submit"</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"Save"</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element</w:t>
      </w:r>
      <w:r>
        <w:rPr>
          <w:rStyle w:val="token"/>
          <w:rFonts w:ascii="Consolas" w:eastAsiaTheme="majorEastAsia" w:hAnsi="Consolas"/>
          <w:color w:val="A67F59"/>
          <w:sz w:val="23"/>
          <w:szCs w:val="23"/>
        </w:rPr>
        <w:t>=&lt;</w:t>
      </w:r>
      <w:r>
        <w:rPr>
          <w:rStyle w:val="HTMLCode"/>
          <w:rFonts w:ascii="Consolas" w:hAnsi="Consolas"/>
          <w:color w:val="000000"/>
          <w:sz w:val="23"/>
          <w:szCs w:val="23"/>
        </w:rPr>
        <w:t>Employee</w:t>
      </w:r>
      <w:r>
        <w:rPr>
          <w:rStyle w:val="token"/>
          <w:rFonts w:ascii="Consolas" w:eastAsiaTheme="majorEastAsia" w:hAnsi="Consolas"/>
          <w:color w:val="A67F59"/>
          <w:sz w:val="23"/>
          <w:szCs w:val="23"/>
        </w:rPr>
        <w:t>&gt;&lt;/</w:t>
      </w:r>
      <w:r>
        <w:rPr>
          <w:rStyle w:val="HTMLCode"/>
          <w:rFonts w:ascii="Consolas" w:hAnsi="Consolas"/>
          <w:color w:val="000000"/>
          <w:sz w:val="23"/>
          <w:szCs w:val="23"/>
        </w:rPr>
        <w:t>Employee</w:t>
      </w:r>
      <w:r>
        <w:rPr>
          <w:rStyle w:val="token"/>
          <w:rFonts w:ascii="Consolas" w:eastAsiaTheme="majorEastAsia" w:hAnsi="Consolas"/>
          <w:color w:val="A67F59"/>
          <w:sz w:val="23"/>
          <w:szCs w:val="23"/>
        </w:rPr>
        <w:t>&gt;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ReactDOM</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element</w:t>
      </w:r>
      <w:r>
        <w:rPr>
          <w:rStyle w:val="token"/>
          <w:rFonts w:ascii="Consolas" w:eastAsiaTheme="majorEastAsia" w:hAnsi="Consolas"/>
          <w:color w:val="5F6364"/>
          <w:sz w:val="23"/>
          <w:szCs w:val="23"/>
        </w:rPr>
        <w:t>,</w:t>
      </w:r>
      <w:r>
        <w:rPr>
          <w:rStyle w:val="HTMLCode"/>
          <w:rFonts w:ascii="Consolas" w:hAnsi="Consolas"/>
          <w:color w:val="000000"/>
          <w:sz w:val="23"/>
          <w:szCs w:val="23"/>
        </w:rPr>
        <w:t>document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getElementById</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"root"</w:t>
      </w:r>
      <w:r>
        <w:rPr>
          <w:rStyle w:val="token"/>
          <w:rFonts w:ascii="Consolas" w:eastAsiaTheme="majorEastAsia" w:hAnsi="Consolas"/>
          <w:color w:val="5F6364"/>
          <w:sz w:val="23"/>
          <w:szCs w:val="23"/>
        </w:rPr>
        <w:t>));</w:t>
      </w:r>
    </w:p>
    <w:p w:rsidR="009A2629" w:rsidRDefault="009A2629" w:rsidP="009A2629">
      <w:pPr>
        <w:rPr>
          <w:rFonts w:ascii="Times New Roman" w:hAnsi="Times New Roman"/>
          <w:color w:val="676A6D"/>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token"/>
          <w:rFonts w:ascii="Consolas" w:eastAsiaTheme="majorEastAsia" w:hAnsi="Consolas"/>
          <w:color w:val="2F9C0A"/>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&lt;style&gt;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token"/>
          <w:rFonts w:ascii="Consolas" w:eastAsiaTheme="majorEastAsia" w:hAnsi="Consolas"/>
          <w:color w:val="2F9C0A"/>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2F9C0A"/>
          <w:sz w:val="23"/>
          <w:szCs w:val="23"/>
        </w:rPr>
        <w:t xml:space="preserve">      .modal</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C92C2C"/>
          <w:sz w:val="23"/>
          <w:szCs w:val="23"/>
        </w:rPr>
        <w:t>background-color</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whitesmoke</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C92C2C"/>
          <w:sz w:val="23"/>
          <w:szCs w:val="23"/>
        </w:rPr>
        <w:t>position</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fixed</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C92C2C"/>
          <w:sz w:val="23"/>
          <w:szCs w:val="23"/>
        </w:rPr>
        <w:t>height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50%</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C92C2C"/>
          <w:sz w:val="23"/>
          <w:szCs w:val="23"/>
        </w:rPr>
        <w:t>width</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50%</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C92C2C"/>
          <w:sz w:val="23"/>
          <w:szCs w:val="23"/>
        </w:rPr>
        <w:t>top</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25</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C92C2C"/>
          <w:sz w:val="23"/>
          <w:szCs w:val="23"/>
        </w:rPr>
        <w:t>left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25%</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C92C2C"/>
          <w:sz w:val="23"/>
          <w:szCs w:val="23"/>
        </w:rPr>
        <w:t>align-items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center</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2F9C0A"/>
          <w:sz w:val="23"/>
          <w:szCs w:val="23"/>
        </w:rPr>
        <w:t>.modal button</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C92C2C"/>
          <w:sz w:val="23"/>
          <w:szCs w:val="23"/>
        </w:rPr>
        <w:t>position</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absolute</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C92C2C"/>
          <w:sz w:val="23"/>
          <w:szCs w:val="23"/>
        </w:rPr>
        <w:t>top</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5px</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C92C2C"/>
          <w:sz w:val="23"/>
          <w:szCs w:val="23"/>
        </w:rPr>
        <w:t>right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3px</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C92C2C"/>
          <w:sz w:val="23"/>
          <w:szCs w:val="23"/>
        </w:rPr>
        <w:t>font-size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1rem</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C92C2C"/>
          <w:sz w:val="23"/>
          <w:szCs w:val="23"/>
        </w:rPr>
        <w:t>font-weight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bold</w:t>
      </w:r>
      <w:r>
        <w:rPr>
          <w:rStyle w:val="token"/>
          <w:rFonts w:ascii="Consolas" w:eastAsiaTheme="majorEastAsia" w:hAnsi="Consolas"/>
          <w:color w:val="5F6364"/>
          <w:sz w:val="23"/>
          <w:szCs w:val="23"/>
        </w:rPr>
        <w:t>;</w:t>
      </w: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A2629" w:rsidRDefault="009A2629" w:rsidP="009A2629">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eastAsiaTheme="majorEastAsia" w:hAnsi="Consolas"/>
          <w:color w:val="5F6364"/>
          <w:sz w:val="23"/>
          <w:szCs w:val="23"/>
        </w:rPr>
        <w:t>}</w:t>
      </w:r>
      <w:r>
        <w:rPr>
          <w:rStyle w:val="HTMLCode"/>
          <w:rFonts w:ascii="Consolas" w:hAnsi="Consolas"/>
          <w:color w:val="000000"/>
          <w:sz w:val="23"/>
          <w:szCs w:val="23"/>
        </w:rPr>
        <w:t>&lt;/style&gt;</w:t>
      </w:r>
    </w:p>
    <w:p w:rsidR="000D1EFB" w:rsidRDefault="000D1EFB" w:rsidP="000D1EFB">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lastRenderedPageBreak/>
        <w:t>Profiler</w:t>
      </w:r>
    </w:p>
    <w:p w:rsidR="000D1EFB" w:rsidRDefault="000D1EFB" w:rsidP="000D1EFB">
      <w:pPr>
        <w:rPr>
          <w:rFonts w:ascii="Times New Roman" w:hAnsi="Times New Roman" w:cs="Times New Roman"/>
          <w:sz w:val="24"/>
          <w:szCs w:val="24"/>
        </w:rPr>
      </w:pPr>
    </w:p>
    <w:p w:rsidR="000D1EFB" w:rsidRDefault="000D1EFB" w:rsidP="000D1EFB">
      <w:pPr>
        <w:pStyle w:val="NormalWeb"/>
        <w:spacing w:before="0" w:beforeAutospacing="0" w:after="360" w:afterAutospacing="0" w:line="360" w:lineRule="atLeast"/>
        <w:rPr>
          <w:color w:val="333333"/>
          <w:sz w:val="29"/>
          <w:szCs w:val="29"/>
        </w:rPr>
      </w:pPr>
      <w:r>
        <w:rPr>
          <w:color w:val="333333"/>
          <w:sz w:val="29"/>
          <w:szCs w:val="29"/>
        </w:rPr>
        <w:t>The </w:t>
      </w:r>
      <w:r>
        <w:rPr>
          <w:rStyle w:val="Strong"/>
          <w:color w:val="333333"/>
          <w:sz w:val="29"/>
          <w:szCs w:val="29"/>
        </w:rPr>
        <w:t>Profiler</w:t>
      </w:r>
      <w:r>
        <w:rPr>
          <w:color w:val="333333"/>
          <w:sz w:val="29"/>
          <w:szCs w:val="29"/>
        </w:rPr>
        <w:t> measures how often a React application renders and what the “cost” of rendering is. Its purpose is to help identify parts of an application that are slow so that we can work on optimizing them. </w:t>
      </w:r>
    </w:p>
    <w:p w:rsidR="000D1EFB" w:rsidRDefault="000D1EFB" w:rsidP="000D1EFB">
      <w:pPr>
        <w:pStyle w:val="NormalWeb"/>
        <w:spacing w:before="0" w:beforeAutospacing="0" w:after="360" w:afterAutospacing="0" w:line="360" w:lineRule="atLeast"/>
        <w:rPr>
          <w:color w:val="333333"/>
          <w:sz w:val="29"/>
          <w:szCs w:val="29"/>
        </w:rPr>
      </w:pPr>
      <w:r>
        <w:rPr>
          <w:color w:val="333333"/>
          <w:sz w:val="29"/>
          <w:szCs w:val="29"/>
        </w:rPr>
        <w:t>Lets take a look at one example. Assuming that we are developing a Reports Dashboard component for one of the leading bank in the market.</w:t>
      </w:r>
    </w:p>
    <w:p w:rsidR="000D1EFB" w:rsidRDefault="000D1EFB" w:rsidP="000D1EFB">
      <w:pPr>
        <w:pStyle w:val="NormalWeb"/>
        <w:spacing w:before="0" w:beforeAutospacing="0" w:after="360" w:afterAutospacing="0" w:line="360" w:lineRule="atLeast"/>
        <w:rPr>
          <w:color w:val="333333"/>
          <w:sz w:val="29"/>
          <w:szCs w:val="29"/>
        </w:rPr>
      </w:pPr>
      <w:r>
        <w:rPr>
          <w:color w:val="333333"/>
          <w:sz w:val="29"/>
          <w:szCs w:val="29"/>
        </w:rPr>
        <w:t>This Reports Dashboard Component will be using multiple components in it. They are </w:t>
      </w:r>
    </w:p>
    <w:p w:rsidR="000D1EFB" w:rsidRDefault="000D1EFB" w:rsidP="000D1EFB">
      <w:pPr>
        <w:pStyle w:val="NormalWeb"/>
        <w:spacing w:before="0" w:beforeAutospacing="0" w:after="360" w:afterAutospacing="0" w:line="360" w:lineRule="atLeast"/>
        <w:rPr>
          <w:color w:val="333333"/>
          <w:sz w:val="29"/>
          <w:szCs w:val="29"/>
        </w:rPr>
      </w:pPr>
      <w:r>
        <w:rPr>
          <w:color w:val="333333"/>
          <w:sz w:val="29"/>
          <w:szCs w:val="29"/>
        </w:rPr>
        <w:t>1. NewAccountsReports</w:t>
      </w:r>
    </w:p>
    <w:p w:rsidR="000D1EFB" w:rsidRDefault="000D1EFB" w:rsidP="000D1EFB">
      <w:pPr>
        <w:pStyle w:val="NormalWeb"/>
        <w:spacing w:before="0" w:beforeAutospacing="0" w:after="360" w:afterAutospacing="0" w:line="360" w:lineRule="atLeast"/>
        <w:rPr>
          <w:color w:val="333333"/>
          <w:sz w:val="29"/>
          <w:szCs w:val="29"/>
        </w:rPr>
      </w:pPr>
      <w:r>
        <w:rPr>
          <w:color w:val="333333"/>
          <w:sz w:val="29"/>
          <w:szCs w:val="29"/>
        </w:rPr>
        <w:t>2. LoansRepaymentReports</w:t>
      </w:r>
    </w:p>
    <w:p w:rsidR="000D1EFB" w:rsidRDefault="000D1EFB" w:rsidP="000D1EFB">
      <w:pPr>
        <w:pStyle w:val="NormalWeb"/>
        <w:spacing w:before="0" w:beforeAutospacing="0" w:after="360" w:afterAutospacing="0" w:line="360" w:lineRule="atLeast"/>
        <w:rPr>
          <w:color w:val="333333"/>
          <w:sz w:val="29"/>
          <w:szCs w:val="29"/>
        </w:rPr>
      </w:pPr>
      <w:r>
        <w:rPr>
          <w:color w:val="333333"/>
          <w:sz w:val="29"/>
          <w:szCs w:val="29"/>
        </w:rPr>
        <w:t>3. CreditCardsReports</w:t>
      </w:r>
    </w:p>
    <w:p w:rsidR="000D1EFB" w:rsidRDefault="000D1EFB" w:rsidP="000D1EFB">
      <w:pPr>
        <w:pStyle w:val="NormalWeb"/>
        <w:spacing w:before="0" w:beforeAutospacing="0" w:after="360" w:afterAutospacing="0" w:line="360" w:lineRule="atLeast"/>
        <w:rPr>
          <w:color w:val="333333"/>
          <w:sz w:val="29"/>
          <w:szCs w:val="29"/>
        </w:rPr>
      </w:pPr>
      <w:r>
        <w:rPr>
          <w:color w:val="333333"/>
          <w:sz w:val="29"/>
          <w:szCs w:val="29"/>
        </w:rPr>
        <w:t>Assuming that we have developed all these components and our ReportsDashboard Component is ready. We can perform various operations on these reports like entering some inputs to generate reports, triggering few events. </w:t>
      </w:r>
    </w:p>
    <w:p w:rsidR="000D1EFB" w:rsidRDefault="000D1EFB" w:rsidP="000D1EFB">
      <w:pPr>
        <w:pStyle w:val="NormalWeb"/>
        <w:spacing w:before="0" w:beforeAutospacing="0" w:after="360" w:afterAutospacing="0" w:line="360" w:lineRule="atLeast"/>
        <w:rPr>
          <w:color w:val="333333"/>
          <w:sz w:val="29"/>
          <w:szCs w:val="29"/>
        </w:rPr>
      </w:pPr>
      <w:r>
        <w:rPr>
          <w:color w:val="333333"/>
          <w:sz w:val="29"/>
          <w:szCs w:val="29"/>
        </w:rPr>
        <w:t>We have discussed in our previous videos that our components gets re-rendered for various operations we perform on these components. Assuming that for some reason the ReportsDashboard Component is not very responsive.</w:t>
      </w:r>
    </w:p>
    <w:p w:rsidR="000D1EFB" w:rsidRDefault="000D1EFB" w:rsidP="000D1EFB">
      <w:pPr>
        <w:pStyle w:val="NormalWeb"/>
        <w:spacing w:before="0" w:beforeAutospacing="0" w:after="360" w:afterAutospacing="0" w:line="360" w:lineRule="atLeast"/>
        <w:rPr>
          <w:ins w:id="1" w:author="Unknown"/>
          <w:color w:val="333333"/>
          <w:sz w:val="29"/>
          <w:szCs w:val="29"/>
        </w:rPr>
      </w:pPr>
      <w:ins w:id="2" w:author="Unknown">
        <w:r>
          <w:rPr>
            <w:color w:val="333333"/>
            <w:sz w:val="29"/>
            <w:szCs w:val="29"/>
          </w:rPr>
          <w:t>Now we have to identify which component is getting re-rendered how many times and the amount of time it is taking for re-rendering the Tree. so that it will help us to fix the Problem. </w:t>
        </w:r>
      </w:ins>
    </w:p>
    <w:p w:rsidR="000D1EFB" w:rsidRDefault="000D1EFB" w:rsidP="000D1EFB">
      <w:pPr>
        <w:pStyle w:val="NormalWeb"/>
        <w:spacing w:before="0" w:beforeAutospacing="0" w:after="360" w:afterAutospacing="0" w:line="360" w:lineRule="atLeast"/>
        <w:rPr>
          <w:ins w:id="3" w:author="Unknown"/>
          <w:color w:val="333333"/>
          <w:sz w:val="29"/>
          <w:szCs w:val="29"/>
        </w:rPr>
      </w:pPr>
      <w:ins w:id="4" w:author="Unknown">
        <w:r>
          <w:rPr>
            <w:color w:val="333333"/>
            <w:sz w:val="29"/>
            <w:szCs w:val="29"/>
          </w:rPr>
          <w:t>This is where we will make use of Profiler in React.</w:t>
        </w:r>
      </w:ins>
    </w:p>
    <w:p w:rsidR="000D1EFB" w:rsidRDefault="000D1EFB" w:rsidP="000D1EFB">
      <w:pPr>
        <w:pStyle w:val="NormalWeb"/>
        <w:spacing w:before="0" w:beforeAutospacing="0" w:after="360" w:afterAutospacing="0" w:line="360" w:lineRule="atLeast"/>
        <w:rPr>
          <w:ins w:id="5" w:author="Unknown"/>
          <w:color w:val="333333"/>
          <w:sz w:val="29"/>
          <w:szCs w:val="29"/>
        </w:rPr>
      </w:pPr>
      <w:ins w:id="6" w:author="Unknown">
        <w:r>
          <w:rPr>
            <w:color w:val="333333"/>
            <w:sz w:val="29"/>
            <w:szCs w:val="29"/>
          </w:rPr>
          <w:lastRenderedPageBreak/>
          <w:t>Lets open index.js file from our demo-project. We will create three different components. They are NewAccountsReports, LoanRepaymentReports and ReportsDashboard Component Classes.</w:t>
        </w:r>
      </w:ins>
    </w:p>
    <w:p w:rsidR="000D1EFB" w:rsidRDefault="000D1EFB" w:rsidP="000D1EFB">
      <w:pPr>
        <w:pStyle w:val="NormalWeb"/>
        <w:spacing w:before="0" w:beforeAutospacing="0" w:after="360" w:afterAutospacing="0" w:line="360" w:lineRule="atLeast"/>
        <w:rPr>
          <w:ins w:id="7" w:author="Unknown"/>
          <w:color w:val="333333"/>
          <w:sz w:val="29"/>
          <w:szCs w:val="29"/>
        </w:rPr>
      </w:pPr>
      <w:ins w:id="8" w:author="Unknown">
        <w:r>
          <w:rPr>
            <w:color w:val="333333"/>
            <w:sz w:val="29"/>
            <w:szCs w:val="29"/>
          </w:rPr>
          <w:t>ReportsDashboard Component Class will be calling both the Components.</w:t>
        </w:r>
      </w:ins>
    </w:p>
    <w:p w:rsidR="000D1EFB" w:rsidRDefault="000D1EFB" w:rsidP="000D1EFB">
      <w:pPr>
        <w:pStyle w:val="NormalWeb"/>
        <w:spacing w:before="0" w:beforeAutospacing="0" w:after="360" w:afterAutospacing="0" w:line="360" w:lineRule="atLeast"/>
        <w:rPr>
          <w:ins w:id="9" w:author="Unknown"/>
          <w:color w:val="333333"/>
          <w:sz w:val="29"/>
          <w:szCs w:val="29"/>
        </w:rPr>
      </w:pPr>
      <w:ins w:id="10" w:author="Unknown">
        <w:r>
          <w:rPr>
            <w:color w:val="333333"/>
            <w:sz w:val="29"/>
            <w:szCs w:val="29"/>
          </w:rPr>
          <w:t>I have the Code handy and I am pasting it here.</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1" w:author="Unknown"/>
          <w:rStyle w:val="HTMLCode"/>
          <w:rFonts w:ascii="Consolas" w:hAnsi="Consolas"/>
          <w:color w:val="000000"/>
          <w:sz w:val="23"/>
          <w:szCs w:val="23"/>
        </w:rPr>
      </w:pPr>
      <w:ins w:id="12" w:author="Unknown">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NewAccountReports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3"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4" w:author="Unknown"/>
          <w:rStyle w:val="HTMLCode"/>
          <w:rFonts w:ascii="Consolas" w:hAnsi="Consolas"/>
          <w:color w:val="000000"/>
          <w:sz w:val="23"/>
          <w:szCs w:val="23"/>
        </w:rPr>
      </w:pPr>
      <w:ins w:id="15" w:author="Unknown">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6"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7" w:author="Unknown"/>
          <w:rStyle w:val="HTMLCode"/>
          <w:rFonts w:ascii="Consolas" w:hAnsi="Consolas"/>
          <w:color w:val="000000"/>
          <w:sz w:val="23"/>
          <w:szCs w:val="23"/>
        </w:rPr>
      </w:pPr>
      <w:ins w:id="18" w:author="Unknown">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9"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20" w:author="Unknown"/>
          <w:rStyle w:val="HTMLCode"/>
          <w:rFonts w:ascii="Consolas" w:hAnsi="Consolas"/>
          <w:color w:val="000000"/>
          <w:sz w:val="23"/>
          <w:szCs w:val="23"/>
        </w:rPr>
      </w:pPr>
      <w:ins w:id="21" w:author="Unknown">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22"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23" w:author="Unknown"/>
          <w:rStyle w:val="HTMLCode"/>
          <w:rFonts w:ascii="Consolas" w:hAnsi="Consolas"/>
          <w:color w:val="000000"/>
          <w:sz w:val="23"/>
          <w:szCs w:val="23"/>
        </w:rPr>
      </w:pPr>
      <w:ins w:id="24" w:author="Unknown">
        <w:r>
          <w:rPr>
            <w:rStyle w:val="HTMLCode"/>
            <w:rFonts w:ascii="Consolas" w:hAnsi="Consolas"/>
            <w:color w:val="000000"/>
            <w:sz w:val="23"/>
            <w:szCs w:val="23"/>
          </w:rPr>
          <w:t xml:space="preserve">      FromDate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25"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26" w:author="Unknown"/>
          <w:rStyle w:val="HTMLCode"/>
          <w:rFonts w:ascii="Consolas" w:hAnsi="Consolas"/>
          <w:color w:val="000000"/>
          <w:sz w:val="23"/>
          <w:szCs w:val="23"/>
        </w:rPr>
      </w:pPr>
      <w:ins w:id="27" w:author="Unknown">
        <w:r>
          <w:rPr>
            <w:rStyle w:val="HTMLCode"/>
            <w:rFonts w:ascii="Consolas" w:hAnsi="Consolas"/>
            <w:color w:val="000000"/>
            <w:sz w:val="23"/>
            <w:szCs w:val="23"/>
          </w:rPr>
          <w:t xml:space="preserve">      ToDate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28"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29" w:author="Unknown"/>
          <w:rStyle w:val="HTMLCode"/>
          <w:rFonts w:ascii="Consolas" w:hAnsi="Consolas"/>
          <w:color w:val="000000"/>
          <w:sz w:val="23"/>
          <w:szCs w:val="23"/>
        </w:rPr>
      </w:pPr>
      <w:ins w:id="30" w:author="Unknown">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31"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32" w:author="Unknown"/>
          <w:rStyle w:val="HTMLCode"/>
          <w:rFonts w:ascii="Consolas" w:hAnsi="Consolas"/>
          <w:color w:val="000000"/>
          <w:sz w:val="23"/>
          <w:szCs w:val="23"/>
        </w:rPr>
      </w:pPr>
      <w:ins w:id="33" w:author="Unknown">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34"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35"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36"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37" w:author="Unknown"/>
          <w:rStyle w:val="HTMLCode"/>
          <w:rFonts w:ascii="Consolas" w:hAnsi="Consolas"/>
          <w:color w:val="000000"/>
          <w:sz w:val="23"/>
          <w:szCs w:val="23"/>
        </w:rPr>
      </w:pPr>
      <w:ins w:id="38" w:author="Unknown">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handleChange</w:t>
        </w:r>
        <w:r>
          <w:rPr>
            <w:rStyle w:val="token"/>
            <w:rFonts w:ascii="Consolas" w:eastAsiaTheme="majorEastAsia" w:hAnsi="Consolas"/>
            <w:color w:val="A67F59"/>
            <w:sz w:val="23"/>
            <w:szCs w:val="23"/>
          </w:rPr>
          <w:t>=</w:t>
        </w:r>
        <w:r>
          <w:rPr>
            <w:rStyle w:val="token"/>
            <w:rFonts w:ascii="Consolas" w:eastAsiaTheme="majorEastAsia" w:hAnsi="Consolas"/>
            <w:color w:val="000000"/>
            <w:sz w:val="23"/>
            <w:szCs w:val="23"/>
          </w:rPr>
          <w:t>e</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39"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40" w:author="Unknown"/>
          <w:rStyle w:val="HTMLCode"/>
          <w:rFonts w:ascii="Consolas" w:hAnsi="Consolas"/>
          <w:color w:val="000000"/>
          <w:sz w:val="23"/>
          <w:szCs w:val="23"/>
        </w:rPr>
      </w:pPr>
      <w:ins w:id="41" w:author="Unknown">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let</w:t>
        </w:r>
        <w:r>
          <w:rPr>
            <w:rStyle w:val="HTMLCode"/>
            <w:rFonts w:ascii="Consolas" w:hAnsi="Consolas"/>
            <w:color w:val="000000"/>
            <w:sz w:val="23"/>
            <w:szCs w:val="23"/>
          </w:rPr>
          <w:t xml:space="preserve"> name</w:t>
        </w:r>
        <w:r>
          <w:rPr>
            <w:rStyle w:val="token"/>
            <w:rFonts w:ascii="Consolas" w:eastAsiaTheme="majorEastAsia" w:hAnsi="Consolas"/>
            <w:color w:val="A67F59"/>
            <w:sz w:val="23"/>
            <w:szCs w:val="23"/>
          </w:rPr>
          <w:t>=</w:t>
        </w:r>
        <w:r>
          <w:rPr>
            <w:rStyle w:val="HTMLCode"/>
            <w:rFonts w:ascii="Consolas" w:hAnsi="Consolas"/>
            <w:color w:val="000000"/>
            <w:sz w:val="23"/>
            <w:szCs w:val="23"/>
          </w:rPr>
          <w:t>e</w:t>
        </w:r>
        <w:r>
          <w:rPr>
            <w:rStyle w:val="token"/>
            <w:rFonts w:ascii="Consolas" w:eastAsiaTheme="majorEastAsia" w:hAnsi="Consolas"/>
            <w:color w:val="5F6364"/>
            <w:sz w:val="23"/>
            <w:szCs w:val="23"/>
          </w:rPr>
          <w:t>.</w:t>
        </w:r>
        <w:r>
          <w:rPr>
            <w:rStyle w:val="HTMLCode"/>
            <w:rFonts w:ascii="Consolas" w:hAnsi="Consolas"/>
            <w:color w:val="000000"/>
            <w:sz w:val="23"/>
            <w:szCs w:val="23"/>
          </w:rPr>
          <w:t>target</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42"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43" w:author="Unknown"/>
          <w:rStyle w:val="HTMLCode"/>
          <w:rFonts w:ascii="Consolas" w:hAnsi="Consolas"/>
          <w:color w:val="000000"/>
          <w:sz w:val="23"/>
          <w:szCs w:val="23"/>
        </w:rPr>
      </w:pPr>
      <w:ins w:id="44" w:author="Unknown">
        <w:r>
          <w:rPr>
            <w:rStyle w:val="HTMLCode"/>
            <w:rFonts w:ascii="Consolas" w:hAnsi="Consolas"/>
            <w:color w:val="000000"/>
            <w:sz w:val="23"/>
            <w:szCs w:val="23"/>
          </w:rPr>
          <w:lastRenderedPageBreak/>
          <w:t xml:space="preserve">    </w:t>
        </w:r>
        <w:r>
          <w:rPr>
            <w:rStyle w:val="token"/>
            <w:rFonts w:ascii="Consolas" w:eastAsiaTheme="majorEastAsia" w:hAnsi="Consolas"/>
            <w:color w:val="1990B8"/>
            <w:sz w:val="23"/>
            <w:szCs w:val="23"/>
          </w:rPr>
          <w:t>let</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HTMLCode"/>
            <w:rFonts w:ascii="Consolas" w:hAnsi="Consolas"/>
            <w:color w:val="000000"/>
            <w:sz w:val="23"/>
            <w:szCs w:val="23"/>
          </w:rPr>
          <w:t>e</w:t>
        </w:r>
        <w:r>
          <w:rPr>
            <w:rStyle w:val="token"/>
            <w:rFonts w:ascii="Consolas" w:eastAsiaTheme="majorEastAsia" w:hAnsi="Consolas"/>
            <w:color w:val="5F6364"/>
            <w:sz w:val="23"/>
            <w:szCs w:val="23"/>
          </w:rPr>
          <w:t>.</w:t>
        </w:r>
        <w:r>
          <w:rPr>
            <w:rStyle w:val="HTMLCode"/>
            <w:rFonts w:ascii="Consolas" w:hAnsi="Consolas"/>
            <w:color w:val="000000"/>
            <w:sz w:val="23"/>
            <w:szCs w:val="23"/>
          </w:rPr>
          <w:t>target</w:t>
        </w:r>
        <w:r>
          <w:rPr>
            <w:rStyle w:val="token"/>
            <w:rFonts w:ascii="Consolas" w:eastAsiaTheme="majorEastAsia" w:hAnsi="Consolas"/>
            <w:color w:val="5F6364"/>
            <w:sz w:val="23"/>
            <w:szCs w:val="23"/>
          </w:rPr>
          <w:t>.</w:t>
        </w:r>
        <w:r>
          <w:rPr>
            <w:rStyle w:val="HTMLCode"/>
            <w:rFonts w:ascii="Consolas" w:hAnsi="Consolas"/>
            <w:color w:val="000000"/>
            <w:sz w:val="23"/>
            <w:szCs w:val="23"/>
          </w:rPr>
          <w:t>value</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45"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46" w:author="Unknown"/>
          <w:rStyle w:val="HTMLCode"/>
          <w:rFonts w:ascii="Consolas" w:hAnsi="Consolas"/>
          <w:color w:val="000000"/>
          <w:sz w:val="23"/>
          <w:szCs w:val="23"/>
        </w:rPr>
      </w:pPr>
      <w:ins w:id="47" w:author="Unknown">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setState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48"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49" w:author="Unknown"/>
          <w:rStyle w:val="HTMLCode"/>
          <w:rFonts w:ascii="Consolas" w:hAnsi="Consolas"/>
          <w:color w:val="000000"/>
          <w:sz w:val="23"/>
          <w:szCs w:val="23"/>
        </w:rPr>
      </w:pPr>
      <w:ins w:id="50" w:author="Unknown">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w:t>
        </w:r>
        <w:r>
          <w:rPr>
            <w:rStyle w:val="HTMLCode"/>
            <w:rFonts w:ascii="Consolas" w:hAnsi="Consolas"/>
            <w:color w:val="000000"/>
            <w:sz w:val="23"/>
            <w:szCs w:val="23"/>
          </w:rPr>
          <w:t>value</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51"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52" w:author="Unknown"/>
          <w:rStyle w:val="HTMLCode"/>
          <w:rFonts w:ascii="Consolas" w:hAnsi="Consolas"/>
          <w:color w:val="000000"/>
          <w:sz w:val="23"/>
          <w:szCs w:val="23"/>
        </w:rPr>
      </w:pPr>
      <w:ins w:id="53" w:author="Unknown">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54"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55" w:author="Unknown"/>
          <w:rStyle w:val="HTMLCode"/>
          <w:rFonts w:ascii="Consolas" w:hAnsi="Consolas"/>
          <w:color w:val="000000"/>
          <w:sz w:val="23"/>
          <w:szCs w:val="23"/>
        </w:rPr>
      </w:pPr>
      <w:ins w:id="56" w:author="Unknown">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57"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58" w:author="Unknown"/>
          <w:rStyle w:val="HTMLCode"/>
          <w:rFonts w:ascii="Consolas" w:hAnsi="Consolas"/>
          <w:color w:val="000000"/>
          <w:sz w:val="23"/>
          <w:szCs w:val="23"/>
        </w:rPr>
      </w:pPr>
      <w:ins w:id="59" w:author="Unknown">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60"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61" w:author="Unknown"/>
          <w:rStyle w:val="HTMLCode"/>
          <w:rFonts w:ascii="Consolas" w:hAnsi="Consolas"/>
          <w:color w:val="000000"/>
          <w:sz w:val="23"/>
          <w:szCs w:val="23"/>
        </w:rPr>
      </w:pPr>
      <w:ins w:id="62" w:author="Unknown">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63"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64" w:author="Unknown"/>
          <w:rStyle w:val="HTMLCode"/>
          <w:rFonts w:ascii="Consolas" w:hAnsi="Consolas"/>
          <w:color w:val="000000"/>
          <w:sz w:val="23"/>
          <w:szCs w:val="23"/>
        </w:rPr>
      </w:pPr>
      <w:ins w:id="65" w:author="Unknown">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66"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67" w:author="Unknown"/>
          <w:rStyle w:val="HTMLCode"/>
          <w:rFonts w:ascii="Consolas" w:hAnsi="Consolas"/>
          <w:color w:val="000000"/>
          <w:sz w:val="23"/>
          <w:szCs w:val="23"/>
        </w:rPr>
      </w:pPr>
      <w:ins w:id="68" w:author="Unknown">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Welcome to New Accounts Reports Component</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69"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70" w:author="Unknown"/>
          <w:rStyle w:val="HTMLCode"/>
          <w:rFonts w:ascii="Consolas" w:hAnsi="Consolas"/>
          <w:color w:val="000000"/>
          <w:sz w:val="23"/>
          <w:szCs w:val="23"/>
        </w:rPr>
      </w:pPr>
      <w:ins w:id="71" w:author="Unknown">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72"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73" w:author="Unknown"/>
          <w:rStyle w:val="HTMLCode"/>
          <w:rFonts w:ascii="Consolas" w:hAnsi="Consolas"/>
          <w:color w:val="000000"/>
          <w:sz w:val="23"/>
          <w:szCs w:val="23"/>
        </w:rPr>
      </w:pPr>
      <w:ins w:id="74" w:author="Unknown">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From Date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"FromDate"</w:t>
        </w:r>
        <w:r>
          <w:rPr>
            <w:rStyle w:val="HTMLCode"/>
            <w:rFonts w:ascii="Consolas" w:hAnsi="Consolas"/>
            <w:color w:val="000000"/>
            <w:sz w:val="23"/>
            <w:szCs w:val="23"/>
          </w:rPr>
          <w:t xml:space="preserve"> </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75"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76" w:author="Unknown"/>
          <w:rStyle w:val="HTMLCode"/>
          <w:rFonts w:ascii="Consolas" w:hAnsi="Consolas"/>
          <w:color w:val="000000"/>
          <w:sz w:val="23"/>
          <w:szCs w:val="23"/>
        </w:rPr>
      </w:pPr>
      <w:ins w:id="77" w:author="Unknown">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handleChange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FromDate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78"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79" w:author="Unknown"/>
          <w:rStyle w:val="HTMLCode"/>
          <w:rFonts w:ascii="Consolas" w:hAnsi="Consolas"/>
          <w:color w:val="000000"/>
          <w:sz w:val="23"/>
          <w:szCs w:val="23"/>
        </w:rPr>
      </w:pPr>
      <w:ins w:id="80" w:author="Unknown">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81"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82" w:author="Unknown"/>
          <w:rStyle w:val="HTMLCode"/>
          <w:rFonts w:ascii="Consolas" w:hAnsi="Consolas"/>
          <w:color w:val="000000"/>
          <w:sz w:val="23"/>
          <w:szCs w:val="23"/>
        </w:rPr>
      </w:pPr>
      <w:ins w:id="83" w:author="Unknown">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84"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85" w:author="Unknown"/>
          <w:rStyle w:val="HTMLCode"/>
          <w:rFonts w:ascii="Consolas" w:hAnsi="Consolas"/>
          <w:color w:val="000000"/>
          <w:sz w:val="23"/>
          <w:szCs w:val="23"/>
        </w:rPr>
      </w:pPr>
      <w:ins w:id="86" w:author="Unknown">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To Date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"ToDate"</w:t>
        </w:r>
        <w:r>
          <w:rPr>
            <w:rStyle w:val="HTMLCode"/>
            <w:rFonts w:ascii="Consolas" w:hAnsi="Consolas"/>
            <w:color w:val="000000"/>
            <w:sz w:val="23"/>
            <w:szCs w:val="23"/>
          </w:rPr>
          <w:t xml:space="preserve"> </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87"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88" w:author="Unknown"/>
          <w:rStyle w:val="HTMLCode"/>
          <w:rFonts w:ascii="Consolas" w:hAnsi="Consolas"/>
          <w:color w:val="000000"/>
          <w:sz w:val="23"/>
          <w:szCs w:val="23"/>
        </w:rPr>
      </w:pPr>
      <w:ins w:id="89" w:author="Unknown">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handleChange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ToDate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90"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91" w:author="Unknown"/>
          <w:rStyle w:val="HTMLCode"/>
          <w:rFonts w:ascii="Consolas" w:hAnsi="Consolas"/>
          <w:color w:val="000000"/>
          <w:sz w:val="23"/>
          <w:szCs w:val="23"/>
        </w:rPr>
      </w:pPr>
      <w:ins w:id="92" w:author="Unknown">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93"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94" w:author="Unknown"/>
          <w:rStyle w:val="HTMLCode"/>
          <w:rFonts w:ascii="Consolas" w:hAnsi="Consolas"/>
          <w:color w:val="000000"/>
          <w:sz w:val="23"/>
          <w:szCs w:val="23"/>
        </w:rPr>
      </w:pPr>
      <w:ins w:id="95" w:author="Unknown">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"submit"</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"Generate"</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96"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97" w:author="Unknown"/>
          <w:rStyle w:val="HTMLCode"/>
          <w:rFonts w:ascii="Consolas" w:hAnsi="Consolas"/>
          <w:color w:val="000000"/>
          <w:sz w:val="23"/>
          <w:szCs w:val="23"/>
        </w:rPr>
      </w:pPr>
      <w:ins w:id="98" w:author="Unknown">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99"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00" w:author="Unknown"/>
          <w:rStyle w:val="HTMLCode"/>
          <w:rFonts w:ascii="Consolas" w:hAnsi="Consolas"/>
          <w:color w:val="000000"/>
          <w:sz w:val="23"/>
          <w:szCs w:val="23"/>
        </w:rPr>
      </w:pPr>
      <w:ins w:id="101" w:author="Unknown">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02"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03" w:author="Unknown"/>
          <w:rStyle w:val="HTMLCode"/>
          <w:rFonts w:ascii="Consolas" w:hAnsi="Consolas"/>
          <w:color w:val="000000"/>
          <w:sz w:val="23"/>
          <w:szCs w:val="23"/>
        </w:rPr>
      </w:pPr>
      <w:ins w:id="104" w:author="Unknown">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05"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06" w:author="Unknown"/>
          <w:rStyle w:val="HTMLCode"/>
          <w:rFonts w:ascii="Consolas" w:hAnsi="Consolas"/>
          <w:color w:val="000000"/>
          <w:sz w:val="23"/>
          <w:szCs w:val="23"/>
        </w:rPr>
      </w:pPr>
      <w:ins w:id="107" w:author="Unknown">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08"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09"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10"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11" w:author="Unknown"/>
          <w:rStyle w:val="HTMLCode"/>
          <w:rFonts w:ascii="Consolas" w:hAnsi="Consolas"/>
          <w:color w:val="000000"/>
          <w:sz w:val="23"/>
          <w:szCs w:val="23"/>
        </w:rPr>
      </w:pPr>
      <w:ins w:id="112" w:author="Unknown">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LoansRepaymentReports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13"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14" w:author="Unknown"/>
          <w:rStyle w:val="HTMLCode"/>
          <w:rFonts w:ascii="Consolas" w:hAnsi="Consolas"/>
          <w:color w:val="000000"/>
          <w:sz w:val="23"/>
          <w:szCs w:val="23"/>
        </w:rPr>
      </w:pPr>
      <w:ins w:id="115" w:author="Unknown">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16"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17" w:author="Unknown"/>
          <w:rStyle w:val="HTMLCode"/>
          <w:rFonts w:ascii="Consolas" w:hAnsi="Consolas"/>
          <w:color w:val="000000"/>
          <w:sz w:val="23"/>
          <w:szCs w:val="23"/>
        </w:rPr>
      </w:pPr>
      <w:ins w:id="118" w:author="Unknown">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19"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20" w:author="Unknown"/>
          <w:rStyle w:val="HTMLCode"/>
          <w:rFonts w:ascii="Consolas" w:hAnsi="Consolas"/>
          <w:color w:val="000000"/>
          <w:sz w:val="23"/>
          <w:szCs w:val="23"/>
        </w:rPr>
      </w:pPr>
      <w:ins w:id="121" w:author="Unknown">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22"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23"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24"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25" w:author="Unknown"/>
          <w:rStyle w:val="HTMLCode"/>
          <w:rFonts w:ascii="Consolas" w:hAnsi="Consolas"/>
          <w:color w:val="000000"/>
          <w:sz w:val="23"/>
          <w:szCs w:val="23"/>
        </w:rPr>
      </w:pPr>
      <w:ins w:id="126" w:author="Unknown">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27"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28" w:author="Unknown"/>
          <w:rStyle w:val="HTMLCode"/>
          <w:rFonts w:ascii="Consolas" w:hAnsi="Consolas"/>
          <w:color w:val="000000"/>
          <w:sz w:val="23"/>
          <w:szCs w:val="23"/>
        </w:rPr>
      </w:pPr>
      <w:ins w:id="129" w:author="Unknown">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30"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31" w:author="Unknown"/>
          <w:rStyle w:val="HTMLCode"/>
          <w:rFonts w:ascii="Consolas" w:hAnsi="Consolas"/>
          <w:color w:val="000000"/>
          <w:sz w:val="23"/>
          <w:szCs w:val="23"/>
        </w:rPr>
      </w:pPr>
      <w:ins w:id="132" w:author="Unknown">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33"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34" w:author="Unknown"/>
          <w:rStyle w:val="HTMLCode"/>
          <w:rFonts w:ascii="Consolas" w:hAnsi="Consolas"/>
          <w:color w:val="000000"/>
          <w:sz w:val="23"/>
          <w:szCs w:val="23"/>
        </w:rPr>
      </w:pPr>
      <w:ins w:id="135" w:author="Unknown">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Welcome to Loans Repayment Reports Component</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36"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37" w:author="Unknown"/>
          <w:rStyle w:val="HTMLCode"/>
          <w:rFonts w:ascii="Consolas" w:hAnsi="Consolas"/>
          <w:color w:val="000000"/>
          <w:sz w:val="23"/>
          <w:szCs w:val="23"/>
        </w:rPr>
      </w:pPr>
      <w:ins w:id="138" w:author="Unknown">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39"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40" w:author="Unknown"/>
          <w:rStyle w:val="HTMLCode"/>
          <w:rFonts w:ascii="Consolas" w:hAnsi="Consolas"/>
          <w:color w:val="000000"/>
          <w:sz w:val="23"/>
          <w:szCs w:val="23"/>
        </w:rPr>
      </w:pPr>
      <w:ins w:id="141" w:author="Unknown">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42"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43" w:author="Unknown"/>
          <w:rStyle w:val="HTMLCode"/>
          <w:rFonts w:ascii="Consolas" w:hAnsi="Consolas"/>
          <w:color w:val="000000"/>
          <w:sz w:val="23"/>
          <w:szCs w:val="23"/>
        </w:rPr>
      </w:pPr>
      <w:ins w:id="144" w:author="Unknown">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45"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46" w:author="Unknown"/>
          <w:rStyle w:val="HTMLCode"/>
          <w:rFonts w:ascii="Consolas" w:hAnsi="Consolas"/>
          <w:color w:val="000000"/>
          <w:sz w:val="23"/>
          <w:szCs w:val="23"/>
        </w:rPr>
      </w:pPr>
      <w:ins w:id="147" w:author="Unknown">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48"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49"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50"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51" w:author="Unknown"/>
          <w:rStyle w:val="HTMLCode"/>
          <w:rFonts w:ascii="Consolas" w:hAnsi="Consolas"/>
          <w:color w:val="000000"/>
          <w:sz w:val="23"/>
          <w:szCs w:val="23"/>
        </w:rPr>
      </w:pPr>
      <w:ins w:id="152" w:author="Unknown">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ReportsDashboard</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53"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54" w:author="Unknown"/>
          <w:rStyle w:val="HTMLCode"/>
          <w:rFonts w:ascii="Consolas" w:hAnsi="Consolas"/>
          <w:color w:val="000000"/>
          <w:sz w:val="23"/>
          <w:szCs w:val="23"/>
        </w:rPr>
      </w:pPr>
      <w:ins w:id="155" w:author="Unknown">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56"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57" w:author="Unknown"/>
          <w:rStyle w:val="HTMLCode"/>
          <w:rFonts w:ascii="Consolas" w:hAnsi="Consolas"/>
          <w:color w:val="000000"/>
          <w:sz w:val="23"/>
          <w:szCs w:val="23"/>
        </w:rPr>
      </w:pPr>
      <w:ins w:id="158" w:author="Unknown">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59"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60" w:author="Unknown"/>
          <w:rStyle w:val="HTMLCode"/>
          <w:rFonts w:ascii="Consolas" w:hAnsi="Consolas"/>
          <w:color w:val="000000"/>
          <w:sz w:val="23"/>
          <w:szCs w:val="23"/>
        </w:rPr>
      </w:pPr>
      <w:ins w:id="161" w:author="Unknown">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62"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63"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64"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65" w:author="Unknown"/>
          <w:rStyle w:val="HTMLCode"/>
          <w:rFonts w:ascii="Consolas" w:hAnsi="Consolas"/>
          <w:color w:val="000000"/>
          <w:sz w:val="23"/>
          <w:szCs w:val="23"/>
        </w:rPr>
      </w:pPr>
      <w:ins w:id="166" w:author="Unknown">
        <w:r>
          <w:rPr>
            <w:rStyle w:val="HTMLCode"/>
            <w:rFonts w:ascii="Consolas" w:hAnsi="Consolas"/>
            <w:color w:val="000000"/>
            <w:sz w:val="23"/>
            <w:szCs w:val="23"/>
          </w:rPr>
          <w:t xml:space="preserve">  </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67"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68" w:author="Unknown"/>
          <w:rStyle w:val="HTMLCode"/>
          <w:rFonts w:ascii="Consolas" w:hAnsi="Consolas"/>
          <w:color w:val="000000"/>
          <w:sz w:val="23"/>
          <w:szCs w:val="23"/>
        </w:rPr>
      </w:pPr>
      <w:ins w:id="169" w:author="Unknown">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70"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71" w:author="Unknown"/>
          <w:rStyle w:val="HTMLCode"/>
          <w:rFonts w:ascii="Consolas" w:hAnsi="Consolas"/>
          <w:color w:val="000000"/>
          <w:sz w:val="23"/>
          <w:szCs w:val="23"/>
        </w:rPr>
      </w:pPr>
      <w:ins w:id="172" w:author="Unknown">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73"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74" w:author="Unknown"/>
          <w:rStyle w:val="HTMLCode"/>
          <w:rFonts w:ascii="Consolas" w:hAnsi="Consolas"/>
          <w:color w:val="000000"/>
          <w:sz w:val="23"/>
          <w:szCs w:val="23"/>
        </w:rPr>
      </w:pPr>
      <w:ins w:id="175" w:author="Unknown">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React</w:t>
        </w:r>
        <w:r>
          <w:rPr>
            <w:rStyle w:val="token"/>
            <w:rFonts w:ascii="Consolas" w:eastAsiaTheme="majorEastAsia" w:hAnsi="Consolas"/>
            <w:color w:val="5F6364"/>
            <w:sz w:val="23"/>
            <w:szCs w:val="23"/>
          </w:rPr>
          <w:t>.</w:t>
        </w:r>
        <w:r>
          <w:rPr>
            <w:rStyle w:val="HTMLCode"/>
            <w:rFonts w:ascii="Consolas" w:hAnsi="Consolas"/>
            <w:color w:val="000000"/>
            <w:sz w:val="23"/>
            <w:szCs w:val="23"/>
          </w:rPr>
          <w:t>Fragment</w:t>
        </w:r>
        <w:r>
          <w:rPr>
            <w:rStyle w:val="token"/>
            <w:rFonts w:ascii="Consolas" w:eastAsiaTheme="majorEastAsia" w:hAnsi="Consolas"/>
            <w:color w:val="A67F59"/>
            <w:sz w:val="23"/>
            <w:szCs w:val="23"/>
          </w:rPr>
          <w:t>&gt;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76"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77" w:author="Unknown"/>
          <w:rStyle w:val="HTMLCode"/>
          <w:rFonts w:ascii="Consolas" w:hAnsi="Consolas"/>
          <w:color w:val="000000"/>
          <w:sz w:val="23"/>
          <w:szCs w:val="23"/>
        </w:rPr>
      </w:pPr>
      <w:ins w:id="178" w:author="Unknown">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Welcome to Reports Dashboard</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79"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80" w:author="Unknown"/>
          <w:rStyle w:val="HTMLCode"/>
          <w:rFonts w:ascii="Consolas" w:hAnsi="Consolas"/>
          <w:color w:val="000000"/>
          <w:sz w:val="23"/>
          <w:szCs w:val="23"/>
        </w:rPr>
      </w:pPr>
      <w:ins w:id="181" w:author="Unknown">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NewAccountReports</w:t>
        </w:r>
        <w:r>
          <w:rPr>
            <w:rStyle w:val="token"/>
            <w:rFonts w:ascii="Consolas" w:eastAsiaTheme="majorEastAsia" w:hAnsi="Consolas"/>
            <w:color w:val="A67F59"/>
            <w:sz w:val="23"/>
            <w:szCs w:val="23"/>
          </w:rPr>
          <w:t>&gt;&lt;/</w:t>
        </w:r>
        <w:r>
          <w:rPr>
            <w:rStyle w:val="HTMLCode"/>
            <w:rFonts w:ascii="Consolas" w:hAnsi="Consolas"/>
            <w:color w:val="000000"/>
            <w:sz w:val="23"/>
            <w:szCs w:val="23"/>
          </w:rPr>
          <w:t>NewAccountReports</w:t>
        </w:r>
        <w:r>
          <w:rPr>
            <w:rStyle w:val="token"/>
            <w:rFonts w:ascii="Consolas" w:eastAsiaTheme="majorEastAsia" w:hAnsi="Consolas"/>
            <w:color w:val="A67F59"/>
            <w:sz w:val="23"/>
            <w:szCs w:val="23"/>
          </w:rPr>
          <w:t>&gt;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82"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83" w:author="Unknown"/>
          <w:rStyle w:val="HTMLCode"/>
          <w:rFonts w:ascii="Consolas" w:hAnsi="Consolas"/>
          <w:color w:val="000000"/>
          <w:sz w:val="23"/>
          <w:szCs w:val="23"/>
        </w:rPr>
      </w:pPr>
      <w:ins w:id="184" w:author="Unknown">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LoansRepaymentReports</w:t>
        </w:r>
        <w:r>
          <w:rPr>
            <w:rStyle w:val="token"/>
            <w:rFonts w:ascii="Consolas" w:eastAsiaTheme="majorEastAsia" w:hAnsi="Consolas"/>
            <w:color w:val="A67F59"/>
            <w:sz w:val="23"/>
            <w:szCs w:val="23"/>
          </w:rPr>
          <w:t>&gt;&lt;/</w:t>
        </w:r>
        <w:r>
          <w:rPr>
            <w:rStyle w:val="HTMLCode"/>
            <w:rFonts w:ascii="Consolas" w:hAnsi="Consolas"/>
            <w:color w:val="000000"/>
            <w:sz w:val="23"/>
            <w:szCs w:val="23"/>
          </w:rPr>
          <w:t>LoansRepaymentReports</w:t>
        </w:r>
        <w:r>
          <w:rPr>
            <w:rStyle w:val="token"/>
            <w:rFonts w:ascii="Consolas" w:eastAsiaTheme="majorEastAsia" w:hAnsi="Consolas"/>
            <w:color w:val="A67F59"/>
            <w:sz w:val="23"/>
            <w:szCs w:val="23"/>
          </w:rPr>
          <w:t>&gt;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85"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86" w:author="Unknown"/>
          <w:rStyle w:val="HTMLCode"/>
          <w:rFonts w:ascii="Consolas" w:hAnsi="Consolas"/>
          <w:color w:val="000000"/>
          <w:sz w:val="23"/>
          <w:szCs w:val="23"/>
        </w:rPr>
      </w:pPr>
      <w:ins w:id="187" w:author="Unknown">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React</w:t>
        </w:r>
        <w:r>
          <w:rPr>
            <w:rStyle w:val="token"/>
            <w:rFonts w:ascii="Consolas" w:eastAsiaTheme="majorEastAsia" w:hAnsi="Consolas"/>
            <w:color w:val="5F6364"/>
            <w:sz w:val="23"/>
            <w:szCs w:val="23"/>
          </w:rPr>
          <w:t>.</w:t>
        </w:r>
        <w:r>
          <w:rPr>
            <w:rStyle w:val="HTMLCode"/>
            <w:rFonts w:ascii="Consolas" w:hAnsi="Consolas"/>
            <w:color w:val="000000"/>
            <w:sz w:val="23"/>
            <w:szCs w:val="23"/>
          </w:rPr>
          <w:t>Fragment</w:t>
        </w:r>
        <w:r>
          <w:rPr>
            <w:rStyle w:val="token"/>
            <w:rFonts w:ascii="Consolas" w:eastAsiaTheme="majorEastAsia" w:hAnsi="Consolas"/>
            <w:color w:val="A67F59"/>
            <w:sz w:val="23"/>
            <w:szCs w:val="23"/>
          </w:rPr>
          <w:t>&gt;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88"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89" w:author="Unknown"/>
          <w:rStyle w:val="HTMLCode"/>
          <w:rFonts w:ascii="Consolas" w:hAnsi="Consolas"/>
          <w:color w:val="000000"/>
          <w:sz w:val="23"/>
          <w:szCs w:val="23"/>
        </w:rPr>
      </w:pPr>
      <w:ins w:id="190" w:author="Unknown">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91"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92" w:author="Unknown"/>
          <w:rStyle w:val="HTMLCode"/>
          <w:rFonts w:ascii="Consolas" w:hAnsi="Consolas"/>
          <w:color w:val="000000"/>
          <w:sz w:val="23"/>
          <w:szCs w:val="23"/>
        </w:rPr>
      </w:pPr>
      <w:ins w:id="193" w:author="Unknown">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94"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95" w:author="Unknown"/>
          <w:rStyle w:val="HTMLCode"/>
          <w:rFonts w:ascii="Consolas" w:hAnsi="Consolas"/>
          <w:color w:val="000000"/>
          <w:sz w:val="23"/>
          <w:szCs w:val="23"/>
        </w:rPr>
      </w:pPr>
      <w:ins w:id="196" w:author="Unknown">
        <w:r>
          <w:rPr>
            <w:rStyle w:val="token"/>
            <w:rFonts w:ascii="Consolas" w:eastAsiaTheme="majorEastAsia" w:hAnsi="Consolas"/>
            <w:color w:val="5F6364"/>
            <w:sz w:val="23"/>
            <w:szCs w:val="23"/>
          </w:rPr>
          <w: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97"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198" w:author="Unknown"/>
          <w:rStyle w:val="HTMLCode"/>
          <w:rFonts w:ascii="Consolas" w:hAnsi="Consolas"/>
          <w:color w:val="000000"/>
          <w:sz w:val="23"/>
          <w:szCs w:val="23"/>
        </w:rPr>
      </w:pPr>
      <w:ins w:id="199" w:author="Unknown">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element</w:t>
        </w:r>
        <w:r>
          <w:rPr>
            <w:rStyle w:val="token"/>
            <w:rFonts w:ascii="Consolas" w:eastAsiaTheme="majorEastAsia" w:hAnsi="Consolas"/>
            <w:color w:val="A67F59"/>
            <w:sz w:val="23"/>
            <w:szCs w:val="23"/>
          </w:rPr>
          <w:t>=&lt;</w:t>
        </w:r>
        <w:r>
          <w:rPr>
            <w:rStyle w:val="HTMLCode"/>
            <w:rFonts w:ascii="Consolas" w:hAnsi="Consolas"/>
            <w:color w:val="000000"/>
            <w:sz w:val="23"/>
            <w:szCs w:val="23"/>
          </w:rPr>
          <w:t>ReportsDashboard</w:t>
        </w:r>
        <w:r>
          <w:rPr>
            <w:rStyle w:val="token"/>
            <w:rFonts w:ascii="Consolas" w:eastAsiaTheme="majorEastAsia" w:hAnsi="Consolas"/>
            <w:color w:val="A67F59"/>
            <w:sz w:val="23"/>
            <w:szCs w:val="23"/>
          </w:rPr>
          <w:t>&gt;&lt;/</w:t>
        </w:r>
        <w:r>
          <w:rPr>
            <w:rStyle w:val="HTMLCode"/>
            <w:rFonts w:ascii="Consolas" w:hAnsi="Consolas"/>
            <w:color w:val="000000"/>
            <w:sz w:val="23"/>
            <w:szCs w:val="23"/>
          </w:rPr>
          <w:t>ReportsDashboard</w:t>
        </w:r>
        <w:r>
          <w:rPr>
            <w:rStyle w:val="token"/>
            <w:rFonts w:ascii="Consolas" w:eastAsiaTheme="majorEastAsia" w:hAnsi="Consolas"/>
            <w:color w:val="A67F59"/>
            <w:sz w:val="23"/>
            <w:szCs w:val="23"/>
          </w:rPr>
          <w:t>&gt;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200"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201" w:author="Unknown"/>
          <w:rStyle w:val="HTMLCode"/>
          <w:rFonts w:ascii="Consolas" w:hAnsi="Consolas"/>
          <w:color w:val="000000"/>
          <w:sz w:val="23"/>
          <w:szCs w:val="23"/>
        </w:rPr>
      </w:pPr>
      <w:ins w:id="202" w:author="Unknown">
        <w:r>
          <w:rPr>
            <w:rStyle w:val="HTMLCode"/>
            <w:rFonts w:ascii="Consolas" w:hAnsi="Consolas"/>
            <w:color w:val="000000"/>
            <w:sz w:val="23"/>
            <w:szCs w:val="23"/>
          </w:rPr>
          <w:lastRenderedPageBreak/>
          <w:t>ReactDOM</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element</w:t>
        </w:r>
        <w:r>
          <w:rPr>
            <w:rStyle w:val="token"/>
            <w:rFonts w:ascii="Consolas" w:eastAsiaTheme="majorEastAsia" w:hAnsi="Consolas"/>
            <w:color w:val="5F6364"/>
            <w:sz w:val="23"/>
            <w:szCs w:val="23"/>
          </w:rPr>
          <w:t>,</w:t>
        </w:r>
        <w:r>
          <w:rPr>
            <w:rStyle w:val="HTMLCode"/>
            <w:rFonts w:ascii="Consolas" w:hAnsi="Consolas"/>
            <w:color w:val="000000"/>
            <w:sz w:val="23"/>
            <w:szCs w:val="23"/>
          </w:rPr>
          <w:t>document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getElementById</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"root"</w:t>
        </w:r>
        <w:r>
          <w:rPr>
            <w:rStyle w:val="token"/>
            <w:rFonts w:ascii="Consolas" w:eastAsiaTheme="majorEastAsia" w:hAnsi="Consolas"/>
            <w:color w:val="5F6364"/>
            <w:sz w:val="23"/>
            <w:szCs w:val="23"/>
          </w:rPr>
          <w:t>));</w:t>
        </w:r>
      </w:ins>
    </w:p>
    <w:p w:rsidR="000D1EFB" w:rsidRDefault="000D1EFB" w:rsidP="000D1EFB">
      <w:pPr>
        <w:rPr>
          <w:ins w:id="203" w:author="Unknown"/>
          <w:color w:val="676A6D"/>
          <w:sz w:val="23"/>
          <w:szCs w:val="23"/>
        </w:rPr>
      </w:pPr>
    </w:p>
    <w:p w:rsidR="000D1EFB" w:rsidRDefault="000D1EFB" w:rsidP="000D1EFB">
      <w:pPr>
        <w:pStyle w:val="NormalWeb"/>
        <w:spacing w:before="0" w:beforeAutospacing="0" w:after="360" w:afterAutospacing="0" w:line="360" w:lineRule="atLeast"/>
        <w:rPr>
          <w:ins w:id="204" w:author="Unknown"/>
          <w:color w:val="333333"/>
          <w:sz w:val="29"/>
          <w:szCs w:val="29"/>
        </w:rPr>
      </w:pPr>
      <w:ins w:id="205" w:author="Unknown">
        <w:r>
          <w:rPr>
            <w:color w:val="333333"/>
            <w:sz w:val="29"/>
            <w:szCs w:val="29"/>
          </w:rPr>
          <w:t>Lets save these changes, navigate to the browser and we can see the Output. As we perform various operations on these components, the components will be getting re-rendered. We want to Log all the details of how many times the respective component is getting re-rendered, how much time each update is taking, when is the start time and when is the commit time. </w:t>
        </w:r>
      </w:ins>
    </w:p>
    <w:p w:rsidR="000D1EFB" w:rsidRDefault="000D1EFB" w:rsidP="000D1EFB">
      <w:pPr>
        <w:pStyle w:val="NormalWeb"/>
        <w:spacing w:before="0" w:beforeAutospacing="0" w:after="360" w:afterAutospacing="0" w:line="360" w:lineRule="atLeast"/>
        <w:rPr>
          <w:ins w:id="206" w:author="Unknown"/>
          <w:color w:val="333333"/>
          <w:sz w:val="29"/>
          <w:szCs w:val="29"/>
        </w:rPr>
      </w:pPr>
      <w:ins w:id="207" w:author="Unknown">
        <w:r>
          <w:rPr>
            <w:color w:val="333333"/>
            <w:sz w:val="29"/>
            <w:szCs w:val="29"/>
          </w:rPr>
          <w:t>This is where we will make use of Profile in react. Lets see how do we do that. </w:t>
        </w:r>
      </w:ins>
    </w:p>
    <w:p w:rsidR="000D1EFB" w:rsidRDefault="000D1EFB" w:rsidP="000D1EFB">
      <w:pPr>
        <w:pStyle w:val="NormalWeb"/>
        <w:spacing w:before="0" w:beforeAutospacing="0" w:after="360" w:afterAutospacing="0" w:line="360" w:lineRule="atLeast"/>
        <w:rPr>
          <w:ins w:id="208" w:author="Unknown"/>
          <w:color w:val="333333"/>
          <w:sz w:val="29"/>
          <w:szCs w:val="29"/>
        </w:rPr>
      </w:pPr>
      <w:ins w:id="209" w:author="Unknown">
        <w:r>
          <w:rPr>
            <w:color w:val="333333"/>
            <w:sz w:val="29"/>
            <w:szCs w:val="29"/>
          </w:rPr>
          <w:t>A Profiler can be added anywhere in a React tree to measure the cost of rendering that part of the tree. It requires two props: an id (string) and an onRender callback (function) which React calls any time a component within the tree “commits” an update.</w:t>
        </w:r>
      </w:ins>
    </w:p>
    <w:p w:rsidR="000D1EFB" w:rsidRDefault="000D1EFB" w:rsidP="000D1EFB">
      <w:pPr>
        <w:pStyle w:val="NormalWeb"/>
        <w:spacing w:before="0" w:beforeAutospacing="0" w:after="360" w:afterAutospacing="0" w:line="360" w:lineRule="atLeast"/>
        <w:rPr>
          <w:ins w:id="210" w:author="Unknown"/>
          <w:color w:val="333333"/>
          <w:sz w:val="29"/>
          <w:szCs w:val="29"/>
        </w:rPr>
      </w:pPr>
      <w:ins w:id="211" w:author="Unknown">
        <w:r>
          <w:rPr>
            <w:color w:val="333333"/>
            <w:sz w:val="29"/>
            <w:szCs w:val="29"/>
          </w:rPr>
          <w:t>Now lets go and add the Profiler to our NewAccountsReports Component. Lets add two attributes. One is Id, Using Id we will track each profiler. And the other attribute is onRender and to this lets pass the function name</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212" w:author="Unknown"/>
          <w:rStyle w:val="HTMLCode"/>
          <w:rFonts w:ascii="Consolas" w:hAnsi="Consolas"/>
          <w:color w:val="000000"/>
          <w:sz w:val="23"/>
          <w:szCs w:val="23"/>
        </w:rPr>
      </w:pPr>
      <w:ins w:id="213" w:author="Unknown">
        <w:r>
          <w:rPr>
            <w:rStyle w:val="token"/>
            <w:rFonts w:ascii="Consolas" w:eastAsiaTheme="majorEastAsia" w:hAnsi="Consolas"/>
            <w:color w:val="A67F59"/>
            <w:sz w:val="23"/>
            <w:szCs w:val="23"/>
          </w:rPr>
          <w:t>&lt;</w:t>
        </w:r>
        <w:r>
          <w:rPr>
            <w:rStyle w:val="HTMLCode"/>
            <w:rFonts w:ascii="Consolas" w:hAnsi="Consolas"/>
            <w:color w:val="000000"/>
            <w:sz w:val="23"/>
            <w:szCs w:val="23"/>
          </w:rPr>
          <w:t>Profiler id</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"newAccounts"</w:t>
        </w:r>
        <w:r>
          <w:rPr>
            <w:rStyle w:val="HTMLCode"/>
            <w:rFonts w:ascii="Consolas" w:hAnsi="Consolas"/>
            <w:color w:val="000000"/>
            <w:sz w:val="23"/>
            <w:szCs w:val="23"/>
          </w:rPr>
          <w:t xml:space="preserve"> onRender</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callbackFunction</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214"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215" w:author="Unknown"/>
          <w:rStyle w:val="HTMLCode"/>
          <w:rFonts w:ascii="Consolas" w:hAnsi="Consolas"/>
          <w:color w:val="000000"/>
          <w:sz w:val="23"/>
          <w:szCs w:val="23"/>
        </w:rPr>
      </w:pPr>
      <w:ins w:id="216" w:author="Unknown">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NewAccountReports</w:t>
        </w:r>
        <w:r>
          <w:rPr>
            <w:rStyle w:val="token"/>
            <w:rFonts w:ascii="Consolas" w:eastAsiaTheme="majorEastAsia" w:hAnsi="Consolas"/>
            <w:color w:val="A67F59"/>
            <w:sz w:val="23"/>
            <w:szCs w:val="23"/>
          </w:rPr>
          <w:t>&gt;&lt;/</w:t>
        </w:r>
        <w:r>
          <w:rPr>
            <w:rStyle w:val="HTMLCode"/>
            <w:rFonts w:ascii="Consolas" w:hAnsi="Consolas"/>
            <w:color w:val="000000"/>
            <w:sz w:val="23"/>
            <w:szCs w:val="23"/>
          </w:rPr>
          <w:t>NewAccountReports</w:t>
        </w:r>
        <w:r>
          <w:rPr>
            <w:rStyle w:val="token"/>
            <w:rFonts w:ascii="Consolas" w:eastAsiaTheme="majorEastAsia" w:hAnsi="Consolas"/>
            <w:color w:val="A67F59"/>
            <w:sz w:val="23"/>
            <w:szCs w:val="23"/>
          </w:rPr>
          <w:t>&gt;</w:t>
        </w:r>
      </w:ins>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217" w:author="Unknown"/>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ins w:id="218" w:author="Unknown"/>
          <w:rFonts w:ascii="Consolas" w:hAnsi="Consolas"/>
          <w:color w:val="000000"/>
          <w:sz w:val="23"/>
          <w:szCs w:val="23"/>
        </w:rPr>
      </w:pPr>
      <w:ins w:id="219" w:author="Unknown">
        <w:r>
          <w:rPr>
            <w:rStyle w:val="token"/>
            <w:rFonts w:ascii="Consolas" w:eastAsiaTheme="majorEastAsia" w:hAnsi="Consolas"/>
            <w:color w:val="A67F59"/>
            <w:sz w:val="23"/>
            <w:szCs w:val="23"/>
          </w:rPr>
          <w:t>&lt;/</w:t>
        </w:r>
        <w:r>
          <w:rPr>
            <w:rStyle w:val="HTMLCode"/>
            <w:rFonts w:ascii="Consolas" w:hAnsi="Consolas"/>
            <w:color w:val="000000"/>
            <w:sz w:val="23"/>
            <w:szCs w:val="23"/>
          </w:rPr>
          <w:t>Profiler</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ins>
    </w:p>
    <w:p w:rsidR="000D1EFB" w:rsidRDefault="000D1EFB" w:rsidP="000D1EFB">
      <w:pPr>
        <w:rPr>
          <w:ins w:id="220" w:author="Unknown"/>
          <w:rFonts w:ascii="Times New Roman" w:hAnsi="Times New Roman"/>
          <w:color w:val="676A6D"/>
          <w:sz w:val="23"/>
          <w:szCs w:val="23"/>
        </w:rPr>
      </w:pPr>
    </w:p>
    <w:p w:rsidR="000D1EFB" w:rsidRDefault="000D1EFB" w:rsidP="000D1EFB">
      <w:pPr>
        <w:pStyle w:val="NormalWeb"/>
        <w:spacing w:before="0" w:beforeAutospacing="0" w:after="360" w:afterAutospacing="0" w:line="360" w:lineRule="atLeast"/>
        <w:rPr>
          <w:ins w:id="221" w:author="Unknown"/>
          <w:color w:val="333333"/>
          <w:sz w:val="29"/>
          <w:szCs w:val="29"/>
        </w:rPr>
      </w:pPr>
      <w:ins w:id="222" w:author="Unknown">
        <w:r>
          <w:rPr>
            <w:color w:val="333333"/>
            <w:sz w:val="29"/>
            <w:szCs w:val="29"/>
          </w:rPr>
          <w:t>React calls this callbackFunction any time a component within the profiled tree “commits” an update. </w:t>
        </w:r>
      </w:ins>
    </w:p>
    <w:p w:rsidR="000D1EFB" w:rsidRDefault="000D1EFB" w:rsidP="000D1EFB">
      <w:pPr>
        <w:pStyle w:val="NormalWeb"/>
        <w:spacing w:before="0" w:beforeAutospacing="0" w:after="360" w:afterAutospacing="0" w:line="360" w:lineRule="atLeast"/>
        <w:rPr>
          <w:ins w:id="223" w:author="Unknown"/>
          <w:color w:val="333333"/>
          <w:sz w:val="29"/>
          <w:szCs w:val="29"/>
        </w:rPr>
      </w:pPr>
      <w:ins w:id="224" w:author="Unknown">
        <w:r>
          <w:rPr>
            <w:color w:val="333333"/>
            <w:sz w:val="29"/>
            <w:szCs w:val="29"/>
          </w:rPr>
          <w:t>Lets go ahead and implement this callbackFunction. It receives parameters describing what was rendered and how long it took.</w:t>
        </w:r>
      </w:ins>
    </w:p>
    <w:p w:rsidR="000D1EFB" w:rsidRDefault="000D1EFB" w:rsidP="000D1EFB">
      <w:pPr>
        <w:pStyle w:val="NormalWeb"/>
        <w:spacing w:before="0" w:beforeAutospacing="0" w:after="360" w:afterAutospacing="0" w:line="360" w:lineRule="atLeast"/>
        <w:rPr>
          <w:color w:val="333333"/>
          <w:sz w:val="29"/>
          <w:szCs w:val="29"/>
        </w:rPr>
      </w:pPr>
      <w:ins w:id="225" w:author="Unknown">
        <w:r>
          <w:rPr>
            <w:color w:val="333333"/>
            <w:sz w:val="29"/>
            <w:szCs w:val="29"/>
          </w:rPr>
          <w:lastRenderedPageBreak/>
          <w:t> </w:t>
        </w:r>
      </w:ins>
      <w:r>
        <w:rPr>
          <w:noProof/>
          <w:color w:val="333333"/>
          <w:sz w:val="29"/>
          <w:szCs w:val="29"/>
        </w:rPr>
        <w:drawing>
          <wp:inline distT="0" distB="0" distL="0" distR="0" wp14:anchorId="0F70D1F4" wp14:editId="76333143">
            <wp:extent cx="5905500" cy="3543300"/>
            <wp:effectExtent l="0" t="0" r="0" b="0"/>
            <wp:docPr id="4" name="Picture 4" descr="https://www.pragimtech.com/blog/contribute/article_images/1320200425142748/Test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pragimtech.com/blog/contribute/article_images/1320200425142748/TestImag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3543300"/>
                    </a:xfrm>
                    <a:prstGeom prst="rect">
                      <a:avLst/>
                    </a:prstGeom>
                    <a:noFill/>
                    <a:ln>
                      <a:noFill/>
                    </a:ln>
                  </pic:spPr>
                </pic:pic>
              </a:graphicData>
            </a:graphic>
          </wp:inline>
        </w:drawing>
      </w:r>
    </w:p>
    <w:p w:rsidR="000D1EFB" w:rsidRDefault="000D1EFB" w:rsidP="000D1EFB">
      <w:pPr>
        <w:pStyle w:val="NormalWeb"/>
        <w:spacing w:before="0" w:beforeAutospacing="0" w:after="360" w:afterAutospacing="0" w:line="360" w:lineRule="atLeast"/>
        <w:rPr>
          <w:color w:val="333333"/>
          <w:sz w:val="29"/>
          <w:szCs w:val="29"/>
        </w:rPr>
      </w:pPr>
      <w:r>
        <w:rPr>
          <w:color w:val="333333"/>
          <w:sz w:val="29"/>
          <w:szCs w:val="29"/>
        </w:rPr>
        <w:t>We can log these parameter values to our console. </w:t>
      </w: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token"/>
          <w:rFonts w:ascii="Consolas" w:eastAsiaTheme="majorEastAsia" w:hAnsi="Consolas"/>
          <w:color w:val="000000"/>
          <w:sz w:val="23"/>
          <w:szCs w:val="23"/>
        </w:rPr>
      </w:pPr>
      <w:r>
        <w:rPr>
          <w:rStyle w:val="token"/>
          <w:rFonts w:ascii="Consolas" w:eastAsiaTheme="majorEastAsia" w:hAnsi="Consolas"/>
          <w:color w:val="2F9C0A"/>
          <w:sz w:val="23"/>
          <w:szCs w:val="23"/>
        </w:rPr>
        <w:t>callbackFunction</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phase</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actualDuration</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baseDuration</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 xml:space="preserve"> startTime</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 xml:space="preserve"> </w:t>
      </w: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token"/>
          <w:rFonts w:ascii="Consolas" w:eastAsiaTheme="majorEastAsia"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000000"/>
          <w:sz w:val="23"/>
          <w:szCs w:val="23"/>
        </w:rPr>
        <w:t xml:space="preserve">    commitTime</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 xml:space="preserve"> interaction</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console</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log</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'Id is : '</w:t>
      </w:r>
      <w:r>
        <w:rPr>
          <w:rStyle w:val="token"/>
          <w:rFonts w:ascii="Consolas" w:eastAsiaTheme="majorEastAsia" w:hAnsi="Consolas"/>
          <w:color w:val="A67F59"/>
          <w:sz w:val="23"/>
          <w:szCs w:val="23"/>
        </w:rPr>
        <w:t>+</w:t>
      </w:r>
      <w:r>
        <w:rPr>
          <w:rStyle w:val="HTMLCode"/>
          <w:rFonts w:ascii="Consolas" w:hAnsi="Consolas"/>
          <w:color w:val="000000"/>
          <w:sz w:val="23"/>
          <w:szCs w:val="23"/>
        </w:rPr>
        <w:t>id</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 Phase is : '</w:t>
      </w:r>
      <w:r>
        <w:rPr>
          <w:rStyle w:val="token"/>
          <w:rFonts w:ascii="Consolas" w:eastAsiaTheme="majorEastAsia" w:hAnsi="Consolas"/>
          <w:color w:val="A67F59"/>
          <w:sz w:val="23"/>
          <w:szCs w:val="23"/>
        </w:rPr>
        <w:t>+</w:t>
      </w:r>
      <w:r>
        <w:rPr>
          <w:rStyle w:val="HTMLCode"/>
          <w:rFonts w:ascii="Consolas" w:hAnsi="Consolas"/>
          <w:color w:val="000000"/>
          <w:sz w:val="23"/>
          <w:szCs w:val="23"/>
        </w:rPr>
        <w:t>phase</w:t>
      </w:r>
      <w:r>
        <w:rPr>
          <w:rStyle w:val="token"/>
          <w:rFonts w:ascii="Consolas" w:eastAsiaTheme="majorEastAsia" w:hAnsi="Consolas"/>
          <w:color w:val="5F6364"/>
          <w:sz w:val="23"/>
          <w:szCs w:val="23"/>
        </w:rPr>
        <w:t>);</w:t>
      </w: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console</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log</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'Actual Duration is : '</w:t>
      </w:r>
      <w:r>
        <w:rPr>
          <w:rStyle w:val="token"/>
          <w:rFonts w:ascii="Consolas" w:eastAsiaTheme="majorEastAsia" w:hAnsi="Consolas"/>
          <w:color w:val="A67F59"/>
          <w:sz w:val="23"/>
          <w:szCs w:val="23"/>
        </w:rPr>
        <w:t>+</w:t>
      </w:r>
      <w:r>
        <w:rPr>
          <w:rStyle w:val="HTMLCode"/>
          <w:rFonts w:ascii="Consolas" w:hAnsi="Consolas"/>
          <w:color w:val="000000"/>
          <w:sz w:val="23"/>
          <w:szCs w:val="23"/>
        </w:rPr>
        <w:t>actualDuration</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 and Base Duration is :'</w:t>
      </w:r>
      <w:r>
        <w:rPr>
          <w:rStyle w:val="token"/>
          <w:rFonts w:ascii="Consolas" w:eastAsiaTheme="majorEastAsia" w:hAnsi="Consolas"/>
          <w:color w:val="A67F59"/>
          <w:sz w:val="23"/>
          <w:szCs w:val="23"/>
        </w:rPr>
        <w:t>+</w:t>
      </w: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baseDuration</w:t>
      </w:r>
      <w:r>
        <w:rPr>
          <w:rStyle w:val="token"/>
          <w:rFonts w:ascii="Consolas" w:eastAsiaTheme="majorEastAsia" w:hAnsi="Consolas"/>
          <w:color w:val="5F6364"/>
          <w:sz w:val="23"/>
          <w:szCs w:val="23"/>
        </w:rPr>
        <w:t>);</w:t>
      </w: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0D1EFB" w:rsidRDefault="000D1EFB" w:rsidP="000D1EF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0D1EFB" w:rsidRDefault="000D1EFB" w:rsidP="000D1EFB">
      <w:pPr>
        <w:rPr>
          <w:rFonts w:ascii="Times New Roman" w:hAnsi="Times New Roman"/>
          <w:color w:val="676A6D"/>
          <w:sz w:val="23"/>
          <w:szCs w:val="23"/>
        </w:rPr>
      </w:pPr>
    </w:p>
    <w:p w:rsidR="000D1EFB" w:rsidRDefault="000D1EFB" w:rsidP="000D1EFB">
      <w:pPr>
        <w:pStyle w:val="NormalWeb"/>
        <w:spacing w:before="0" w:beforeAutospacing="0" w:after="360" w:afterAutospacing="0" w:line="360" w:lineRule="atLeast"/>
        <w:rPr>
          <w:color w:val="333333"/>
          <w:sz w:val="29"/>
          <w:szCs w:val="29"/>
        </w:rPr>
      </w:pPr>
      <w:r>
        <w:rPr>
          <w:color w:val="333333"/>
          <w:sz w:val="29"/>
          <w:szCs w:val="29"/>
        </w:rPr>
        <w:lastRenderedPageBreak/>
        <w:t>Lets save these changes. Navigate to the browser. Open developer tools, we can find one set of logs in the console. That is the result of first Render and this phase is called as Mount. We can enter From Date value and we can see the logs again. This is the result of re-render. This phase is called as Update. </w:t>
      </w:r>
    </w:p>
    <w:p w:rsidR="000D1EFB" w:rsidRDefault="000D1EFB" w:rsidP="000D1EFB">
      <w:pPr>
        <w:pStyle w:val="NormalWeb"/>
        <w:spacing w:before="0" w:beforeAutospacing="0" w:after="360" w:afterAutospacing="0" w:line="360" w:lineRule="atLeast"/>
        <w:rPr>
          <w:color w:val="333333"/>
          <w:sz w:val="29"/>
          <w:szCs w:val="29"/>
        </w:rPr>
      </w:pPr>
      <w:r>
        <w:rPr>
          <w:color w:val="333333"/>
          <w:sz w:val="29"/>
          <w:szCs w:val="29"/>
        </w:rPr>
        <w:t>Multiple Profiler components can be used to measure different parts of an application.</w:t>
      </w:r>
    </w:p>
    <w:p w:rsidR="000D1EFB" w:rsidRDefault="000D1EFB" w:rsidP="000D1EFB">
      <w:pPr>
        <w:pStyle w:val="NormalWeb"/>
        <w:spacing w:before="0" w:beforeAutospacing="0" w:after="360" w:afterAutospacing="0" w:line="360" w:lineRule="atLeast"/>
        <w:rPr>
          <w:color w:val="333333"/>
          <w:sz w:val="29"/>
          <w:szCs w:val="29"/>
        </w:rPr>
      </w:pPr>
      <w:r>
        <w:rPr>
          <w:color w:val="333333"/>
          <w:sz w:val="29"/>
          <w:szCs w:val="29"/>
        </w:rPr>
        <w:t>We can apply the same Profiling for LoansRepaymentReports Component as well. </w:t>
      </w:r>
    </w:p>
    <w:p w:rsidR="000D1EFB" w:rsidRDefault="000D1EFB" w:rsidP="000D1EFB">
      <w:pPr>
        <w:pStyle w:val="NormalWeb"/>
        <w:spacing w:before="0" w:beforeAutospacing="0" w:after="360" w:afterAutospacing="0" w:line="360" w:lineRule="atLeast"/>
        <w:rPr>
          <w:color w:val="333333"/>
          <w:sz w:val="29"/>
          <w:szCs w:val="29"/>
        </w:rPr>
      </w:pPr>
      <w:r>
        <w:rPr>
          <w:color w:val="333333"/>
          <w:sz w:val="29"/>
          <w:szCs w:val="29"/>
        </w:rPr>
        <w:t> Profiler components can also be nested to measure different components within the same subtree. </w:t>
      </w:r>
    </w:p>
    <w:p w:rsidR="000D1EFB" w:rsidRDefault="000D1EFB" w:rsidP="000D1EFB">
      <w:pPr>
        <w:pStyle w:val="NormalWeb"/>
        <w:spacing w:before="0" w:beforeAutospacing="0" w:after="360" w:afterAutospacing="0" w:line="360" w:lineRule="atLeast"/>
        <w:rPr>
          <w:color w:val="333333"/>
          <w:sz w:val="29"/>
          <w:szCs w:val="29"/>
        </w:rPr>
      </w:pPr>
      <w:r>
        <w:rPr>
          <w:color w:val="333333"/>
          <w:sz w:val="29"/>
          <w:szCs w:val="29"/>
        </w:rPr>
        <w:t>Although Profiler is a light-weight component, it should be used only when necessary; each use adds some CPU and memory overhead to an application.</w:t>
      </w:r>
    </w:p>
    <w:p w:rsidR="000D1EFB" w:rsidRDefault="000D1EFB" w:rsidP="000D1EFB">
      <w:pPr>
        <w:pStyle w:val="NormalWeb"/>
        <w:spacing w:before="0" w:beforeAutospacing="0" w:after="360" w:afterAutospacing="0" w:line="360" w:lineRule="atLeast"/>
        <w:rPr>
          <w:color w:val="333333"/>
          <w:sz w:val="29"/>
          <w:szCs w:val="29"/>
        </w:rPr>
      </w:pPr>
      <w:r>
        <w:rPr>
          <w:color w:val="333333"/>
          <w:sz w:val="29"/>
          <w:szCs w:val="29"/>
        </w:rPr>
        <w:t>Profiling adds some additional overhead, so it is </w:t>
      </w:r>
      <w:r>
        <w:rPr>
          <w:rStyle w:val="Strong"/>
          <w:color w:val="333333"/>
          <w:sz w:val="29"/>
          <w:szCs w:val="29"/>
        </w:rPr>
        <w:t>disabled in the production build</w:t>
      </w:r>
      <w:r>
        <w:rPr>
          <w:color w:val="333333"/>
          <w:sz w:val="29"/>
          <w:szCs w:val="29"/>
        </w:rPr>
        <w:t>.</w:t>
      </w:r>
    </w:p>
    <w:p w:rsidR="000D1EFB" w:rsidRDefault="000D1EFB" w:rsidP="000D1EFB">
      <w:pPr>
        <w:pStyle w:val="NormalWeb"/>
        <w:spacing w:before="0" w:beforeAutospacing="0" w:after="360" w:afterAutospacing="0" w:line="360" w:lineRule="atLeast"/>
        <w:rPr>
          <w:color w:val="333333"/>
          <w:sz w:val="29"/>
          <w:szCs w:val="29"/>
        </w:rPr>
      </w:pPr>
      <w:r>
        <w:rPr>
          <w:color w:val="333333"/>
          <w:sz w:val="29"/>
          <w:szCs w:val="29"/>
        </w:rPr>
        <w:t>To opt into production profiling, React provides a special production build with profiling enabled. Read more about how to use this build at </w:t>
      </w:r>
      <w:r>
        <w:rPr>
          <w:rStyle w:val="Strong"/>
          <w:color w:val="333333"/>
          <w:sz w:val="29"/>
          <w:szCs w:val="29"/>
          <w:u w:val="single"/>
        </w:rPr>
        <w:t>fb.me/react-profiling</w:t>
      </w:r>
    </w:p>
    <w:p w:rsidR="009B4DA7" w:rsidRDefault="009B4DA7" w:rsidP="009B4DA7">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Render Props</w:t>
      </w:r>
    </w:p>
    <w:p w:rsidR="009B4DA7" w:rsidRDefault="009B4DA7" w:rsidP="009B4DA7">
      <w:pPr>
        <w:rPr>
          <w:rFonts w:ascii="Times New Roman" w:hAnsi="Times New Roman" w:cs="Times New Roman"/>
          <w:sz w:val="24"/>
          <w:szCs w:val="24"/>
        </w:rPr>
      </w:pP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t>In this article, we will discuss about</w:t>
      </w:r>
      <w:r>
        <w:rPr>
          <w:rStyle w:val="Strong"/>
          <w:color w:val="333333"/>
          <w:sz w:val="29"/>
          <w:szCs w:val="29"/>
        </w:rPr>
        <w:t> Render Props</w:t>
      </w:r>
      <w:r>
        <w:rPr>
          <w:color w:val="333333"/>
          <w:sz w:val="29"/>
          <w:szCs w:val="29"/>
        </w:rPr>
        <w:t> in React.</w:t>
      </w: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t>The term “</w:t>
      </w:r>
      <w:r>
        <w:rPr>
          <w:rStyle w:val="Strong"/>
          <w:color w:val="333333"/>
          <w:sz w:val="29"/>
          <w:szCs w:val="29"/>
        </w:rPr>
        <w:t>render prop</w:t>
      </w:r>
      <w:r>
        <w:rPr>
          <w:color w:val="333333"/>
          <w:sz w:val="29"/>
          <w:szCs w:val="29"/>
        </w:rPr>
        <w:t>” refers to a technique for sharing code between React components using a prop whose value is a function.</w:t>
      </w: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t>A component with a render prop takes a function that returns a React element and calls it instead of implementing its own render logic.</w:t>
      </w: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lastRenderedPageBreak/>
        <w:t>In our Previous Videos, we have seen how do we use properties to pass data to the components and we have also seen how do we assign a callback function as value to a Property of a Component. </w:t>
      </w: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t>Now we will be learning about Render Props in React. Lets take an example. In our React application, assume that we are displaying Departments list and Projects list. </w:t>
      </w: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t>We have the Departments Component which is getting the data from lets say a Web API and display the data. </w:t>
      </w: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t>We have the Projects Component which is getting the data from localStorage through a Proerty and displaying the Data. </w:t>
      </w: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t>We have an App Component which is Calling both these Components. I have the Code handy and pasting it here.</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ReactDOM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"react-dom"</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Component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Profiler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Department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list</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'Dev'</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'Big Data'</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'Mobility'</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Department List</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ul</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list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map</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li</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li</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ul</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Project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Projects List</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ul</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list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map</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li</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li</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ul</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Page</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React</w:t>
      </w:r>
      <w:r>
        <w:rPr>
          <w:rStyle w:val="token"/>
          <w:rFonts w:ascii="Consolas" w:eastAsiaTheme="majorEastAsia" w:hAnsi="Consolas"/>
          <w:color w:val="5F6364"/>
          <w:sz w:val="23"/>
          <w:szCs w:val="23"/>
        </w:rPr>
        <w:t>.</w:t>
      </w:r>
      <w:r>
        <w:rPr>
          <w:rStyle w:val="HTMLCode"/>
          <w:rFonts w:ascii="Consolas" w:hAnsi="Consolas"/>
          <w:color w:val="000000"/>
          <w:sz w:val="23"/>
          <w:szCs w:val="23"/>
        </w:rPr>
        <w:t>Fragment</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Department</w:t>
      </w:r>
      <w:r>
        <w:rPr>
          <w:rStyle w:val="token"/>
          <w:rFonts w:ascii="Consolas" w:eastAsiaTheme="majorEastAsia" w:hAnsi="Consolas"/>
          <w:color w:val="A67F59"/>
          <w:sz w:val="23"/>
          <w:szCs w:val="23"/>
        </w:rPr>
        <w:t>&gt;&lt;/</w:t>
      </w:r>
      <w:r>
        <w:rPr>
          <w:rStyle w:val="HTMLCode"/>
          <w:rFonts w:ascii="Consolas" w:hAnsi="Consolas"/>
          <w:color w:val="000000"/>
          <w:sz w:val="23"/>
          <w:szCs w:val="23"/>
        </w:rPr>
        <w:t>Department</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Project list</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'P-1'</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'P-2'</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'P-3'</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Project</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React</w:t>
      </w:r>
      <w:r>
        <w:rPr>
          <w:rStyle w:val="token"/>
          <w:rFonts w:ascii="Consolas" w:eastAsiaTheme="majorEastAsia" w:hAnsi="Consolas"/>
          <w:color w:val="5F6364"/>
          <w:sz w:val="23"/>
          <w:szCs w:val="23"/>
        </w:rPr>
        <w:t>.</w:t>
      </w:r>
      <w:r>
        <w:rPr>
          <w:rStyle w:val="HTMLCode"/>
          <w:rFonts w:ascii="Consolas" w:hAnsi="Consolas"/>
          <w:color w:val="000000"/>
          <w:sz w:val="23"/>
          <w:szCs w:val="23"/>
        </w:rPr>
        <w:t>Fragment</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element</w:t>
      </w:r>
      <w:r>
        <w:rPr>
          <w:rStyle w:val="token"/>
          <w:rFonts w:ascii="Consolas" w:eastAsiaTheme="majorEastAsia" w:hAnsi="Consolas"/>
          <w:color w:val="A67F59"/>
          <w:sz w:val="23"/>
          <w:szCs w:val="23"/>
        </w:rPr>
        <w:t>=&lt;</w:t>
      </w:r>
      <w:r>
        <w:rPr>
          <w:rStyle w:val="HTMLCode"/>
          <w:rFonts w:ascii="Consolas" w:hAnsi="Consolas"/>
          <w:color w:val="000000"/>
          <w:sz w:val="23"/>
          <w:szCs w:val="23"/>
        </w:rPr>
        <w:t>Page</w:t>
      </w:r>
      <w:r>
        <w:rPr>
          <w:rStyle w:val="token"/>
          <w:rFonts w:ascii="Consolas" w:eastAsiaTheme="majorEastAsia" w:hAnsi="Consolas"/>
          <w:color w:val="A67F59"/>
          <w:sz w:val="23"/>
          <w:szCs w:val="23"/>
        </w:rPr>
        <w:t>&gt;&lt;/</w:t>
      </w:r>
      <w:r>
        <w:rPr>
          <w:rStyle w:val="HTMLCode"/>
          <w:rFonts w:ascii="Consolas" w:hAnsi="Consolas"/>
          <w:color w:val="000000"/>
          <w:sz w:val="23"/>
          <w:szCs w:val="23"/>
        </w:rPr>
        <w:t>Page</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ReactDOM</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element</w:t>
      </w:r>
      <w:r>
        <w:rPr>
          <w:rStyle w:val="token"/>
          <w:rFonts w:ascii="Consolas" w:eastAsiaTheme="majorEastAsia" w:hAnsi="Consolas"/>
          <w:color w:val="5F6364"/>
          <w:sz w:val="23"/>
          <w:szCs w:val="23"/>
        </w:rPr>
        <w:t>,</w:t>
      </w:r>
      <w:r>
        <w:rPr>
          <w:rStyle w:val="HTMLCode"/>
          <w:rFonts w:ascii="Consolas" w:hAnsi="Consolas"/>
          <w:color w:val="000000"/>
          <w:sz w:val="23"/>
          <w:szCs w:val="23"/>
        </w:rPr>
        <w:t>document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getElementById</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"root"</w:t>
      </w:r>
      <w:r>
        <w:rPr>
          <w:rStyle w:val="token"/>
          <w:rFonts w:ascii="Consolas" w:eastAsiaTheme="majorEastAsia" w:hAnsi="Consolas"/>
          <w:color w:val="5F6364"/>
          <w:sz w:val="23"/>
          <w:szCs w:val="23"/>
        </w:rPr>
        <w:t>));</w:t>
      </w:r>
    </w:p>
    <w:p w:rsidR="009B4DA7" w:rsidRDefault="009B4DA7" w:rsidP="009B4DA7">
      <w:pPr>
        <w:rPr>
          <w:color w:val="676A6D"/>
          <w:sz w:val="23"/>
          <w:szCs w:val="23"/>
        </w:rPr>
      </w:pP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t>If we observe both Departments Component and Projects Component, though they are getting the data from different sources and but the rendering pattern remains same. Now why cant we reuse the rendering code across multiple components. That way we will be making our code better and we will also be meeting Single Responsibility Principle as well. </w:t>
      </w: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lastRenderedPageBreak/>
        <w:t>We can make One Component Responsible to get the Data and we have another component which renders the data.</w:t>
      </w: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t>Now lets take out the rendering code which is common in both the Component classes. </w:t>
      </w: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t>Lets create a class called as DisplayData and extend it from React.Component class. Add a constructor. Lets implement render method.</w:t>
      </w: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t>Assuming that this component receives the list through properties and lets create ul, loop through the list.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DisplayData</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ul</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list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map</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li</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li</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ul</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9B4DA7" w:rsidRDefault="009B4DA7" w:rsidP="009B4DA7">
      <w:pPr>
        <w:rPr>
          <w:color w:val="676A6D"/>
          <w:sz w:val="23"/>
          <w:szCs w:val="23"/>
        </w:rPr>
      </w:pP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t>Lets go to Department Component Class render method, take out the code which is displaying the department data and call a method called as render using the properties object and pass the list data. We are calling a Property called as Render as a function by passing the list.</w:t>
      </w: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t>We will do the same in Project Class as well. </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Department List</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list</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B4DA7" w:rsidRDefault="009B4DA7" w:rsidP="009B4DA7">
      <w:pPr>
        <w:rPr>
          <w:rFonts w:ascii="Times New Roman" w:hAnsi="Times New Roman"/>
          <w:color w:val="676A6D"/>
          <w:sz w:val="23"/>
          <w:szCs w:val="23"/>
        </w:rPr>
      </w:pP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t>Then lets go to Page class, We will slightly change the way how we call Department Component. To this Department Component, we will add a Property called as render and to that render property, lets pass a function. This function receieves the list and that list should be passed to DisplayData Component class which will render the list. </w:t>
      </w: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t>We will repeat the same for Project Component as well.</w:t>
      </w: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lastRenderedPageBreak/>
        <w:t>Save these changes, navigate to the browser. We can see the output. We are getting the same output but improved code reusability. </w:t>
      </w: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t>More concretely, a render prop is a function prop that a component uses to know what to render.</w:t>
      </w: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t>It’s important to remember that just because the pattern is called “render props” we don’t have to use a prop named render to use this pattern. In fact, any prop that is a function that a component uses to know what to render is technically a “render prop”.</w:t>
      </w: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t>Basically we are calling a function which is rendering the contents of Department Component.</w:t>
      </w: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t>The Concept of Render Props is considered as one of the Design Pattern while developing a React application. </w:t>
      </w: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t>To deepen our understanding about this concept, lets write one more example. I have copied our Employee Reports Component Class which we have created and pasting it here.</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EmployeeReports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state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employees</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componentDidMount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fetch</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"https://localhost:44306/api/Employee"</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res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json</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result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setState</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employees</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result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Employees Data</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Id</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Name</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Location</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Salary</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employees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map</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emp</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 key</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Location</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Salary</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9B4DA7" w:rsidRDefault="009B4DA7" w:rsidP="009B4DA7">
      <w:pPr>
        <w:rPr>
          <w:color w:val="676A6D"/>
          <w:sz w:val="23"/>
          <w:szCs w:val="23"/>
        </w:rPr>
      </w:pP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t>Now lets create a new Component class called as DisplayEmployees. Add the constructor and we will keep the code of displaying the Employees in the render method.</w:t>
      </w: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t>Now lets go to EmployeeReports Component Class render method and call render property by passing employees list.</w:t>
      </w:r>
    </w:p>
    <w:p w:rsidR="009B4DA7" w:rsidRDefault="009B4DA7" w:rsidP="009B4DA7">
      <w:pPr>
        <w:pStyle w:val="NormalWeb"/>
        <w:spacing w:before="0" w:beforeAutospacing="0" w:after="360" w:afterAutospacing="0" w:line="360" w:lineRule="atLeast"/>
        <w:rPr>
          <w:color w:val="333333"/>
          <w:sz w:val="29"/>
          <w:szCs w:val="29"/>
        </w:rPr>
      </w:pPr>
      <w:r>
        <w:rPr>
          <w:color w:val="333333"/>
          <w:sz w:val="29"/>
          <w:szCs w:val="29"/>
        </w:rPr>
        <w:t>Now lets call the EmployeeReports Component, pass render property and assign a function. This function receives employees data and pass that to DisplayEmployees Component through a property and that Component renders the Employees Data.</w:t>
      </w:r>
    </w:p>
    <w:p w:rsidR="009B4DA7" w:rsidRDefault="009B4DA7" w:rsidP="009B4DA7">
      <w:pPr>
        <w:pStyle w:val="NormalWeb"/>
        <w:spacing w:before="0" w:beforeAutospacing="0" w:after="360" w:afterAutospacing="0" w:line="360" w:lineRule="atLeast"/>
        <w:rPr>
          <w:color w:val="333333"/>
          <w:sz w:val="29"/>
          <w:szCs w:val="29"/>
        </w:rPr>
      </w:pPr>
      <w:r>
        <w:rPr>
          <w:rStyle w:val="Strong"/>
          <w:color w:val="333333"/>
          <w:sz w:val="29"/>
          <w:szCs w:val="29"/>
        </w:rPr>
        <w:t>With Render Props:</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DisplayEmployees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Id</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Name</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Location</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Salary</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employees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map</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emp</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 key</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Location</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Salary</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EmployeeReports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state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employees</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componentDidMount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fetch</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"https://localhost:44306/api/Employee"</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res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json</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result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setState</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employees</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result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Employees Data</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content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employees</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element</w:t>
      </w:r>
      <w:r>
        <w:rPr>
          <w:rStyle w:val="token"/>
          <w:rFonts w:ascii="Consolas" w:eastAsiaTheme="majorEastAsia" w:hAnsi="Consolas"/>
          <w:color w:val="A67F59"/>
          <w:sz w:val="23"/>
          <w:szCs w:val="23"/>
        </w:rPr>
        <w:t>=&lt;</w:t>
      </w:r>
      <w:r>
        <w:rPr>
          <w:rStyle w:val="HTMLCode"/>
          <w:rFonts w:ascii="Consolas" w:hAnsi="Consolas"/>
          <w:color w:val="000000"/>
          <w:sz w:val="23"/>
          <w:szCs w:val="23"/>
        </w:rPr>
        <w:t>EmployeeReports content</w:t>
      </w:r>
      <w:r>
        <w:rPr>
          <w:rStyle w:val="token"/>
          <w:rFonts w:ascii="Consolas" w:eastAsiaTheme="majorEastAsia" w:hAnsi="Consolas"/>
          <w:color w:val="A67F59"/>
          <w:sz w:val="23"/>
          <w:szCs w:val="23"/>
        </w:rPr>
        <w: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input</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DisplayEmployees employees</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input</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DisplayEmployees</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EmployeeReports</w:t>
      </w:r>
      <w:r>
        <w:rPr>
          <w:rStyle w:val="token"/>
          <w:rFonts w:ascii="Consolas" w:eastAsiaTheme="majorEastAsia" w:hAnsi="Consolas"/>
          <w:color w:val="A67F59"/>
          <w:sz w:val="23"/>
          <w:szCs w:val="23"/>
        </w:rPr>
        <w:t>&gt;</w:t>
      </w: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B4DA7" w:rsidRDefault="009B4DA7" w:rsidP="009B4DA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ReactDOM</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element</w:t>
      </w:r>
      <w:r>
        <w:rPr>
          <w:rStyle w:val="token"/>
          <w:rFonts w:ascii="Consolas" w:eastAsiaTheme="majorEastAsia" w:hAnsi="Consolas"/>
          <w:color w:val="5F6364"/>
          <w:sz w:val="23"/>
          <w:szCs w:val="23"/>
        </w:rPr>
        <w:t>,</w:t>
      </w:r>
      <w:r>
        <w:rPr>
          <w:rStyle w:val="HTMLCode"/>
          <w:rFonts w:ascii="Consolas" w:hAnsi="Consolas"/>
          <w:color w:val="000000"/>
          <w:sz w:val="23"/>
          <w:szCs w:val="23"/>
        </w:rPr>
        <w:t>document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getElementById</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"root"</w:t>
      </w:r>
      <w:r>
        <w:rPr>
          <w:rStyle w:val="token"/>
          <w:rFonts w:ascii="Consolas" w:eastAsiaTheme="majorEastAsia" w:hAnsi="Consolas"/>
          <w:color w:val="5F6364"/>
          <w:sz w:val="23"/>
          <w:szCs w:val="23"/>
        </w:rPr>
        <w:t>));</w:t>
      </w:r>
    </w:p>
    <w:p w:rsidR="007D174C" w:rsidRDefault="007D174C" w:rsidP="007D174C">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Pure Components</w:t>
      </w:r>
    </w:p>
    <w:p w:rsidR="007D174C" w:rsidRDefault="007D174C" w:rsidP="007D174C">
      <w:pPr>
        <w:rPr>
          <w:rFonts w:ascii="Times New Roman" w:hAnsi="Times New Roman" w:cs="Times New Roman"/>
          <w:sz w:val="24"/>
          <w:szCs w:val="24"/>
        </w:rPr>
      </w:pP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React components let us split the UI into independent, reusable pieces, and think about each piece in isolation. React components can be defined by extending from </w:t>
      </w:r>
      <w:r>
        <w:rPr>
          <w:rStyle w:val="Strong"/>
          <w:color w:val="333333"/>
          <w:sz w:val="29"/>
          <w:szCs w:val="29"/>
        </w:rPr>
        <w:t>React.Component</w:t>
      </w:r>
      <w:r>
        <w:rPr>
          <w:color w:val="333333"/>
          <w:sz w:val="29"/>
          <w:szCs w:val="29"/>
        </w:rPr>
        <w:t> Class or </w:t>
      </w:r>
      <w:r>
        <w:rPr>
          <w:rStyle w:val="Strong"/>
          <w:color w:val="333333"/>
          <w:sz w:val="29"/>
          <w:szCs w:val="29"/>
        </w:rPr>
        <w:t>React.PureComponent</w:t>
      </w:r>
      <w:r>
        <w:rPr>
          <w:color w:val="333333"/>
          <w:sz w:val="29"/>
          <w:szCs w:val="29"/>
        </w:rPr>
        <w:t> Class.</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We have created different Component classes until now and all these classes were extending React.Component Class. </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There are few use cases where we can use React Pure Components. </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Lets look at one example. </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We are developing one application in which we are displaying the Reports. Let the reports be Employee Reports or Stock Market Reports.</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For this assume that we have created GetReports Component Class. </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This Component Class gets the Reports by Calling a Web API and in the UI, we will have one Reload button using which user can reload the Reports so that he will get Updated Reports Data. </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Now we have another Component which will be used to show if there are changes to the Reports Data. Lets say for every 5 seconds, this Component sends a request to the Web API and get the flag which tells whether there are any changes are not. If there are any changes, we will show a notification to the User, so that using Reload button user can get the updated Reports.</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Lets open Index.js file from our demo-project</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lastRenderedPageBreak/>
        <w:t>Lets create two Component Classes. One is DetectChanges Component Class and Other one is Reports Component Class. I have the Code handy and Pasting it here.</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ChangeDetection</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state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employeeCount</w:t>
      </w:r>
      <w:r>
        <w:rPr>
          <w:rStyle w:val="token"/>
          <w:rFonts w:ascii="Consolas" w:eastAsiaTheme="majorEastAsia" w:hAnsi="Consolas"/>
          <w:color w:val="A67F59"/>
          <w:sz w:val="23"/>
          <w:szCs w:val="23"/>
        </w:rPr>
        <w:t>:</w:t>
      </w:r>
      <w:r>
        <w:rPr>
          <w:rStyle w:val="token"/>
          <w:rFonts w:ascii="Consolas" w:eastAsiaTheme="majorEastAsia" w:hAnsi="Consolas"/>
          <w:color w:val="C92C2C"/>
          <w:sz w:val="23"/>
          <w:szCs w:val="23"/>
        </w:rPr>
        <w:t>0</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setInterval</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fetch</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"https://localhost:44306/api/Employee"</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res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json</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result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setState</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employeeCount</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result</w:t>
      </w:r>
      <w:r>
        <w:rPr>
          <w:rStyle w:val="token"/>
          <w:rFonts w:ascii="Consolas" w:eastAsiaTheme="majorEastAsia" w:hAnsi="Consolas"/>
          <w:color w:val="5F6364"/>
          <w:sz w:val="23"/>
          <w:szCs w:val="23"/>
        </w:rPr>
        <w:t>.</w:t>
      </w:r>
      <w:r>
        <w:rPr>
          <w:rStyle w:val="HTMLCode"/>
          <w:rFonts w:ascii="Consolas" w:hAnsi="Consolas"/>
          <w:color w:val="000000"/>
          <w:sz w:val="23"/>
          <w:szCs w:val="23"/>
        </w:rPr>
        <w:t>length</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C92C2C"/>
          <w:sz w:val="23"/>
          <w:szCs w:val="23"/>
        </w:rPr>
        <w:t>5000</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Welcome to Pure Component Demonstration</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Number </w:t>
      </w:r>
      <w:r>
        <w:rPr>
          <w:rStyle w:val="token"/>
          <w:rFonts w:ascii="Consolas" w:eastAsiaTheme="majorEastAsia" w:hAnsi="Consolas"/>
          <w:color w:val="1990B8"/>
          <w:sz w:val="23"/>
          <w:szCs w:val="23"/>
        </w:rPr>
        <w:t>of</w:t>
      </w:r>
      <w:r>
        <w:rPr>
          <w:rStyle w:val="HTMLCode"/>
          <w:rFonts w:ascii="Consolas" w:hAnsi="Consolas"/>
          <w:color w:val="000000"/>
          <w:sz w:val="23"/>
          <w:szCs w:val="23"/>
        </w:rPr>
        <w:t xml:space="preserve"> Employees are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employeeCount</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Reports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state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employees</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componentDidMount</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getEmployees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getEmployees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fetch</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"https://localhost:44306/api/Employee"</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res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json</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result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setState</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employees</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result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loadEmployees</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getEmployees</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Employees Data</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Id</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Name</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Location</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Salary</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employees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map</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emp</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 key</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Location</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Salary</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button onClick</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loadEmployees</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HTMLCode"/>
          <w:rFonts w:ascii="Consolas" w:hAnsi="Consolas"/>
          <w:color w:val="000000"/>
          <w:sz w:val="23"/>
          <w:szCs w:val="23"/>
        </w:rPr>
        <w:t>Reload</w:t>
      </w:r>
      <w:r>
        <w:rPr>
          <w:rStyle w:val="token"/>
          <w:rFonts w:ascii="Consolas" w:eastAsiaTheme="majorEastAsia" w:hAnsi="Consolas"/>
          <w:color w:val="A67F59"/>
          <w:sz w:val="23"/>
          <w:szCs w:val="23"/>
        </w:rPr>
        <w:t>&lt;/</w:t>
      </w:r>
      <w:r>
        <w:rPr>
          <w:rStyle w:val="HTMLCode"/>
          <w:rFonts w:ascii="Consolas" w:hAnsi="Consolas"/>
          <w:color w:val="000000"/>
          <w:sz w:val="23"/>
          <w:szCs w:val="23"/>
        </w:rPr>
        <w:t>button</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App</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React</w:t>
      </w:r>
      <w:r>
        <w:rPr>
          <w:rStyle w:val="token"/>
          <w:rFonts w:ascii="Consolas" w:eastAsiaTheme="majorEastAsia" w:hAnsi="Consolas"/>
          <w:color w:val="5F6364"/>
          <w:sz w:val="23"/>
          <w:szCs w:val="23"/>
        </w:rPr>
        <w:t>.</w:t>
      </w:r>
      <w:r>
        <w:rPr>
          <w:rStyle w:val="HTMLCode"/>
          <w:rFonts w:ascii="Consolas" w:hAnsi="Consolas"/>
          <w:color w:val="000000"/>
          <w:sz w:val="23"/>
          <w:szCs w:val="23"/>
        </w:rPr>
        <w:t>Fragment</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ChangeDetection</w:t>
      </w:r>
      <w:r>
        <w:rPr>
          <w:rStyle w:val="token"/>
          <w:rFonts w:ascii="Consolas" w:eastAsiaTheme="majorEastAsia" w:hAnsi="Consolas"/>
          <w:color w:val="A67F59"/>
          <w:sz w:val="23"/>
          <w:szCs w:val="23"/>
        </w:rPr>
        <w:t>&gt;&lt;/</w:t>
      </w:r>
      <w:r>
        <w:rPr>
          <w:rStyle w:val="HTMLCode"/>
          <w:rFonts w:ascii="Consolas" w:hAnsi="Consolas"/>
          <w:color w:val="000000"/>
          <w:sz w:val="23"/>
          <w:szCs w:val="23"/>
        </w:rPr>
        <w:t>ChangeDetection</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Reports</w:t>
      </w:r>
      <w:r>
        <w:rPr>
          <w:rStyle w:val="token"/>
          <w:rFonts w:ascii="Consolas" w:eastAsiaTheme="majorEastAsia" w:hAnsi="Consolas"/>
          <w:color w:val="A67F59"/>
          <w:sz w:val="23"/>
          <w:szCs w:val="23"/>
        </w:rPr>
        <w:t>&gt;&lt;/</w:t>
      </w:r>
      <w:r>
        <w:rPr>
          <w:rStyle w:val="HTMLCode"/>
          <w:rFonts w:ascii="Consolas" w:hAnsi="Consolas"/>
          <w:color w:val="000000"/>
          <w:sz w:val="23"/>
          <w:szCs w:val="23"/>
        </w:rPr>
        <w:t>Reports</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React</w:t>
      </w:r>
      <w:r>
        <w:rPr>
          <w:rStyle w:val="token"/>
          <w:rFonts w:ascii="Consolas" w:eastAsiaTheme="majorEastAsia" w:hAnsi="Consolas"/>
          <w:color w:val="5F6364"/>
          <w:sz w:val="23"/>
          <w:szCs w:val="23"/>
        </w:rPr>
        <w:t>.</w:t>
      </w:r>
      <w:r>
        <w:rPr>
          <w:rStyle w:val="HTMLCode"/>
          <w:rFonts w:ascii="Consolas" w:hAnsi="Consolas"/>
          <w:color w:val="000000"/>
          <w:sz w:val="23"/>
          <w:szCs w:val="23"/>
        </w:rPr>
        <w:t>Fragment</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element</w:t>
      </w:r>
      <w:r>
        <w:rPr>
          <w:rStyle w:val="token"/>
          <w:rFonts w:ascii="Consolas" w:eastAsiaTheme="majorEastAsia" w:hAnsi="Consolas"/>
          <w:color w:val="A67F59"/>
          <w:sz w:val="23"/>
          <w:szCs w:val="23"/>
        </w:rPr>
        <w:t>=&lt;</w:t>
      </w:r>
      <w:r>
        <w:rPr>
          <w:rStyle w:val="HTMLCode"/>
          <w:rFonts w:ascii="Consolas" w:hAnsi="Consolas"/>
          <w:color w:val="000000"/>
          <w:sz w:val="23"/>
          <w:szCs w:val="23"/>
        </w:rPr>
        <w:t>App</w:t>
      </w:r>
      <w:r>
        <w:rPr>
          <w:rStyle w:val="token"/>
          <w:rFonts w:ascii="Consolas" w:eastAsiaTheme="majorEastAsia" w:hAnsi="Consolas"/>
          <w:color w:val="A67F59"/>
          <w:sz w:val="23"/>
          <w:szCs w:val="23"/>
        </w:rPr>
        <w:t>&gt;&lt;/</w:t>
      </w:r>
      <w:r>
        <w:rPr>
          <w:rStyle w:val="HTMLCode"/>
          <w:rFonts w:ascii="Consolas" w:hAnsi="Consolas"/>
          <w:color w:val="000000"/>
          <w:sz w:val="23"/>
          <w:szCs w:val="23"/>
        </w:rPr>
        <w:t>App</w:t>
      </w:r>
      <w:r>
        <w:rPr>
          <w:rStyle w:val="token"/>
          <w:rFonts w:ascii="Consolas" w:eastAsiaTheme="majorEastAsia" w:hAnsi="Consolas"/>
          <w:color w:val="A67F59"/>
          <w:sz w:val="23"/>
          <w:szCs w:val="23"/>
        </w:rPr>
        <w:t>&gt;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ReactDOM</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element</w:t>
      </w:r>
      <w:r>
        <w:rPr>
          <w:rStyle w:val="token"/>
          <w:rFonts w:ascii="Consolas" w:eastAsiaTheme="majorEastAsia" w:hAnsi="Consolas"/>
          <w:color w:val="5F6364"/>
          <w:sz w:val="23"/>
          <w:szCs w:val="23"/>
        </w:rPr>
        <w:t>,</w:t>
      </w:r>
      <w:r>
        <w:rPr>
          <w:rStyle w:val="HTMLCode"/>
          <w:rFonts w:ascii="Consolas" w:hAnsi="Consolas"/>
          <w:color w:val="000000"/>
          <w:sz w:val="23"/>
          <w:szCs w:val="23"/>
        </w:rPr>
        <w:t>document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getElementById</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"root"</w:t>
      </w:r>
      <w:r>
        <w:rPr>
          <w:rStyle w:val="token"/>
          <w:rFonts w:ascii="Consolas" w:eastAsiaTheme="majorEastAsia" w:hAnsi="Consolas"/>
          <w:color w:val="5F6364"/>
          <w:sz w:val="23"/>
          <w:szCs w:val="23"/>
        </w:rPr>
        <w:t>));</w:t>
      </w:r>
    </w:p>
    <w:p w:rsidR="007D174C" w:rsidRDefault="007D174C" w:rsidP="007D174C">
      <w:pPr>
        <w:rPr>
          <w:color w:val="676A6D"/>
          <w:sz w:val="23"/>
          <w:szCs w:val="23"/>
        </w:rPr>
      </w:pP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Save the Changes, Navigate to the Browser and we can see the Output. </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We might feel that our code is working fine and we are getting the Results. But there are few issues with the code we have written here. Lets understand that. </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For every 5 seconds, our changeDetection Component is sending a Web API request, getting the data and setting into the State Object.</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 Each time when we set the data into our state object or when we assign the property values, the component gets re-rendered. </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Right now we have five employees data that is being shown. We have not added any new record . so each time when the ChangeDetection Component sends the request to Web API, it gets the Count as 5 but what happens is as we are setting the Data into state object , though it is the same data that means the Employee Count is 5 but still our component gets re-rendered. Lets add an alert in the render method of ChangeDetection Component, Save the Changes and navigate to the browser. </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lastRenderedPageBreak/>
        <w:t>We can see that for every 5 seconds we get that alert notification. That means our component is getting re-rendered though there is no change in the data. That is because our Component is not Pure. </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In order to avoid re-rendering of our ChangeDetectionComponent when there are no changes to the state data,  we will make ChangeDetection Component as Pure. </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PureComponent is similar to Component. The difference between them is that Component doesn’t implement </w:t>
      </w:r>
      <w:r>
        <w:rPr>
          <w:rStyle w:val="Strong"/>
          <w:color w:val="333333"/>
          <w:sz w:val="29"/>
          <w:szCs w:val="29"/>
        </w:rPr>
        <w:t>shouldComponentUpdate</w:t>
      </w:r>
      <w:r>
        <w:rPr>
          <w:color w:val="333333"/>
          <w:sz w:val="29"/>
          <w:szCs w:val="29"/>
        </w:rPr>
        <w:t>(), but PureComponent implements it with a shallow comparison of properties and state data.</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PureComponent’s shouldComponentUpdate() method returns true or false  If the previous state and props data is the same as the next props or state, resulting the component is not Re-rendered.</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If our React component’s render() function renders the same result given the same props and state, we can use React.PureComponent for a performance boost.</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Lets go to ChangeDetection Component Class, instead of extending it from react.Component Class, extend it from React.PureComponent Class. Save the Changes, navigate to the browser. We can observe that we will not get the alert Notification repeatedly. </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That is because there is no change in the Employee Count so that Component has no need to re-render. </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Lets go to our Web API and add a record to our list. Build this Project. Lets go to our React Application. Now we will get the Alert notification because the count value is changed. </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Now we can click on the Reload button in the Reports Component to get the New Employee Record. </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React Components re-renders in the following scenarios:</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lastRenderedPageBreak/>
        <w:t>1. “setState” is called in Component</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2. “props” values are updated</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3. this.forceUpdate() is called</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In the case of Pure Components, the React components do not re-render blindly without considering the updated values of React “props” and “state”. If updated values are the same as previous values, render is not triggered.</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React.PureComponent’s shouldComponentUpdate() performs only </w:t>
      </w:r>
      <w:r>
        <w:rPr>
          <w:rStyle w:val="Strong"/>
          <w:color w:val="333333"/>
          <w:sz w:val="29"/>
          <w:szCs w:val="29"/>
        </w:rPr>
        <w:t>shallow comparison</w:t>
      </w:r>
      <w:r>
        <w:rPr>
          <w:color w:val="333333"/>
          <w:sz w:val="29"/>
          <w:szCs w:val="29"/>
        </w:rPr>
        <w:t> of the data. If data is either of type Objects or  complex data structures, it may result in wrong rendering behaviors.</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Now the question is what is Shallow Comparison?</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Shallow compare checks for equality. When comparing values of type number or string it compares their values. </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When comparing objects, it checks whether both the objects are pointing to the Same location or not. The Property Values of the Objects are not Compared.</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That means if we have two objects named emp and emp1, and if we shallow Compare them, then it returns false.</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let</w:t>
      </w:r>
      <w:r>
        <w:rPr>
          <w:rStyle w:val="HTMLCode"/>
          <w:rFonts w:ascii="Consolas" w:hAnsi="Consolas"/>
          <w:color w:val="000000"/>
          <w:sz w:val="23"/>
          <w:szCs w:val="23"/>
        </w:rPr>
        <w:t xml:space="preserve"> emp</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Id</w:t>
      </w:r>
      <w:r>
        <w:rPr>
          <w:rStyle w:val="token"/>
          <w:rFonts w:ascii="Consolas" w:eastAsiaTheme="majorEastAsia" w:hAnsi="Consolas"/>
          <w:color w:val="A67F59"/>
          <w:sz w:val="23"/>
          <w:szCs w:val="23"/>
        </w:rPr>
        <w:t>:</w:t>
      </w:r>
      <w:r>
        <w:rPr>
          <w:rStyle w:val="token"/>
          <w:rFonts w:ascii="Consolas" w:eastAsiaTheme="majorEastAsia" w:hAnsi="Consolas"/>
          <w:color w:val="C92C2C"/>
          <w:sz w:val="23"/>
          <w:szCs w:val="23"/>
        </w:rPr>
        <w:t>101</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Name</w:t>
      </w:r>
      <w:r>
        <w:rPr>
          <w:rStyle w:val="token"/>
          <w:rFonts w:ascii="Consolas" w:eastAsiaTheme="majorEastAsia" w:hAnsi="Consolas"/>
          <w:color w:val="A67F59"/>
          <w:sz w:val="23"/>
          <w:szCs w:val="23"/>
        </w:rPr>
        <w:t>:</w:t>
      </w:r>
      <w:r>
        <w:rPr>
          <w:rStyle w:val="HTMLCode"/>
          <w:rFonts w:ascii="Consolas" w:hAnsi="Consolas"/>
          <w:color w:val="000000"/>
          <w:sz w:val="23"/>
          <w:szCs w:val="23"/>
        </w:rPr>
        <w:t>’</w:t>
      </w:r>
      <w:r w:rsidR="007A5463">
        <w:rPr>
          <w:rStyle w:val="HTMLCode"/>
          <w:rFonts w:ascii="Consolas" w:hAnsi="Consolas"/>
          <w:color w:val="000000"/>
          <w:sz w:val="23"/>
          <w:szCs w:val="23"/>
        </w:rPr>
        <w:t>SpringPeople</w:t>
      </w:r>
      <w:r>
        <w:rPr>
          <w:rStyle w:val="HTMLCode"/>
          <w:rFonts w:ascii="Consolas" w:hAnsi="Consolas"/>
          <w:color w:val="000000"/>
          <w:sz w:val="23"/>
          <w:szCs w:val="23"/>
        </w:rPr>
        <w:t>’</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let</w:t>
      </w:r>
      <w:r>
        <w:rPr>
          <w:rStyle w:val="HTMLCode"/>
          <w:rFonts w:ascii="Consolas" w:hAnsi="Consolas"/>
          <w:color w:val="000000"/>
          <w:sz w:val="23"/>
          <w:szCs w:val="23"/>
        </w:rPr>
        <w:t xml:space="preserve"> emp1</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Id</w:t>
      </w:r>
      <w:r>
        <w:rPr>
          <w:rStyle w:val="token"/>
          <w:rFonts w:ascii="Consolas" w:eastAsiaTheme="majorEastAsia" w:hAnsi="Consolas"/>
          <w:color w:val="A67F59"/>
          <w:sz w:val="23"/>
          <w:szCs w:val="23"/>
        </w:rPr>
        <w:t>:</w:t>
      </w:r>
      <w:r>
        <w:rPr>
          <w:rStyle w:val="token"/>
          <w:rFonts w:ascii="Consolas" w:eastAsiaTheme="majorEastAsia" w:hAnsi="Consolas"/>
          <w:color w:val="C92C2C"/>
          <w:sz w:val="23"/>
          <w:szCs w:val="23"/>
        </w:rPr>
        <w:t>101</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Name</w:t>
      </w:r>
      <w:r>
        <w:rPr>
          <w:rStyle w:val="token"/>
          <w:rFonts w:ascii="Consolas" w:eastAsiaTheme="majorEastAsia" w:hAnsi="Consolas"/>
          <w:color w:val="A67F59"/>
          <w:sz w:val="23"/>
          <w:szCs w:val="23"/>
        </w:rPr>
        <w:t>:</w:t>
      </w:r>
      <w:r>
        <w:rPr>
          <w:rStyle w:val="HTMLCode"/>
          <w:rFonts w:ascii="Consolas" w:hAnsi="Consolas"/>
          <w:color w:val="000000"/>
          <w:sz w:val="23"/>
          <w:szCs w:val="23"/>
        </w:rPr>
        <w:t>’</w:t>
      </w:r>
      <w:r w:rsidR="007A5463">
        <w:rPr>
          <w:rStyle w:val="HTMLCode"/>
          <w:rFonts w:ascii="Consolas" w:hAnsi="Consolas"/>
          <w:color w:val="000000"/>
          <w:sz w:val="23"/>
          <w:szCs w:val="23"/>
        </w:rPr>
        <w:t>SpringPeople</w:t>
      </w:r>
      <w:r>
        <w:rPr>
          <w:rStyle w:val="HTMLCode"/>
          <w:rFonts w:ascii="Consolas" w:hAnsi="Consolas"/>
          <w:color w:val="000000"/>
          <w:sz w:val="23"/>
          <w:szCs w:val="23"/>
        </w:rPr>
        <w:t>’</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rPr>
          <w:color w:val="676A6D"/>
          <w:sz w:val="23"/>
          <w:szCs w:val="23"/>
        </w:rPr>
      </w:pP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But if we assign emp to emp1 and do the Comparison, then it returns true.</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let</w:t>
      </w:r>
      <w:r>
        <w:rPr>
          <w:rStyle w:val="HTMLCode"/>
          <w:rFonts w:ascii="Consolas" w:hAnsi="Consolas"/>
          <w:color w:val="000000"/>
          <w:sz w:val="23"/>
          <w:szCs w:val="23"/>
        </w:rPr>
        <w:t xml:space="preserve"> emp</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Id</w:t>
      </w:r>
      <w:r>
        <w:rPr>
          <w:rStyle w:val="token"/>
          <w:rFonts w:ascii="Consolas" w:eastAsiaTheme="majorEastAsia" w:hAnsi="Consolas"/>
          <w:color w:val="A67F59"/>
          <w:sz w:val="23"/>
          <w:szCs w:val="23"/>
        </w:rPr>
        <w:t>:</w:t>
      </w:r>
      <w:r>
        <w:rPr>
          <w:rStyle w:val="token"/>
          <w:rFonts w:ascii="Consolas" w:eastAsiaTheme="majorEastAsia" w:hAnsi="Consolas"/>
          <w:color w:val="C92C2C"/>
          <w:sz w:val="23"/>
          <w:szCs w:val="23"/>
        </w:rPr>
        <w:t>101</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Name</w:t>
      </w:r>
      <w:r>
        <w:rPr>
          <w:rStyle w:val="token"/>
          <w:rFonts w:ascii="Consolas" w:eastAsiaTheme="majorEastAsia" w:hAnsi="Consolas"/>
          <w:color w:val="A67F59"/>
          <w:sz w:val="23"/>
          <w:szCs w:val="23"/>
        </w:rPr>
        <w:t>:</w:t>
      </w:r>
      <w:r>
        <w:rPr>
          <w:rStyle w:val="HTMLCode"/>
          <w:rFonts w:ascii="Consolas" w:hAnsi="Consolas"/>
          <w:color w:val="000000"/>
          <w:sz w:val="23"/>
          <w:szCs w:val="23"/>
        </w:rPr>
        <w:t>’</w:t>
      </w:r>
      <w:r w:rsidR="007A5463">
        <w:rPr>
          <w:rStyle w:val="HTMLCode"/>
          <w:rFonts w:ascii="Consolas" w:hAnsi="Consolas"/>
          <w:color w:val="000000"/>
          <w:sz w:val="23"/>
          <w:szCs w:val="23"/>
        </w:rPr>
        <w:t>SpringPeople</w:t>
      </w:r>
      <w:r>
        <w:rPr>
          <w:rStyle w:val="HTMLCode"/>
          <w:rFonts w:ascii="Consolas" w:hAnsi="Consolas"/>
          <w:color w:val="000000"/>
          <w:sz w:val="23"/>
          <w:szCs w:val="23"/>
        </w:rPr>
        <w:t>’</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let</w:t>
      </w:r>
      <w:r>
        <w:rPr>
          <w:rStyle w:val="HTMLCode"/>
          <w:rFonts w:ascii="Consolas" w:hAnsi="Consolas"/>
          <w:color w:val="000000"/>
          <w:sz w:val="23"/>
          <w:szCs w:val="23"/>
        </w:rPr>
        <w:t xml:space="preserve"> emp1</w:t>
      </w:r>
      <w:r>
        <w:rPr>
          <w:rStyle w:val="token"/>
          <w:rFonts w:ascii="Consolas" w:eastAsiaTheme="majorEastAsia" w:hAnsi="Consolas"/>
          <w:color w:val="A67F59"/>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D174C" w:rsidRDefault="007D174C" w:rsidP="007D174C">
      <w:pPr>
        <w:rPr>
          <w:color w:val="676A6D"/>
          <w:sz w:val="23"/>
          <w:szCs w:val="23"/>
        </w:rPr>
      </w:pP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Lets go to our ChangeDetection Component Class, to the state object, lets add one employee object.</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In setInterval method, though we assign the same object to the employee property of the state object, still we get the Alert Notification. Its because of the Shallow Comparison. Because it looks for the object which is holding the address but not the same values. </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Now lets assign the same state object employee property. Save these changes, navigate to the browser. We can see that we don’t get the Alert Notification recurrently. </w:t>
      </w:r>
    </w:p>
    <w:p w:rsidR="007D174C" w:rsidRDefault="007D174C" w:rsidP="007D174C">
      <w:pPr>
        <w:pStyle w:val="NormalWeb"/>
        <w:spacing w:before="0" w:beforeAutospacing="0" w:after="360" w:afterAutospacing="0" w:line="360" w:lineRule="atLeast"/>
        <w:rPr>
          <w:color w:val="333333"/>
          <w:sz w:val="29"/>
          <w:szCs w:val="29"/>
        </w:rPr>
      </w:pPr>
      <w:r>
        <w:rPr>
          <w:color w:val="333333"/>
          <w:sz w:val="29"/>
          <w:szCs w:val="29"/>
        </w:rPr>
        <w:t>Pure Components are introduced for </w:t>
      </w:r>
      <w:r>
        <w:rPr>
          <w:rStyle w:val="Strong"/>
          <w:color w:val="333333"/>
          <w:sz w:val="29"/>
          <w:szCs w:val="29"/>
        </w:rPr>
        <w:t>performance enhancement</w:t>
      </w:r>
      <w:r>
        <w:rPr>
          <w:color w:val="333333"/>
          <w:sz w:val="29"/>
          <w:szCs w:val="29"/>
        </w:rPr>
        <w:t>. You can use this optimization to improve the performance of your components. But remember that it works well provided our state and props are Primitive types only but not reference types like object or Array.</w:t>
      </w:r>
    </w:p>
    <w:p w:rsidR="003F5E0B" w:rsidRDefault="003F5E0B" w:rsidP="003F5E0B">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Component Lifecycle Methods</w:t>
      </w:r>
    </w:p>
    <w:p w:rsidR="003F5E0B" w:rsidRDefault="003F5E0B" w:rsidP="003F5E0B">
      <w:pPr>
        <w:rPr>
          <w:rFonts w:ascii="Times New Roman" w:hAnsi="Times New Roman" w:cs="Times New Roman"/>
          <w:sz w:val="24"/>
          <w:szCs w:val="24"/>
        </w:rPr>
      </w:pP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lastRenderedPageBreak/>
        <w:t>Each component in React has several “lifecycle methods” using which we can run different pieces of code at particular times in the component processing.</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If we remember from our previous articles, in every session we are creating a component, calling the component and rendering that component.</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We will create one Component Called as Employee Component. </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class</w:t>
      </w:r>
      <w:r>
        <w:rPr>
          <w:rStyle w:val="HTMLCode"/>
          <w:rFonts w:ascii="Consolas" w:hAnsi="Consolas"/>
          <w:color w:val="000000"/>
          <w:sz w:val="23"/>
          <w:szCs w:val="23"/>
        </w:rPr>
        <w:t xml:space="preserve"> </w:t>
      </w:r>
      <w:r>
        <w:rPr>
          <w:rStyle w:val="token"/>
          <w:rFonts w:ascii="Consolas" w:hAnsi="Consolas"/>
          <w:color w:val="1990B8"/>
          <w:sz w:val="23"/>
          <w:szCs w:val="23"/>
        </w:rPr>
        <w:t>Employee</w:t>
      </w:r>
      <w:r>
        <w:rPr>
          <w:rStyle w:val="HTMLCode"/>
          <w:rFonts w:ascii="Consolas" w:hAnsi="Consolas"/>
          <w:color w:val="000000"/>
          <w:sz w:val="23"/>
          <w:szCs w:val="23"/>
        </w:rPr>
        <w:t xml:space="preserve"> </w:t>
      </w:r>
      <w:r>
        <w:rPr>
          <w:rStyle w:val="token"/>
          <w:rFonts w:ascii="Consolas" w:hAnsi="Consolas"/>
          <w:color w:val="1990B8"/>
          <w:sz w:val="23"/>
          <w:szCs w:val="23"/>
        </w:rPr>
        <w:t>extends</w:t>
      </w:r>
      <w:r>
        <w:rPr>
          <w:rStyle w:val="HTMLCode"/>
          <w:rFonts w:ascii="Consolas"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constructor</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super</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render</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Employee Component</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3F5E0B" w:rsidRDefault="003F5E0B" w:rsidP="003F5E0B">
      <w:pPr>
        <w:rPr>
          <w:color w:val="676A6D"/>
          <w:sz w:val="23"/>
          <w:szCs w:val="23"/>
        </w:rPr>
      </w:pP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Lets Call this Component and render that to our root container.</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Save these changes, navigate to the browser. We call see that our Employee Component is rendered.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Our Employee Component is inserted into the DOM Tree. This Phase is Called as Mounting.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Commonly used lifecycle methods when an instance of a component is being created and inserted into the DOM are:</w:t>
      </w:r>
    </w:p>
    <w:p w:rsidR="003F5E0B" w:rsidRDefault="003F5E0B" w:rsidP="003F5E0B">
      <w:pPr>
        <w:pStyle w:val="Heading4"/>
        <w:spacing w:before="150" w:after="150"/>
        <w:rPr>
          <w:rFonts w:ascii="inherit" w:hAnsi="inherit"/>
          <w:b w:val="0"/>
          <w:bCs w:val="0"/>
          <w:color w:val="000000"/>
          <w:sz w:val="27"/>
          <w:szCs w:val="27"/>
        </w:rPr>
      </w:pPr>
      <w:r>
        <w:rPr>
          <w:rStyle w:val="Strong"/>
          <w:rFonts w:ascii="inherit" w:hAnsi="inherit"/>
          <w:b/>
          <w:bCs/>
          <w:color w:val="000000"/>
          <w:sz w:val="27"/>
          <w:szCs w:val="27"/>
        </w:rPr>
        <w:t>constructor()</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The constructor of a React component is called before it is mounted. When implementing the constructor for a React.Component subclass, we  should call super(props) before any other statement. Otherwise, this.props will be undefined in the constructor, which can lead to bugs.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Typically, in React constructors are only used for two purposes:</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 Initializing local state by assigning an object to this.state.</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 Binding event handler methods.</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Remember that we should not call setState() in the constructor. Constructor is the only place where we  should assign this.state directly. In all other methods, we  need to use this.setState() instead.</w:t>
      </w:r>
    </w:p>
    <w:p w:rsidR="003F5E0B" w:rsidRDefault="003F5E0B" w:rsidP="003F5E0B">
      <w:pPr>
        <w:pStyle w:val="Heading4"/>
        <w:spacing w:before="150" w:after="150"/>
        <w:rPr>
          <w:rFonts w:ascii="inherit" w:hAnsi="inherit"/>
          <w:b w:val="0"/>
          <w:bCs w:val="0"/>
          <w:color w:val="000000"/>
          <w:sz w:val="27"/>
          <w:szCs w:val="27"/>
        </w:rPr>
      </w:pPr>
      <w:r>
        <w:rPr>
          <w:rStyle w:val="Strong"/>
          <w:rFonts w:ascii="inherit" w:hAnsi="inherit"/>
          <w:b/>
          <w:bCs/>
          <w:color w:val="000000"/>
          <w:sz w:val="27"/>
          <w:szCs w:val="27"/>
        </w:rPr>
        <w:t>render()</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The render() method is the only required method in a class component. Output of a Component is dependent on what we return from this method.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Render method returns one of the following types:</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lastRenderedPageBreak/>
        <w:t>• React elements</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 Arrays and fragments.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  Portals</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 String and numbers.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 Booleans or null.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We have discussed about how to return React Elements, Fragments and Portals from render method in our previous Videos. The render() function should be pure, meaning that it should not modify component state</w:t>
      </w:r>
    </w:p>
    <w:p w:rsidR="003F5E0B" w:rsidRDefault="003F5E0B" w:rsidP="003F5E0B">
      <w:pPr>
        <w:pStyle w:val="Heading4"/>
        <w:spacing w:before="150" w:after="150"/>
        <w:rPr>
          <w:rFonts w:ascii="inherit" w:hAnsi="inherit"/>
          <w:b w:val="0"/>
          <w:bCs w:val="0"/>
          <w:color w:val="000000"/>
          <w:sz w:val="27"/>
          <w:szCs w:val="27"/>
        </w:rPr>
      </w:pPr>
      <w:r>
        <w:rPr>
          <w:rStyle w:val="Strong"/>
          <w:rFonts w:ascii="inherit" w:hAnsi="inherit"/>
          <w:b/>
          <w:bCs/>
          <w:color w:val="000000"/>
          <w:sz w:val="27"/>
          <w:szCs w:val="27"/>
        </w:rPr>
        <w:t>componentDidMount()</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componentDidMount() is invoked immediately after a component is mounted (inserted into the tree). If we  need to load data from a remote endpoint, this is a good place to instantiate the network request. We have discussed about usage of each one of this in our previous articles.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Now lets go to our Employee Component. Lets create a state object in the Constructor and we will add Name property to this object and we will initialize it to empty. Lets go to render method,  we will place one input element using which we can Enter Employee Name. Lets call onChange event on this input and we will update the state object when the onChange event is triggered.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Whenever there is a change in the </w:t>
      </w:r>
      <w:r>
        <w:rPr>
          <w:rStyle w:val="Strong"/>
          <w:color w:val="333333"/>
          <w:sz w:val="29"/>
          <w:szCs w:val="29"/>
        </w:rPr>
        <w:t>state data or props data or if forceUpdate method</w:t>
      </w:r>
      <w:r>
        <w:rPr>
          <w:color w:val="333333"/>
          <w:sz w:val="29"/>
          <w:szCs w:val="29"/>
        </w:rPr>
        <w:t> is called, then the component gets re-rendered.</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The Commonly used methods when a component is being re-rendered are:</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 render()</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 componentDidUpdate()</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 xml:space="preserve">componentDidUpdate() is invoked immediately after updating occurs. This method is not called for the initial render. We can Use this method to operate </w:t>
      </w:r>
      <w:r>
        <w:rPr>
          <w:color w:val="333333"/>
          <w:sz w:val="29"/>
          <w:szCs w:val="29"/>
        </w:rPr>
        <w:lastRenderedPageBreak/>
        <w:t>on the DOM when the component has been updated. We will see an example on using this method in our upcoming articles.</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Then comes the next phase </w:t>
      </w:r>
      <w:r>
        <w:rPr>
          <w:rStyle w:val="Strong"/>
          <w:color w:val="333333"/>
          <w:sz w:val="29"/>
          <w:szCs w:val="29"/>
        </w:rPr>
        <w:t>unmounting</w:t>
      </w:r>
      <w:r>
        <w:rPr>
          <w:color w:val="333333"/>
          <w:sz w:val="29"/>
          <w:szCs w:val="29"/>
        </w:rPr>
        <w:t>.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When we develop one application, we develop multiple components as part of it. User will be navigating from one component to another component. Just like going from Home to AboutUs and then navigating to Contact Us tabs.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When we go from one Component to the Other Component, the Previous component will be removed from the DOM and the new Component contents will be displayed in the UI.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That is called </w:t>
      </w:r>
      <w:r>
        <w:rPr>
          <w:rStyle w:val="Strong"/>
          <w:color w:val="333333"/>
          <w:sz w:val="29"/>
          <w:szCs w:val="29"/>
        </w:rPr>
        <w:t>Unmounting</w:t>
      </w:r>
      <w:r>
        <w:rPr>
          <w:color w:val="333333"/>
          <w:sz w:val="29"/>
          <w:szCs w:val="29"/>
        </w:rPr>
        <w:t>.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When that happens, we want to Perform any necessary cleanup required, such as invalidating timers, canceling network requests, or cleaning up any subscriptions that were created in componentDidMount(). </w:t>
      </w:r>
    </w:p>
    <w:p w:rsidR="003F5E0B" w:rsidRDefault="003F5E0B" w:rsidP="003F5E0B">
      <w:pPr>
        <w:pStyle w:val="NormalWeb"/>
        <w:spacing w:before="0" w:beforeAutospacing="0" w:after="360" w:afterAutospacing="0" w:line="360" w:lineRule="atLeast"/>
        <w:rPr>
          <w:color w:val="333333"/>
          <w:sz w:val="29"/>
          <w:szCs w:val="29"/>
        </w:rPr>
      </w:pPr>
      <w:r>
        <w:rPr>
          <w:rStyle w:val="Strong"/>
          <w:color w:val="333333"/>
          <w:sz w:val="29"/>
          <w:szCs w:val="29"/>
        </w:rPr>
        <w:t>componentWillUnmount()</w:t>
      </w:r>
      <w:r>
        <w:rPr>
          <w:color w:val="333333"/>
          <w:sz w:val="29"/>
          <w:szCs w:val="29"/>
        </w:rPr>
        <w:t> is invoked immediately before a component is unmounted and destroyed.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Lets understand this with one example. We will use the same component classes we have developed in our last article. They are ChangeDetection Component Class and Reports Component Class.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Now lets call ChangeDetection Component class and render that to our root container.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Now we will place a button the changedetection component class render method. Lets give the text as Load Reports Lets add onClick attribute and lets call a function.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We will implement the LoadReports function and on click of this function, we will render our Reports Component.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Lets save these changes, navigate to the browser.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lastRenderedPageBreak/>
        <w:t>We can see the contents of ChangeDetection Component are being displayed. Click on the button, we can see the Contents of Reports Component.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When we have moved from ChangeDetection Component to Reports Component, the ChangeDetection Component gets unmounted and Reports Component will be mounted.</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In the ChangeDetection Component Class, getEmployeesCount function, lets display an alert message. Save these changes, navigate to the browser.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Open Developer Tools, we can see the log entry in the console for every 5 seconds. Now lets click on Load Reports Button, we moved away from ChangeDetection Component but our setInterval function code will be getting executed continuously. Resulting we get the alertd even after we moved away from that Component. But that should not happen. We have clear the Interval which we have set.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This is where we will make use of componentWillUnmount()</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Method. With in this method, we will call clearInterval Javascript function using which we will clear the setInterval .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Lets save these changes, navigate to the browser. Repeat the same Process again but this time we will not see logs after our ChangeDetection Component is Unmounted.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We will use componentWillUnmount method to Perform clean up tasks.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We have discussed about Commonly used Lifecycle methods of Components. </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t>There are some rarely used lifecycle methods. They are</w:t>
      </w:r>
    </w:p>
    <w:p w:rsidR="003F5E0B" w:rsidRDefault="003F5E0B" w:rsidP="003F5E0B">
      <w:pPr>
        <w:numPr>
          <w:ilvl w:val="0"/>
          <w:numId w:val="10"/>
        </w:numPr>
        <w:spacing w:before="100" w:beforeAutospacing="1" w:after="120" w:line="360" w:lineRule="atLeast"/>
        <w:rPr>
          <w:color w:val="333333"/>
          <w:sz w:val="29"/>
          <w:szCs w:val="29"/>
        </w:rPr>
      </w:pPr>
      <w:r>
        <w:rPr>
          <w:color w:val="333333"/>
          <w:sz w:val="29"/>
          <w:szCs w:val="29"/>
        </w:rPr>
        <w:t>getDerivedStateFromProps</w:t>
      </w:r>
    </w:p>
    <w:p w:rsidR="003F5E0B" w:rsidRDefault="003F5E0B" w:rsidP="003F5E0B">
      <w:pPr>
        <w:numPr>
          <w:ilvl w:val="0"/>
          <w:numId w:val="10"/>
        </w:numPr>
        <w:spacing w:before="100" w:beforeAutospacing="1" w:after="120" w:line="360" w:lineRule="atLeast"/>
        <w:rPr>
          <w:color w:val="333333"/>
          <w:sz w:val="29"/>
          <w:szCs w:val="29"/>
        </w:rPr>
      </w:pPr>
      <w:r>
        <w:rPr>
          <w:color w:val="333333"/>
          <w:sz w:val="29"/>
          <w:szCs w:val="29"/>
        </w:rPr>
        <w:t>shouldComponentUpdate</w:t>
      </w:r>
    </w:p>
    <w:p w:rsidR="003F5E0B" w:rsidRDefault="003F5E0B" w:rsidP="003F5E0B">
      <w:pPr>
        <w:numPr>
          <w:ilvl w:val="0"/>
          <w:numId w:val="10"/>
        </w:numPr>
        <w:spacing w:before="100" w:beforeAutospacing="1" w:after="120" w:line="360" w:lineRule="atLeast"/>
        <w:rPr>
          <w:color w:val="333333"/>
          <w:sz w:val="29"/>
          <w:szCs w:val="29"/>
        </w:rPr>
      </w:pPr>
      <w:r>
        <w:rPr>
          <w:color w:val="333333"/>
          <w:sz w:val="29"/>
          <w:szCs w:val="29"/>
        </w:rPr>
        <w:t>getSnapshotBeforeUpdate</w:t>
      </w:r>
    </w:p>
    <w:p w:rsidR="003F5E0B" w:rsidRDefault="003F5E0B" w:rsidP="003F5E0B">
      <w:pPr>
        <w:pStyle w:val="NormalWeb"/>
        <w:spacing w:before="0" w:beforeAutospacing="0" w:after="360" w:afterAutospacing="0" w:line="360" w:lineRule="atLeast"/>
        <w:rPr>
          <w:color w:val="333333"/>
          <w:sz w:val="29"/>
          <w:szCs w:val="29"/>
        </w:rPr>
      </w:pPr>
      <w:r>
        <w:rPr>
          <w:color w:val="333333"/>
          <w:sz w:val="29"/>
          <w:szCs w:val="29"/>
        </w:rPr>
        <w:lastRenderedPageBreak/>
        <w:t>We have discussed about shouldComponentUpdate method in our last article and we will discuss few of the remaining in our upcoming articles. </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ReactDOM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"react-dom"</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Component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class</w:t>
      </w:r>
      <w:r>
        <w:rPr>
          <w:rStyle w:val="HTMLCode"/>
          <w:rFonts w:ascii="Consolas" w:hAnsi="Consolas"/>
          <w:color w:val="000000"/>
          <w:sz w:val="23"/>
          <w:szCs w:val="23"/>
        </w:rPr>
        <w:t xml:space="preserve"> </w:t>
      </w:r>
      <w:r>
        <w:rPr>
          <w:rStyle w:val="token"/>
          <w:rFonts w:ascii="Consolas" w:hAnsi="Consolas"/>
          <w:color w:val="1990B8"/>
          <w:sz w:val="23"/>
          <w:szCs w:val="23"/>
        </w:rPr>
        <w:t>ChangeDetection</w:t>
      </w:r>
      <w:r>
        <w:rPr>
          <w:rStyle w:val="HTMLCode"/>
          <w:rFonts w:ascii="Consolas" w:hAnsi="Consolas"/>
          <w:color w:val="000000"/>
          <w:sz w:val="23"/>
          <w:szCs w:val="23"/>
        </w:rPr>
        <w:t xml:space="preserve"> </w:t>
      </w:r>
      <w:r>
        <w:rPr>
          <w:rStyle w:val="token"/>
          <w:rFonts w:ascii="Consolas" w:hAnsi="Consolas"/>
          <w:color w:val="1990B8"/>
          <w:sz w:val="23"/>
          <w:szCs w:val="23"/>
        </w:rPr>
        <w:t>extends</w:t>
      </w:r>
      <w:r>
        <w:rPr>
          <w:rStyle w:val="HTMLCode"/>
          <w:rFonts w:ascii="Consolas"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constructor</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super</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 xml:space="preserve">state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employeeCount</w:t>
      </w:r>
      <w:r>
        <w:rPr>
          <w:rStyle w:val="token"/>
          <w:rFonts w:ascii="Consolas" w:hAnsi="Consolas"/>
          <w:color w:val="A67F59"/>
          <w:sz w:val="23"/>
          <w:szCs w:val="23"/>
        </w:rPr>
        <w:t>:</w:t>
      </w:r>
      <w:r>
        <w:rPr>
          <w:rStyle w:val="token"/>
          <w:rFonts w:ascii="Consolas" w:hAnsi="Consolas"/>
          <w:color w:val="C92C2C"/>
          <w:sz w:val="23"/>
          <w:szCs w:val="23"/>
        </w:rPr>
        <w:t>0</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setInterval</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getEmployeesCount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5000</w:t>
      </w:r>
      <w:r>
        <w:rPr>
          <w:rStyle w:val="token"/>
          <w:rFonts w:ascii="Consolas" w:hAnsi="Consolas"/>
          <w:color w:val="5F6364"/>
          <w:sz w:val="23"/>
          <w:szCs w:val="23"/>
        </w:rPr>
        <w:t>);</w:t>
      </w:r>
      <w:r>
        <w:rPr>
          <w:rStyle w:val="HTMLCode"/>
          <w:rFonts w:ascii="Consolas" w:hAnsi="Consolas"/>
          <w:color w:val="000000"/>
          <w:sz w:val="23"/>
          <w:szCs w:val="23"/>
        </w:rPr>
        <w:t xml:space="preserve">        </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componentWillUnmount</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clearInterval</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getEmployeesCount</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alert</w:t>
      </w:r>
      <w:r>
        <w:rPr>
          <w:rStyle w:val="token"/>
          <w:rFonts w:ascii="Consolas" w:hAnsi="Consolas"/>
          <w:color w:val="5F6364"/>
          <w:sz w:val="23"/>
          <w:szCs w:val="23"/>
        </w:rPr>
        <w:t>(</w:t>
      </w:r>
      <w:r>
        <w:rPr>
          <w:rStyle w:val="token"/>
          <w:rFonts w:ascii="Consolas" w:hAnsi="Consolas"/>
          <w:color w:val="2F9C0A"/>
          <w:sz w:val="23"/>
          <w:szCs w:val="23"/>
        </w:rPr>
        <w:t>'Fetching the Employee Count from the REST API'</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fetch</w:t>
      </w:r>
      <w:r>
        <w:rPr>
          <w:rStyle w:val="token"/>
          <w:rFonts w:ascii="Consolas" w:hAnsi="Consolas"/>
          <w:color w:val="5F6364"/>
          <w:sz w:val="23"/>
          <w:szCs w:val="23"/>
        </w:rPr>
        <w:t>(</w:t>
      </w:r>
      <w:r>
        <w:rPr>
          <w:rStyle w:val="token"/>
          <w:rFonts w:ascii="Consolas" w:hAnsi="Consolas"/>
          <w:color w:val="2F9C0A"/>
          <w:sz w:val="23"/>
          <w:szCs w:val="23"/>
        </w:rPr>
        <w:t>"https://localhost:44306/api/Employee"</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then</w:t>
      </w:r>
      <w:r>
        <w:rPr>
          <w:rStyle w:val="token"/>
          <w:rFonts w:ascii="Consolas" w:hAnsi="Consolas"/>
          <w:color w:val="5F6364"/>
          <w:sz w:val="23"/>
          <w:szCs w:val="23"/>
        </w:rPr>
        <w:t>(</w:t>
      </w:r>
      <w:r>
        <w:rPr>
          <w:rStyle w:val="token"/>
          <w:rFonts w:ascii="Consolas" w:hAnsi="Consolas"/>
          <w:color w:val="000000"/>
          <w:sz w:val="23"/>
          <w:szCs w:val="23"/>
        </w:rPr>
        <w:t>res</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res</w:t>
      </w:r>
      <w:r>
        <w:rPr>
          <w:rStyle w:val="token"/>
          <w:rFonts w:ascii="Consolas" w:hAnsi="Consolas"/>
          <w:color w:val="5F6364"/>
          <w:sz w:val="23"/>
          <w:szCs w:val="23"/>
        </w:rPr>
        <w:t>.</w:t>
      </w:r>
      <w:r>
        <w:rPr>
          <w:rStyle w:val="token"/>
          <w:rFonts w:ascii="Consolas" w:hAnsi="Consolas"/>
          <w:color w:val="2F9C0A"/>
          <w:sz w:val="23"/>
          <w:szCs w:val="23"/>
        </w:rPr>
        <w:t>json</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then</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result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2F9C0A"/>
          <w:sz w:val="23"/>
          <w:szCs w:val="23"/>
        </w:rPr>
        <w:t>setState</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employeeCount</w:t>
      </w:r>
      <w:r>
        <w:rPr>
          <w:rStyle w:val="token"/>
          <w:rFonts w:ascii="Consolas" w:hAnsi="Consolas"/>
          <w:color w:val="A67F59"/>
          <w:sz w:val="23"/>
          <w:szCs w:val="23"/>
        </w:rPr>
        <w:t>:</w:t>
      </w:r>
      <w:r>
        <w:rPr>
          <w:rStyle w:val="HTMLCode"/>
          <w:rFonts w:ascii="Consolas" w:hAnsi="Consolas"/>
          <w:color w:val="000000"/>
          <w:sz w:val="23"/>
          <w:szCs w:val="23"/>
        </w:rPr>
        <w:t xml:space="preserve"> result</w:t>
      </w:r>
      <w:r>
        <w:rPr>
          <w:rStyle w:val="token"/>
          <w:rFonts w:ascii="Consolas" w:hAnsi="Consolas"/>
          <w:color w:val="5F6364"/>
          <w:sz w:val="23"/>
          <w:szCs w:val="23"/>
        </w:rPr>
        <w:t>.</w:t>
      </w:r>
      <w:r>
        <w:rPr>
          <w:rStyle w:val="HTMLCode"/>
          <w:rFonts w:ascii="Consolas" w:hAnsi="Consolas"/>
          <w:color w:val="000000"/>
          <w:sz w:val="23"/>
          <w:szCs w:val="23"/>
        </w:rPr>
        <w:t>length</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componentDidMount</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2F9C0A"/>
          <w:sz w:val="23"/>
          <w:szCs w:val="23"/>
        </w:rPr>
        <w:t>getEmployeesCount</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showReports</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Reports</w:t>
      </w:r>
      <w:r>
        <w:rPr>
          <w:rStyle w:val="token"/>
          <w:rFonts w:ascii="Consolas" w:hAnsi="Consolas"/>
          <w:color w:val="A67F59"/>
          <w:sz w:val="23"/>
          <w:szCs w:val="23"/>
        </w:rPr>
        <w:t>&gt;&lt;/</w:t>
      </w:r>
      <w:r>
        <w:rPr>
          <w:rStyle w:val="HTMLCode"/>
          <w:rFonts w:ascii="Consolas" w:hAnsi="Consolas"/>
          <w:color w:val="000000"/>
          <w:sz w:val="23"/>
          <w:szCs w:val="23"/>
        </w:rPr>
        <w:t>Reports</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Component Lifecycle Methods Demonstration</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Number </w:t>
      </w:r>
      <w:r>
        <w:rPr>
          <w:rStyle w:val="token"/>
          <w:rFonts w:ascii="Consolas" w:hAnsi="Consolas"/>
          <w:color w:val="1990B8"/>
          <w:sz w:val="23"/>
          <w:szCs w:val="23"/>
        </w:rPr>
        <w:t>of</w:t>
      </w:r>
      <w:r>
        <w:rPr>
          <w:rStyle w:val="HTMLCode"/>
          <w:rFonts w:ascii="Consolas" w:hAnsi="Consolas"/>
          <w:color w:val="000000"/>
          <w:sz w:val="23"/>
          <w:szCs w:val="23"/>
        </w:rPr>
        <w:t xml:space="preserve"> Employees are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state</w:t>
      </w:r>
      <w:r>
        <w:rPr>
          <w:rStyle w:val="token"/>
          <w:rFonts w:ascii="Consolas" w:hAnsi="Consolas"/>
          <w:color w:val="5F6364"/>
          <w:sz w:val="23"/>
          <w:szCs w:val="23"/>
        </w:rPr>
        <w:t>.</w:t>
      </w:r>
      <w:r>
        <w:rPr>
          <w:rStyle w:val="HTMLCode"/>
          <w:rFonts w:ascii="Consolas" w:hAnsi="Consolas"/>
          <w:color w:val="000000"/>
          <w:sz w:val="23"/>
          <w:szCs w:val="23"/>
        </w:rPr>
        <w:t>employeeCount</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button onClick</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showReports</w:t>
      </w:r>
      <w:r>
        <w:rPr>
          <w:rStyle w:val="token"/>
          <w:rFonts w:ascii="Consolas" w:hAnsi="Consolas"/>
          <w:color w:val="5F6364"/>
          <w:sz w:val="23"/>
          <w:szCs w:val="23"/>
        </w:rPr>
        <w:t>}</w:t>
      </w:r>
      <w:r>
        <w:rPr>
          <w:rStyle w:val="token"/>
          <w:rFonts w:ascii="Consolas" w:hAnsi="Consolas"/>
          <w:color w:val="A67F59"/>
          <w:sz w:val="23"/>
          <w:szCs w:val="23"/>
        </w:rPr>
        <w:t>&gt;</w:t>
      </w:r>
      <w:r>
        <w:rPr>
          <w:rStyle w:val="HTMLCode"/>
          <w:rFonts w:ascii="Consolas" w:hAnsi="Consolas"/>
          <w:color w:val="000000"/>
          <w:sz w:val="23"/>
          <w:szCs w:val="23"/>
        </w:rPr>
        <w:t>Show Reports</w:t>
      </w:r>
      <w:r>
        <w:rPr>
          <w:rStyle w:val="token"/>
          <w:rFonts w:ascii="Consolas" w:hAnsi="Consolas"/>
          <w:color w:val="A67F59"/>
          <w:sz w:val="23"/>
          <w:szCs w:val="23"/>
        </w:rPr>
        <w:t>&lt;/</w:t>
      </w:r>
      <w:r>
        <w:rPr>
          <w:rStyle w:val="HTMLCode"/>
          <w:rFonts w:ascii="Consolas" w:hAnsi="Consolas"/>
          <w:color w:val="000000"/>
          <w:sz w:val="23"/>
          <w:szCs w:val="23"/>
        </w:rPr>
        <w:t>button</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class</w:t>
      </w:r>
      <w:r>
        <w:rPr>
          <w:rStyle w:val="HTMLCode"/>
          <w:rFonts w:ascii="Consolas" w:hAnsi="Consolas"/>
          <w:color w:val="000000"/>
          <w:sz w:val="23"/>
          <w:szCs w:val="23"/>
        </w:rPr>
        <w:t xml:space="preserve"> </w:t>
      </w:r>
      <w:r>
        <w:rPr>
          <w:rStyle w:val="token"/>
          <w:rFonts w:ascii="Consolas" w:hAnsi="Consolas"/>
          <w:color w:val="1990B8"/>
          <w:sz w:val="23"/>
          <w:szCs w:val="23"/>
        </w:rPr>
        <w:t>Reports</w:t>
      </w:r>
      <w:r>
        <w:rPr>
          <w:rStyle w:val="HTMLCode"/>
          <w:rFonts w:ascii="Consolas" w:hAnsi="Consolas"/>
          <w:color w:val="000000"/>
          <w:sz w:val="23"/>
          <w:szCs w:val="23"/>
        </w:rPr>
        <w:t xml:space="preserve"> </w:t>
      </w:r>
      <w:r>
        <w:rPr>
          <w:rStyle w:val="token"/>
          <w:rFonts w:ascii="Consolas" w:hAnsi="Consolas"/>
          <w:color w:val="1990B8"/>
          <w:sz w:val="23"/>
          <w:szCs w:val="23"/>
        </w:rPr>
        <w:t>extends</w:t>
      </w:r>
      <w:r>
        <w:rPr>
          <w:rStyle w:val="HTMLCode"/>
          <w:rFonts w:ascii="Consolas" w:hAnsi="Consolas"/>
          <w:color w:val="000000"/>
          <w:sz w:val="23"/>
          <w:szCs w:val="23"/>
        </w:rPr>
        <w:t xml:space="preserve"> </w:t>
      </w:r>
      <w:r>
        <w:rPr>
          <w:rStyle w:val="token"/>
          <w:rFonts w:ascii="Consolas" w:hAnsi="Consolas"/>
          <w:color w:val="1990B8"/>
          <w:sz w:val="23"/>
          <w:szCs w:val="23"/>
        </w:rPr>
        <w:t>React</w:t>
      </w:r>
      <w:r>
        <w:rPr>
          <w:rStyle w:val="token"/>
          <w:rFonts w:ascii="Consolas" w:hAnsi="Consolas"/>
          <w:color w:val="5F6364"/>
          <w:sz w:val="23"/>
          <w:szCs w:val="23"/>
        </w:rPr>
        <w:t>.</w:t>
      </w:r>
      <w:r>
        <w:rPr>
          <w:rStyle w:val="token"/>
          <w:rFonts w:ascii="Consolas" w:hAnsi="Consolas"/>
          <w:color w:val="1990B8"/>
          <w:sz w:val="23"/>
          <w:szCs w:val="23"/>
        </w:rPr>
        <w:t>Component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2F9C0A"/>
          <w:sz w:val="23"/>
          <w:szCs w:val="23"/>
        </w:rPr>
        <w:t>constructor</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super</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 xml:space="preserve">state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employees</w:t>
      </w:r>
      <w:r>
        <w:rPr>
          <w:rStyle w:val="token"/>
          <w:rFonts w:ascii="Consolas" w:hAnsi="Consolas"/>
          <w:color w:val="A67F59"/>
          <w:sz w:val="23"/>
          <w:szCs w:val="23"/>
        </w:rPr>
        <w:t>:</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componentDidMount</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2F9C0A"/>
          <w:sz w:val="23"/>
          <w:szCs w:val="23"/>
        </w:rPr>
        <w:t>getEmployees</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getEmployees</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fetch</w:t>
      </w:r>
      <w:r>
        <w:rPr>
          <w:rStyle w:val="token"/>
          <w:rFonts w:ascii="Consolas" w:hAnsi="Consolas"/>
          <w:color w:val="5F6364"/>
          <w:sz w:val="23"/>
          <w:szCs w:val="23"/>
        </w:rPr>
        <w:t>(</w:t>
      </w:r>
      <w:r>
        <w:rPr>
          <w:rStyle w:val="token"/>
          <w:rFonts w:ascii="Consolas" w:hAnsi="Consolas"/>
          <w:color w:val="2F9C0A"/>
          <w:sz w:val="23"/>
          <w:szCs w:val="23"/>
        </w:rPr>
        <w:t>"https://localhost:44306/api/Employee"</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then</w:t>
      </w:r>
      <w:r>
        <w:rPr>
          <w:rStyle w:val="token"/>
          <w:rFonts w:ascii="Consolas" w:hAnsi="Consolas"/>
          <w:color w:val="5F6364"/>
          <w:sz w:val="23"/>
          <w:szCs w:val="23"/>
        </w:rPr>
        <w:t>(</w:t>
      </w:r>
      <w:r>
        <w:rPr>
          <w:rStyle w:val="token"/>
          <w:rFonts w:ascii="Consolas" w:hAnsi="Consolas"/>
          <w:color w:val="000000"/>
          <w:sz w:val="23"/>
          <w:szCs w:val="23"/>
        </w:rPr>
        <w:t>res</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res</w:t>
      </w:r>
      <w:r>
        <w:rPr>
          <w:rStyle w:val="token"/>
          <w:rFonts w:ascii="Consolas" w:hAnsi="Consolas"/>
          <w:color w:val="5F6364"/>
          <w:sz w:val="23"/>
          <w:szCs w:val="23"/>
        </w:rPr>
        <w:t>.</w:t>
      </w:r>
      <w:r>
        <w:rPr>
          <w:rStyle w:val="token"/>
          <w:rFonts w:ascii="Consolas" w:hAnsi="Consolas"/>
          <w:color w:val="2F9C0A"/>
          <w:sz w:val="23"/>
          <w:szCs w:val="23"/>
        </w:rPr>
        <w:t>json</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then</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result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2F9C0A"/>
          <w:sz w:val="23"/>
          <w:szCs w:val="23"/>
        </w:rPr>
        <w:t>setState</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employees</w:t>
      </w:r>
      <w:r>
        <w:rPr>
          <w:rStyle w:val="token"/>
          <w:rFonts w:ascii="Consolas" w:hAnsi="Consolas"/>
          <w:color w:val="A67F59"/>
          <w:sz w:val="23"/>
          <w:szCs w:val="23"/>
        </w:rPr>
        <w:t>:</w:t>
      </w:r>
      <w:r>
        <w:rPr>
          <w:rStyle w:val="HTMLCode"/>
          <w:rFonts w:ascii="Consolas" w:hAnsi="Consolas"/>
          <w:color w:val="000000"/>
          <w:sz w:val="23"/>
          <w:szCs w:val="23"/>
        </w:rPr>
        <w:t xml:space="preserve"> result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loadEmployees</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2F9C0A"/>
          <w:sz w:val="23"/>
          <w:szCs w:val="23"/>
        </w:rPr>
        <w:t>getEmployees</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Employees Data</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table</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thead</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tr</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r>
        <w:rPr>
          <w:rStyle w:val="HTMLCode"/>
          <w:rFonts w:ascii="Consolas" w:hAnsi="Consolas"/>
          <w:color w:val="000000"/>
          <w:sz w:val="23"/>
          <w:szCs w:val="23"/>
        </w:rPr>
        <w:t>Id</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r>
        <w:rPr>
          <w:rStyle w:val="HTMLCode"/>
          <w:rFonts w:ascii="Consolas" w:hAnsi="Consolas"/>
          <w:color w:val="000000"/>
          <w:sz w:val="23"/>
          <w:szCs w:val="23"/>
        </w:rPr>
        <w:t>Name</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r>
        <w:rPr>
          <w:rStyle w:val="HTMLCode"/>
          <w:rFonts w:ascii="Consolas" w:hAnsi="Consolas"/>
          <w:color w:val="000000"/>
          <w:sz w:val="23"/>
          <w:szCs w:val="23"/>
        </w:rPr>
        <w:t>Location</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r>
        <w:rPr>
          <w:rStyle w:val="HTMLCode"/>
          <w:rFonts w:ascii="Consolas" w:hAnsi="Consolas"/>
          <w:color w:val="000000"/>
          <w:sz w:val="23"/>
          <w:szCs w:val="23"/>
        </w:rPr>
        <w:t>Salary</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tr</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thead</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tbody</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state</w:t>
      </w:r>
      <w:r>
        <w:rPr>
          <w:rStyle w:val="token"/>
          <w:rFonts w:ascii="Consolas" w:hAnsi="Consolas"/>
          <w:color w:val="5F6364"/>
          <w:sz w:val="23"/>
          <w:szCs w:val="23"/>
        </w:rPr>
        <w:t>.</w:t>
      </w:r>
      <w:r>
        <w:rPr>
          <w:rStyle w:val="HTMLCode"/>
          <w:rFonts w:ascii="Consolas" w:hAnsi="Consolas"/>
          <w:color w:val="000000"/>
          <w:sz w:val="23"/>
          <w:szCs w:val="23"/>
        </w:rPr>
        <w:t>employees</w:t>
      </w:r>
      <w:r>
        <w:rPr>
          <w:rStyle w:val="token"/>
          <w:rFonts w:ascii="Consolas" w:hAnsi="Consolas"/>
          <w:color w:val="5F6364"/>
          <w:sz w:val="23"/>
          <w:szCs w:val="23"/>
        </w:rPr>
        <w:t>.</w:t>
      </w:r>
      <w:r>
        <w:rPr>
          <w:rStyle w:val="token"/>
          <w:rFonts w:ascii="Consolas" w:hAnsi="Consolas"/>
          <w:color w:val="2F9C0A"/>
          <w:sz w:val="23"/>
          <w:szCs w:val="23"/>
        </w:rPr>
        <w:t>map</w:t>
      </w:r>
      <w:r>
        <w:rPr>
          <w:rStyle w:val="token"/>
          <w:rFonts w:ascii="Consolas" w:hAnsi="Consolas"/>
          <w:color w:val="5F6364"/>
          <w:sz w:val="23"/>
          <w:szCs w:val="23"/>
        </w:rPr>
        <w:t>(</w:t>
      </w:r>
      <w:r>
        <w:rPr>
          <w:rStyle w:val="token"/>
          <w:rFonts w:ascii="Consolas" w:hAnsi="Consolas"/>
          <w:color w:val="000000"/>
          <w:sz w:val="23"/>
          <w:szCs w:val="23"/>
        </w:rPr>
        <w:t>emp</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tr key</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tr</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tbody</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table</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button onClick</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loadEmployees</w:t>
      </w:r>
      <w:r>
        <w:rPr>
          <w:rStyle w:val="token"/>
          <w:rFonts w:ascii="Consolas" w:hAnsi="Consolas"/>
          <w:color w:val="5F6364"/>
          <w:sz w:val="23"/>
          <w:szCs w:val="23"/>
        </w:rPr>
        <w:t>}</w:t>
      </w:r>
      <w:r>
        <w:rPr>
          <w:rStyle w:val="token"/>
          <w:rFonts w:ascii="Consolas" w:hAnsi="Consolas"/>
          <w:color w:val="A67F59"/>
          <w:sz w:val="23"/>
          <w:szCs w:val="23"/>
        </w:rPr>
        <w:t>&gt;</w:t>
      </w:r>
      <w:r>
        <w:rPr>
          <w:rStyle w:val="HTMLCode"/>
          <w:rFonts w:ascii="Consolas" w:hAnsi="Consolas"/>
          <w:color w:val="000000"/>
          <w:sz w:val="23"/>
          <w:szCs w:val="23"/>
        </w:rPr>
        <w:t>Reload</w:t>
      </w:r>
      <w:r>
        <w:rPr>
          <w:rStyle w:val="token"/>
          <w:rFonts w:ascii="Consolas" w:hAnsi="Consolas"/>
          <w:color w:val="A67F59"/>
          <w:sz w:val="23"/>
          <w:szCs w:val="23"/>
        </w:rPr>
        <w:t>&lt;/</w:t>
      </w:r>
      <w:r>
        <w:rPr>
          <w:rStyle w:val="HTMLCode"/>
          <w:rFonts w:ascii="Consolas" w:hAnsi="Consolas"/>
          <w:color w:val="000000"/>
          <w:sz w:val="23"/>
          <w:szCs w:val="23"/>
        </w:rPr>
        <w:t>button</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w:t>
      </w:r>
      <w:r>
        <w:rPr>
          <w:rStyle w:val="token"/>
          <w:rFonts w:ascii="Consolas" w:hAnsi="Consolas"/>
          <w:color w:val="A67F59"/>
          <w:sz w:val="23"/>
          <w:szCs w:val="23"/>
        </w:rPr>
        <w:t>=&lt;</w:t>
      </w:r>
      <w:r>
        <w:rPr>
          <w:rStyle w:val="HTMLCode"/>
          <w:rFonts w:ascii="Consolas" w:hAnsi="Consolas"/>
          <w:color w:val="000000"/>
          <w:sz w:val="23"/>
          <w:szCs w:val="23"/>
        </w:rPr>
        <w:t>ChangeDetection</w:t>
      </w:r>
      <w:r>
        <w:rPr>
          <w:rStyle w:val="token"/>
          <w:rFonts w:ascii="Consolas" w:hAnsi="Consolas"/>
          <w:color w:val="A67F59"/>
          <w:sz w:val="23"/>
          <w:szCs w:val="23"/>
        </w:rPr>
        <w:t>&gt;&lt;/</w:t>
      </w:r>
      <w:r>
        <w:rPr>
          <w:rStyle w:val="HTMLCode"/>
          <w:rFonts w:ascii="Consolas" w:hAnsi="Consolas"/>
          <w:color w:val="000000"/>
          <w:sz w:val="23"/>
          <w:szCs w:val="23"/>
        </w:rPr>
        <w:t>ChangeDetection</w:t>
      </w:r>
      <w:r>
        <w:rPr>
          <w:rStyle w:val="token"/>
          <w:rFonts w:ascii="Consolas" w:hAnsi="Consolas"/>
          <w:color w:val="A67F59"/>
          <w:sz w:val="23"/>
          <w:szCs w:val="23"/>
        </w:rPr>
        <w:t>&gt;</w:t>
      </w: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3F5E0B" w:rsidRDefault="003F5E0B"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token"/>
          <w:rFonts w:ascii="Consolas" w:hAnsi="Consolas"/>
          <w:color w:val="5F6364"/>
          <w:sz w:val="23"/>
          <w:szCs w:val="23"/>
        </w:rPr>
      </w:pPr>
      <w:r>
        <w:rPr>
          <w:rStyle w:val="HTMLCode"/>
          <w:rFonts w:ascii="Consolas"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DC2C48" w:rsidRDefault="00DC2C48" w:rsidP="003F5E0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p>
    <w:p w:rsidR="00EA71BE" w:rsidRDefault="00EA71BE" w:rsidP="00EA71BE">
      <w:pPr>
        <w:pStyle w:val="NormalWeb"/>
        <w:spacing w:before="0" w:beforeAutospacing="0" w:after="360" w:afterAutospacing="0" w:line="360" w:lineRule="atLeast"/>
        <w:rPr>
          <w:color w:val="333333"/>
          <w:sz w:val="29"/>
          <w:szCs w:val="29"/>
        </w:rPr>
      </w:pPr>
    </w:p>
    <w:p w:rsidR="00834A41" w:rsidRDefault="00834A41" w:rsidP="00834A41">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Introduction to Hooks</w:t>
      </w:r>
    </w:p>
    <w:p w:rsidR="00834A41" w:rsidRDefault="00834A41" w:rsidP="00834A41">
      <w:pPr>
        <w:rPr>
          <w:rFonts w:ascii="Times New Roman" w:hAnsi="Times New Roman" w:cs="Times New Roman"/>
          <w:sz w:val="24"/>
          <w:szCs w:val="24"/>
        </w:rPr>
      </w:pP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We know that a Component in React can be created as a </w:t>
      </w:r>
      <w:r>
        <w:rPr>
          <w:rStyle w:val="Strong"/>
          <w:color w:val="333333"/>
          <w:sz w:val="29"/>
          <w:szCs w:val="29"/>
        </w:rPr>
        <w:t>Class Component</w:t>
      </w:r>
      <w:r>
        <w:rPr>
          <w:color w:val="333333"/>
          <w:sz w:val="29"/>
          <w:szCs w:val="29"/>
        </w:rPr>
        <w:t> or a </w:t>
      </w:r>
      <w:r>
        <w:rPr>
          <w:rStyle w:val="Strong"/>
          <w:color w:val="333333"/>
          <w:sz w:val="29"/>
          <w:szCs w:val="29"/>
        </w:rPr>
        <w:t>function Component</w:t>
      </w:r>
      <w:r>
        <w:rPr>
          <w:color w:val="333333"/>
          <w:sz w:val="29"/>
          <w:szCs w:val="29"/>
        </w:rPr>
        <w:t>. We have discussed that when we want features like Managing State in React Components or responding to Lifecycle methods then we will opt for using Class Components.</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Developers have encountered a wide variety of seemingly unconnected problems in React over five years of writing and maintaining tens of thousands of components.</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And Majority of them are coming because of using Class Components.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Now the question is What are the Problems of existing Class Components</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1. Wrapper Hell</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2. Huge Components</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3. Confusing Classes</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lastRenderedPageBreak/>
        <w:t>4. classes don’t minify very well</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We will discuss few of them in detail in this article and others in our upcoming articles.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React want to present an API out of the box that makes React easier to build great UIs with the best Performance.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Hooks are a new addition in React 16.8. They let you use state and other React features without writing a class.</w:t>
      </w:r>
    </w:p>
    <w:p w:rsidR="00834A41" w:rsidRDefault="00834A41" w:rsidP="00834A41">
      <w:pPr>
        <w:pStyle w:val="NormalWeb"/>
        <w:spacing w:before="0" w:beforeAutospacing="0" w:after="360" w:afterAutospacing="0" w:line="360" w:lineRule="atLeast"/>
        <w:rPr>
          <w:color w:val="333333"/>
          <w:sz w:val="29"/>
          <w:szCs w:val="29"/>
        </w:rPr>
      </w:pPr>
      <w:r>
        <w:rPr>
          <w:rStyle w:val="Strong"/>
          <w:color w:val="333333"/>
          <w:sz w:val="29"/>
          <w:szCs w:val="29"/>
        </w:rPr>
        <w:t>Hooks are functions</w:t>
      </w:r>
      <w:r>
        <w:rPr>
          <w:color w:val="333333"/>
          <w:sz w:val="29"/>
          <w:szCs w:val="29"/>
        </w:rPr>
        <w:t> that let you “hook into” React state and lifecycle features from function components. Hooks don’t work inside classes — they let you use React without classes.</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To make function components more powerful, React has introduced several built in hooks.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Hooks in React are Classified into Basic Hooks, Additional Hooks.</w:t>
      </w:r>
    </w:p>
    <w:p w:rsidR="00834A41" w:rsidRDefault="00834A41" w:rsidP="00834A41">
      <w:pPr>
        <w:pStyle w:val="NormalWeb"/>
        <w:spacing w:before="0" w:beforeAutospacing="0" w:after="360" w:afterAutospacing="0" w:line="360" w:lineRule="atLeast"/>
        <w:rPr>
          <w:color w:val="333333"/>
          <w:sz w:val="29"/>
          <w:szCs w:val="29"/>
        </w:rPr>
      </w:pPr>
      <w:r>
        <w:rPr>
          <w:rStyle w:val="Strong"/>
          <w:color w:val="333333"/>
          <w:sz w:val="29"/>
          <w:szCs w:val="29"/>
        </w:rPr>
        <w:t>Basic Hooks</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 useState</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 useEffect</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 useContext</w:t>
      </w:r>
    </w:p>
    <w:p w:rsidR="00834A41" w:rsidRDefault="00834A41" w:rsidP="00834A41">
      <w:pPr>
        <w:pStyle w:val="NormalWeb"/>
        <w:spacing w:before="0" w:beforeAutospacing="0" w:after="360" w:afterAutospacing="0" w:line="360" w:lineRule="atLeast"/>
        <w:rPr>
          <w:color w:val="333333"/>
          <w:sz w:val="29"/>
          <w:szCs w:val="29"/>
        </w:rPr>
      </w:pPr>
      <w:r>
        <w:rPr>
          <w:rStyle w:val="Strong"/>
          <w:color w:val="333333"/>
          <w:sz w:val="29"/>
          <w:szCs w:val="29"/>
        </w:rPr>
        <w:t>Additional Hooks</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 useReducer</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 useCallback</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 useMemo</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 useRef</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lastRenderedPageBreak/>
        <w:t>• useImperativeHandle</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 useLayoutEffect</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 useDebugValue</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We can also create Custom Hooks.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We will discuss about useState Hook in this article and we will discuss about others in our upcoming articles. In this Process, we will also understand how Hooks make our React Code better.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Lets say we want to develop one Employee Component and we will create it as a Class Component.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We have created the below Component in our last article. </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Employee</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token"/>
          <w:rFonts w:ascii="Consolas" w:eastAsiaTheme="majorEastAsia" w:hAnsi="Consolas"/>
          <w:color w:val="5F6364"/>
          <w:sz w:val="23"/>
          <w:szCs w:val="23"/>
        </w:rPr>
        <w: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changeName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setState</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A67F59"/>
          <w:sz w:val="23"/>
          <w:szCs w:val="23"/>
        </w:rPr>
        <w:t>:</w:t>
      </w:r>
      <w:r>
        <w:rPr>
          <w:rStyle w:val="HTMLCode"/>
          <w:rFonts w:ascii="Consolas" w:hAnsi="Consolas"/>
          <w:color w:val="000000"/>
          <w:sz w:val="23"/>
          <w:szCs w:val="23"/>
        </w:rPr>
        <w:t>e</w:t>
      </w:r>
      <w:r>
        <w:rPr>
          <w:rStyle w:val="token"/>
          <w:rFonts w:ascii="Consolas" w:eastAsiaTheme="majorEastAsia" w:hAnsi="Consolas"/>
          <w:color w:val="5F6364"/>
          <w:sz w:val="23"/>
          <w:szCs w:val="23"/>
        </w:rPr>
        <w:t>.</w:t>
      </w:r>
      <w:r>
        <w:rPr>
          <w:rStyle w:val="HTMLCode"/>
          <w:rFonts w:ascii="Consolas" w:hAnsi="Consolas"/>
          <w:color w:val="000000"/>
          <w:sz w:val="23"/>
          <w:szCs w:val="23"/>
        </w:rPr>
        <w:t>target</w:t>
      </w:r>
      <w:r>
        <w:rPr>
          <w:rStyle w:val="token"/>
          <w:rFonts w:ascii="Consolas" w:eastAsiaTheme="majorEastAsia" w:hAnsi="Consolas"/>
          <w:color w:val="5F6364"/>
          <w:sz w:val="23"/>
          <w:szCs w:val="23"/>
        </w:rPr>
        <w:t>.</w:t>
      </w:r>
      <w:r>
        <w:rPr>
          <w:rStyle w:val="HTMLCode"/>
          <w:rFonts w:ascii="Consolas" w:hAnsi="Consolas"/>
          <w:color w:val="000000"/>
          <w:sz w:val="23"/>
          <w:szCs w:val="23"/>
        </w:rPr>
        <w:t>value</w:t>
      </w:r>
      <w:r>
        <w:rPr>
          <w:rStyle w:val="token"/>
          <w:rFonts w:ascii="Consolas" w:eastAsiaTheme="majorEastAsia" w:hAnsi="Consolas"/>
          <w:color w:val="5F6364"/>
          <w:sz w:val="23"/>
          <w:szCs w:val="23"/>
        </w:rPr>
        <w: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Welcome to Employee Component</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Employee Name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changeName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Entered Name is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eastAsiaTheme="majorEastAsia" w:hAnsi="Consolas"/>
          <w:color w:val="5F6364"/>
          <w:sz w:val="23"/>
          <w:szCs w:val="23"/>
        </w:rPr>
        <w:t>}</w:t>
      </w:r>
    </w:p>
    <w:p w:rsidR="00834A41" w:rsidRDefault="00834A41" w:rsidP="00834A41">
      <w:pPr>
        <w:rPr>
          <w:rFonts w:ascii="Times New Roman" w:hAnsi="Times New Roman"/>
          <w:color w:val="676A6D"/>
          <w:sz w:val="23"/>
          <w:szCs w:val="23"/>
        </w:rPr>
      </w:pP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Lets Call this Employee Component and we will render that to our root container.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Save the changes, navigate to the browser. We can see the Output.</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If we look at the code we have written, for a simple use case, we are writing more lines of code. That includes writing constructor, calling baseclass constructor. All that involves additional overhead to the application performance. As the application complexity grows, even our code becomes more and it becomes unmanageable.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But as a developer, we don’t want our code to become unmanageable.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Now we will develop a NewEmployee Component but this time we will create it as a function component.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If we look at our Employee Class Component, we have added one property to our state object called as Name and this is initialized to empty. Then we have created one function called as changeName using which we are updating the state object.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In the Same way, even we want to have one Name property and one function to update the Name in our function Component as well.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lastRenderedPageBreak/>
        <w:t>We wanted our Name to be Stateful. We want to store this Name in the State object and we want to update the Name.</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This is where we will make use of useState hook in react.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Remember that hook is a function. So now we are going to call a function called as useState.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This useState function can take one argument that is initialiState value. Unlike with classes, the state doesn’t have to be an object. We can keep a number or a string if that’s all we need. In our case, we wanted the state for Name, so we empty.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useState function returns a pair of values: the current state and a function that updates it.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So we can write </w:t>
      </w:r>
    </w:p>
    <w:p w:rsidR="00834A41" w:rsidRDefault="00834A41" w:rsidP="00834A41">
      <w:pPr>
        <w:pStyle w:val="NormalWeb"/>
        <w:spacing w:before="0" w:beforeAutospacing="0" w:after="360" w:afterAutospacing="0" w:line="360" w:lineRule="atLeast"/>
        <w:rPr>
          <w:color w:val="333333"/>
          <w:sz w:val="29"/>
          <w:szCs w:val="29"/>
        </w:rPr>
      </w:pPr>
      <w:r>
        <w:rPr>
          <w:rStyle w:val="Strong"/>
          <w:color w:val="333333"/>
          <w:sz w:val="29"/>
          <w:szCs w:val="29"/>
        </w:rPr>
        <w:t>const [name,setName]=useState();</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Here Name is the Property Name and setName is the function using which we update the value of Name into our state Object.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Lets write one function which will be called when there is a change in the Name.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With in this function, we will update the Name value to our state object usin setName function. </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changeName</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e</w:t>
      </w:r>
      <w:r>
        <w:rPr>
          <w:rStyle w:val="token"/>
          <w:rFonts w:ascii="Consolas" w:eastAsiaTheme="majorEastAsia" w:hAnsi="Consolas"/>
          <w:color w:val="5F6364"/>
          <w:sz w:val="23"/>
          <w:szCs w:val="23"/>
        </w:rPr>
        <w: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setName</w:t>
      </w:r>
      <w:r>
        <w:rPr>
          <w:rStyle w:val="token"/>
          <w:rFonts w:ascii="Consolas" w:eastAsiaTheme="majorEastAsia" w:hAnsi="Consolas"/>
          <w:color w:val="5F6364"/>
          <w:sz w:val="23"/>
          <w:szCs w:val="23"/>
        </w:rPr>
        <w:t>(</w:t>
      </w:r>
      <w:r>
        <w:rPr>
          <w:rStyle w:val="HTMLCode"/>
          <w:rFonts w:ascii="Consolas" w:hAnsi="Consolas"/>
          <w:color w:val="000000"/>
          <w:sz w:val="23"/>
          <w:szCs w:val="23"/>
        </w:rPr>
        <w:t>e</w:t>
      </w:r>
      <w:r>
        <w:rPr>
          <w:rStyle w:val="token"/>
          <w:rFonts w:ascii="Consolas" w:eastAsiaTheme="majorEastAsia" w:hAnsi="Consolas"/>
          <w:color w:val="5F6364"/>
          <w:sz w:val="23"/>
          <w:szCs w:val="23"/>
        </w:rPr>
        <w:t>.</w:t>
      </w:r>
      <w:r>
        <w:rPr>
          <w:rStyle w:val="HTMLCode"/>
          <w:rFonts w:ascii="Consolas" w:hAnsi="Consolas"/>
          <w:color w:val="000000"/>
          <w:sz w:val="23"/>
          <w:szCs w:val="23"/>
        </w:rPr>
        <w:t>target</w:t>
      </w:r>
      <w:r>
        <w:rPr>
          <w:rStyle w:val="token"/>
          <w:rFonts w:ascii="Consolas" w:eastAsiaTheme="majorEastAsia" w:hAnsi="Consolas"/>
          <w:color w:val="5F6364"/>
          <w:sz w:val="23"/>
          <w:szCs w:val="23"/>
        </w:rPr>
        <w:t>.</w:t>
      </w:r>
      <w:r>
        <w:rPr>
          <w:rStyle w:val="HTMLCode"/>
          <w:rFonts w:ascii="Consolas" w:hAnsi="Consolas"/>
          <w:color w:val="000000"/>
          <w:sz w:val="23"/>
          <w:szCs w:val="23"/>
        </w:rPr>
        <w:t>value</w:t>
      </w:r>
      <w:r>
        <w:rPr>
          <w:rStyle w:val="token"/>
          <w:rFonts w:ascii="Consolas" w:eastAsiaTheme="majorEastAsia" w:hAnsi="Consolas"/>
          <w:color w:val="5F6364"/>
          <w:sz w:val="23"/>
          <w:szCs w:val="23"/>
        </w:rPr>
        <w: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A41" w:rsidRDefault="00834A41" w:rsidP="00834A41">
      <w:pPr>
        <w:rPr>
          <w:rFonts w:ascii="Times New Roman" w:hAnsi="Times New Roman"/>
          <w:color w:val="676A6D"/>
          <w:sz w:val="23"/>
          <w:szCs w:val="23"/>
        </w:rPr>
      </w:pP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lastRenderedPageBreak/>
        <w:t>Lets return the div container, add one h2 Tag with text as Welcome to New Employee Component…</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Lets Place one input element and value of that input element should be the name from our state object and we will call changeName function when there is a change.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Next lets display the Entered Name. </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Welcome to New Employee Component</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Employee Name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changeName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Entered Name is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34A41" w:rsidRDefault="00834A41" w:rsidP="00834A4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834A41" w:rsidRDefault="00834A41" w:rsidP="00834A41">
      <w:pPr>
        <w:rPr>
          <w:color w:val="676A6D"/>
          <w:sz w:val="23"/>
          <w:szCs w:val="23"/>
        </w:rPr>
      </w:pP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Now instead of Calling the Employee Component, we will call our NewEmployee Component. Save the changes, navigate to the browser.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We can see that as we keep entering the Name, the entered Name is displayed down to our input element.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We are able to achieve same functionality through a functional component.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If we observe our NewEmployee Component Code, we don’t have a constructor, we are not calling the base class constructor. We have not implemented any render method.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We are Calling a function and it is returning us the output.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 xml:space="preserve">Now lets say we want to initialize our name value to </w:t>
      </w:r>
      <w:r w:rsidR="007A5463">
        <w:rPr>
          <w:color w:val="333333"/>
          <w:sz w:val="29"/>
          <w:szCs w:val="29"/>
        </w:rPr>
        <w:t>SpringPeople</w:t>
      </w:r>
      <w:r>
        <w:rPr>
          <w:color w:val="333333"/>
          <w:sz w:val="29"/>
          <w:szCs w:val="29"/>
        </w:rPr>
        <w:t>. So we can go to our useState function and pass the value as the input to the function. </w:t>
      </w:r>
    </w:p>
    <w:p w:rsidR="00834A41" w:rsidRDefault="00834A41" w:rsidP="00834A41">
      <w:pPr>
        <w:pStyle w:val="NormalWeb"/>
        <w:spacing w:before="0" w:beforeAutospacing="0" w:after="360" w:afterAutospacing="0" w:line="360" w:lineRule="atLeast"/>
        <w:rPr>
          <w:color w:val="333333"/>
          <w:sz w:val="29"/>
          <w:szCs w:val="29"/>
        </w:rPr>
      </w:pPr>
      <w:r>
        <w:rPr>
          <w:b/>
          <w:bCs/>
          <w:color w:val="626262"/>
          <w:sz w:val="29"/>
          <w:szCs w:val="29"/>
        </w:rPr>
        <w:t>const [name,setName]=useState('</w:t>
      </w:r>
      <w:r w:rsidR="007A5463">
        <w:rPr>
          <w:b/>
          <w:bCs/>
          <w:color w:val="626262"/>
          <w:sz w:val="29"/>
          <w:szCs w:val="29"/>
        </w:rPr>
        <w:t>SpringPeople</w:t>
      </w:r>
      <w:r>
        <w:rPr>
          <w:b/>
          <w:bCs/>
          <w:color w:val="626262"/>
          <w:sz w:val="29"/>
          <w:szCs w:val="29"/>
        </w:rPr>
        <w:t>);</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We can save the changes. Navigate to the browser.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We can see that our textbox is holding the value by default and we can change if needed.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t>we have introduced ourselves to the concept of Hooks in React. We have a lot to learn and We will continue discussing more about Hooks in our Upcoming articles. </w:t>
      </w:r>
    </w:p>
    <w:p w:rsidR="00834A41" w:rsidRDefault="00834A41" w:rsidP="00834A41">
      <w:pPr>
        <w:pStyle w:val="NormalWeb"/>
        <w:spacing w:before="0" w:beforeAutospacing="0" w:after="360" w:afterAutospacing="0" w:line="360" w:lineRule="atLeast"/>
        <w:rPr>
          <w:color w:val="333333"/>
          <w:sz w:val="29"/>
          <w:szCs w:val="29"/>
        </w:rPr>
      </w:pPr>
      <w:r>
        <w:rPr>
          <w:color w:val="333333"/>
          <w:sz w:val="29"/>
          <w:szCs w:val="29"/>
        </w:rPr>
        <w:lastRenderedPageBreak/>
        <w:t>we have just seen an intro to Hooks in React. We will discuss more about Hooks in our Upcoming articles. </w:t>
      </w:r>
    </w:p>
    <w:p w:rsidR="00B37A63" w:rsidRDefault="00B37A63" w:rsidP="00B37A63">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useState Hook</w:t>
      </w:r>
    </w:p>
    <w:p w:rsidR="00B37A63" w:rsidRDefault="00B37A63" w:rsidP="00B37A63">
      <w:pPr>
        <w:rPr>
          <w:rFonts w:ascii="Times New Roman" w:hAnsi="Times New Roman" w:cs="Times New Roman"/>
          <w:sz w:val="24"/>
          <w:szCs w:val="24"/>
        </w:rPr>
      </w:pPr>
    </w:p>
    <w:p w:rsidR="00B37A63" w:rsidRDefault="00B37A63" w:rsidP="00B37A63">
      <w:pPr>
        <w:pStyle w:val="NormalWeb"/>
        <w:spacing w:before="0" w:beforeAutospacing="0" w:after="360" w:afterAutospacing="0" w:line="360" w:lineRule="atLeast"/>
        <w:rPr>
          <w:color w:val="333333"/>
          <w:sz w:val="29"/>
          <w:szCs w:val="29"/>
        </w:rPr>
      </w:pPr>
      <w:r>
        <w:rPr>
          <w:color w:val="333333"/>
          <w:sz w:val="29"/>
          <w:szCs w:val="29"/>
        </w:rPr>
        <w:t>In this article, we will discuss about </w:t>
      </w:r>
      <w:r>
        <w:rPr>
          <w:rStyle w:val="Strong"/>
          <w:color w:val="333333"/>
          <w:sz w:val="29"/>
          <w:szCs w:val="29"/>
        </w:rPr>
        <w:t>useState </w:t>
      </w:r>
      <w:r>
        <w:rPr>
          <w:color w:val="333333"/>
          <w:sz w:val="29"/>
          <w:szCs w:val="29"/>
        </w:rPr>
        <w:t>deeper in React.</w:t>
      </w:r>
    </w:p>
    <w:p w:rsidR="00B37A63" w:rsidRDefault="00B37A63" w:rsidP="00B37A63">
      <w:pPr>
        <w:pStyle w:val="NormalWeb"/>
        <w:spacing w:before="0" w:beforeAutospacing="0" w:after="360" w:afterAutospacing="0" w:line="360" w:lineRule="atLeast"/>
        <w:rPr>
          <w:color w:val="333333"/>
          <w:sz w:val="29"/>
          <w:szCs w:val="29"/>
        </w:rPr>
      </w:pPr>
      <w:r>
        <w:rPr>
          <w:color w:val="333333"/>
          <w:sz w:val="29"/>
          <w:szCs w:val="29"/>
        </w:rPr>
        <w:t>We have created NewEmployee Component in our last article. </w:t>
      </w:r>
    </w:p>
    <w:p w:rsidR="00B37A63" w:rsidRDefault="00B37A63" w:rsidP="00B37A63">
      <w:pPr>
        <w:pStyle w:val="NormalWeb"/>
        <w:spacing w:before="0" w:beforeAutospacing="0" w:after="360" w:afterAutospacing="0" w:line="360" w:lineRule="atLeast"/>
        <w:rPr>
          <w:color w:val="333333"/>
          <w:sz w:val="29"/>
          <w:szCs w:val="29"/>
        </w:rPr>
      </w:pPr>
      <w:r>
        <w:rPr>
          <w:color w:val="333333"/>
          <w:sz w:val="29"/>
          <w:szCs w:val="29"/>
        </w:rPr>
        <w:t>Our Employee Component is having one input element. Now lets say we want to have another input using which we can enter Employee Location. </w:t>
      </w:r>
    </w:p>
    <w:p w:rsidR="00B37A63" w:rsidRDefault="00B37A63" w:rsidP="00B37A63">
      <w:pPr>
        <w:pStyle w:val="NormalWeb"/>
        <w:spacing w:before="0" w:beforeAutospacing="0" w:after="360" w:afterAutospacing="0" w:line="360" w:lineRule="atLeast"/>
        <w:rPr>
          <w:color w:val="333333"/>
          <w:sz w:val="29"/>
          <w:szCs w:val="29"/>
        </w:rPr>
      </w:pPr>
      <w:r>
        <w:rPr>
          <w:color w:val="333333"/>
          <w:sz w:val="29"/>
          <w:szCs w:val="29"/>
        </w:rPr>
        <w:t>We can repeat the same steps for Location as well.</w:t>
      </w:r>
    </w:p>
    <w:p w:rsidR="00B37A63" w:rsidRDefault="00B37A63" w:rsidP="00B37A63">
      <w:pPr>
        <w:pStyle w:val="NormalWeb"/>
        <w:spacing w:before="0" w:beforeAutospacing="0" w:after="360" w:afterAutospacing="0" w:line="360" w:lineRule="atLeast"/>
        <w:rPr>
          <w:color w:val="333333"/>
          <w:sz w:val="29"/>
          <w:szCs w:val="29"/>
        </w:rPr>
      </w:pPr>
      <w:r>
        <w:rPr>
          <w:color w:val="333333"/>
          <w:sz w:val="29"/>
          <w:szCs w:val="29"/>
        </w:rPr>
        <w:t>Lets  the paragraph tag and paste. </w:t>
      </w:r>
    </w:p>
    <w:p w:rsidR="00B37A63" w:rsidRDefault="00B37A63" w:rsidP="00B37A63">
      <w:pPr>
        <w:pStyle w:val="NormalWeb"/>
        <w:spacing w:before="0" w:beforeAutospacing="0" w:after="360" w:afterAutospacing="0" w:line="360" w:lineRule="atLeast"/>
        <w:rPr>
          <w:color w:val="333333"/>
          <w:sz w:val="29"/>
          <w:szCs w:val="29"/>
        </w:rPr>
      </w:pPr>
      <w:r>
        <w:rPr>
          <w:color w:val="333333"/>
          <w:sz w:val="29"/>
          <w:szCs w:val="29"/>
        </w:rPr>
        <w:t>We can declare Multiple State Variables. </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location</w:t>
      </w:r>
      <w:r>
        <w:rPr>
          <w:rStyle w:val="token"/>
          <w:rFonts w:ascii="Consolas" w:eastAsiaTheme="majorEastAsia" w:hAnsi="Consolas"/>
          <w:color w:val="5F6364"/>
          <w:sz w:val="23"/>
          <w:szCs w:val="23"/>
        </w:rPr>
        <w:t>,</w:t>
      </w:r>
      <w:r>
        <w:rPr>
          <w:rStyle w:val="HTMLCode"/>
          <w:rFonts w:ascii="Consolas" w:hAnsi="Consolas"/>
          <w:color w:val="000000"/>
          <w:sz w:val="23"/>
          <w:szCs w:val="23"/>
        </w:rPr>
        <w:t>setLocation</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useState</w:t>
      </w:r>
      <w:r>
        <w:rPr>
          <w:rStyle w:val="token"/>
          <w:rFonts w:ascii="Consolas" w:eastAsiaTheme="majorEastAsia" w:hAnsi="Consolas"/>
          <w:color w:val="5F6364"/>
          <w:sz w:val="23"/>
          <w:szCs w:val="23"/>
        </w:rPr>
        <w:t>();</w:t>
      </w:r>
    </w:p>
    <w:p w:rsidR="00B37A63" w:rsidRDefault="00B37A63" w:rsidP="00B37A63">
      <w:pPr>
        <w:rPr>
          <w:rFonts w:ascii="Times New Roman" w:hAnsi="Times New Roman"/>
          <w:color w:val="676A6D"/>
          <w:sz w:val="23"/>
          <w:szCs w:val="23"/>
        </w:rPr>
      </w:pPr>
    </w:p>
    <w:p w:rsidR="00B37A63" w:rsidRDefault="00B37A63" w:rsidP="00B37A63">
      <w:pPr>
        <w:pStyle w:val="NormalWeb"/>
        <w:spacing w:before="0" w:beforeAutospacing="0" w:after="360" w:afterAutospacing="0" w:line="360" w:lineRule="atLeast"/>
        <w:rPr>
          <w:color w:val="333333"/>
          <w:sz w:val="29"/>
          <w:szCs w:val="29"/>
        </w:rPr>
      </w:pPr>
      <w:r>
        <w:rPr>
          <w:color w:val="333333"/>
          <w:sz w:val="29"/>
          <w:szCs w:val="29"/>
        </w:rPr>
        <w:t>Lets display the entered location as well in the Paragraph tag.</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Employee Location </w:t>
      </w:r>
      <w:r>
        <w:rPr>
          <w:rStyle w:val="token"/>
          <w:rFonts w:ascii="Consolas" w:eastAsiaTheme="majorEastAsia" w:hAnsi="Consolas"/>
          <w:color w:val="A67F59"/>
          <w:sz w:val="23"/>
          <w:szCs w:val="23"/>
        </w:rPr>
        <w: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"Location"</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location</w:t>
      </w:r>
      <w:r>
        <w:rPr>
          <w:rStyle w:val="token"/>
          <w:rFonts w:ascii="Consolas" w:eastAsiaTheme="majorEastAsia" w:hAnsi="Consolas"/>
          <w:color w:val="5F6364"/>
          <w:sz w:val="23"/>
          <w:szCs w:val="23"/>
        </w:rPr>
        <w: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changeEmployeeLocation</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37A63" w:rsidRDefault="00B37A63" w:rsidP="00B37A63">
      <w:pPr>
        <w:rPr>
          <w:rFonts w:ascii="Times New Roman" w:hAnsi="Times New Roman"/>
          <w:color w:val="676A6D"/>
          <w:sz w:val="23"/>
          <w:szCs w:val="23"/>
        </w:rPr>
      </w:pPr>
    </w:p>
    <w:p w:rsidR="00B37A63" w:rsidRDefault="00B37A63" w:rsidP="00B37A63">
      <w:pPr>
        <w:pStyle w:val="NormalWeb"/>
        <w:spacing w:before="0" w:beforeAutospacing="0" w:after="360" w:afterAutospacing="0" w:line="360" w:lineRule="atLeast"/>
        <w:rPr>
          <w:color w:val="333333"/>
          <w:sz w:val="29"/>
          <w:szCs w:val="29"/>
        </w:rPr>
      </w:pPr>
      <w:r>
        <w:rPr>
          <w:color w:val="333333"/>
          <w:sz w:val="29"/>
          <w:szCs w:val="29"/>
        </w:rPr>
        <w:t>Save the changes, navigate to the browser. We can see the output.</w:t>
      </w:r>
    </w:p>
    <w:p w:rsidR="00B37A63" w:rsidRDefault="00B37A63" w:rsidP="00B37A63">
      <w:pPr>
        <w:pStyle w:val="NormalWeb"/>
        <w:spacing w:before="0" w:beforeAutospacing="0" w:after="360" w:afterAutospacing="0" w:line="360" w:lineRule="atLeast"/>
        <w:rPr>
          <w:color w:val="333333"/>
          <w:sz w:val="29"/>
          <w:szCs w:val="29"/>
        </w:rPr>
      </w:pPr>
      <w:r>
        <w:rPr>
          <w:color w:val="333333"/>
          <w:sz w:val="29"/>
          <w:szCs w:val="29"/>
        </w:rPr>
        <w:lastRenderedPageBreak/>
        <w:t>Now if we want to build an employee creation form where we will also have inputs for Employee Id and employee salary as well, the current way of creating the multiple state variables may not be the right approach.</w:t>
      </w:r>
    </w:p>
    <w:p w:rsidR="00B37A63" w:rsidRDefault="00B37A63" w:rsidP="00B37A63">
      <w:pPr>
        <w:pStyle w:val="NormalWeb"/>
        <w:spacing w:before="0" w:beforeAutospacing="0" w:after="360" w:afterAutospacing="0" w:line="360" w:lineRule="atLeast"/>
        <w:rPr>
          <w:color w:val="333333"/>
          <w:sz w:val="29"/>
          <w:szCs w:val="29"/>
        </w:rPr>
      </w:pPr>
      <w:r>
        <w:rPr>
          <w:color w:val="333333"/>
          <w:sz w:val="29"/>
          <w:szCs w:val="29"/>
        </w:rPr>
        <w:t>State variables can hold objects and arrays just fine, so you can still group related data together.</w:t>
      </w:r>
    </w:p>
    <w:p w:rsidR="00B37A63" w:rsidRDefault="00B37A63" w:rsidP="00B37A63">
      <w:pPr>
        <w:pStyle w:val="NormalWeb"/>
        <w:spacing w:before="0" w:beforeAutospacing="0" w:after="360" w:afterAutospacing="0" w:line="360" w:lineRule="atLeast"/>
        <w:rPr>
          <w:color w:val="333333"/>
          <w:sz w:val="29"/>
          <w:szCs w:val="29"/>
        </w:rPr>
      </w:pPr>
      <w:r>
        <w:rPr>
          <w:color w:val="333333"/>
          <w:sz w:val="29"/>
          <w:szCs w:val="29"/>
        </w:rPr>
        <w:t>Lets create an object and pass it to the useState function. The object will hold employee Id, name, location and Salary. </w:t>
      </w:r>
    </w:p>
    <w:p w:rsidR="00B37A63" w:rsidRDefault="00B37A63" w:rsidP="00B37A63">
      <w:pPr>
        <w:pStyle w:val="NormalWeb"/>
        <w:spacing w:before="0" w:beforeAutospacing="0" w:after="360" w:afterAutospacing="0" w:line="360" w:lineRule="atLeast"/>
        <w:rPr>
          <w:color w:val="333333"/>
          <w:sz w:val="29"/>
          <w:szCs w:val="29"/>
        </w:rPr>
      </w:pPr>
      <w:r>
        <w:rPr>
          <w:color w:val="333333"/>
          <w:sz w:val="29"/>
          <w:szCs w:val="29"/>
        </w:rPr>
        <w:t>Lets create a function named as changeEmployee and with in this function we will call setEmployee function and we will update the state object.</w:t>
      </w:r>
    </w:p>
    <w:p w:rsidR="00B37A63" w:rsidRDefault="00B37A63" w:rsidP="00B37A63">
      <w:pPr>
        <w:pStyle w:val="NormalWeb"/>
        <w:spacing w:before="0" w:beforeAutospacing="0" w:after="360" w:afterAutospacing="0" w:line="360" w:lineRule="atLeast"/>
        <w:rPr>
          <w:color w:val="333333"/>
          <w:sz w:val="29"/>
          <w:szCs w:val="29"/>
        </w:rPr>
      </w:pPr>
      <w:r>
        <w:rPr>
          <w:color w:val="333333"/>
          <w:sz w:val="29"/>
          <w:szCs w:val="29"/>
        </w:rPr>
        <w:t>We will use spread operator to pass the current employee object data and we will update the respective elements value. </w:t>
      </w:r>
    </w:p>
    <w:p w:rsidR="00B37A63" w:rsidRDefault="00B37A63" w:rsidP="00B37A63">
      <w:pPr>
        <w:pStyle w:val="NormalWeb"/>
        <w:spacing w:before="0" w:beforeAutospacing="0" w:after="360" w:afterAutospacing="0" w:line="360" w:lineRule="atLeast"/>
        <w:rPr>
          <w:color w:val="333333"/>
          <w:sz w:val="29"/>
          <w:szCs w:val="29"/>
        </w:rPr>
      </w:pPr>
      <w:r>
        <w:rPr>
          <w:color w:val="333333"/>
          <w:sz w:val="29"/>
          <w:szCs w:val="29"/>
        </w:rPr>
        <w:t>Now we will update our input elements to use this objects data. Don’t forget to assign the name to each input element name. Save these changes. Navigate to the browser. We can see the output as we type in the data.</w:t>
      </w:r>
    </w:p>
    <w:p w:rsidR="00B37A63" w:rsidRDefault="00B37A63" w:rsidP="00B37A63">
      <w:pPr>
        <w:pStyle w:val="NormalWeb"/>
        <w:spacing w:before="0" w:beforeAutospacing="0" w:after="360" w:afterAutospacing="0" w:line="360" w:lineRule="atLeast"/>
        <w:rPr>
          <w:color w:val="333333"/>
          <w:sz w:val="29"/>
          <w:szCs w:val="29"/>
        </w:rPr>
      </w:pPr>
      <w:r>
        <w:rPr>
          <w:color w:val="333333"/>
          <w:sz w:val="29"/>
          <w:szCs w:val="29"/>
        </w:rPr>
        <w:t>Lets save the changes, navigate to the browser. We can see the output. </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ReactDOM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"react-dom"</w:t>
      </w:r>
      <w:r>
        <w:rPr>
          <w:rStyle w:val="token"/>
          <w:rFonts w:ascii="Consolas" w:eastAsiaTheme="majorEastAsia" w:hAnsi="Consolas"/>
          <w:color w:val="5F6364"/>
          <w:sz w:val="23"/>
          <w:szCs w:val="23"/>
        </w:rPr>
        <w: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Component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useState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w:t>
      </w:r>
      <w:r>
        <w:rPr>
          <w:rStyle w:val="token"/>
          <w:rFonts w:ascii="Consolas" w:eastAsiaTheme="majorEastAsia" w:hAnsi="Consolas"/>
          <w:color w:val="5F6364"/>
          <w:sz w:val="23"/>
          <w:szCs w:val="23"/>
        </w:rPr>
        <w: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NewEmployee</w:t>
      </w:r>
      <w:r>
        <w:rPr>
          <w:rStyle w:val="token"/>
          <w:rFonts w:ascii="Consolas" w:eastAsiaTheme="majorEastAsia" w:hAnsi="Consolas"/>
          <w:color w:val="5F6364"/>
          <w:sz w:val="23"/>
          <w:szCs w:val="23"/>
        </w:rPr>
        <w: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setEmployeeData</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useState</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Location</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Salary</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changeEmployeeInfo</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e</w:t>
      </w:r>
      <w:r>
        <w:rPr>
          <w:rStyle w:val="token"/>
          <w:rFonts w:ascii="Consolas" w:eastAsiaTheme="majorEastAsia" w:hAnsi="Consolas"/>
          <w:color w:val="5F6364"/>
          <w:sz w:val="23"/>
          <w:szCs w:val="23"/>
        </w:rPr>
        <w: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setEmployeeData</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e</w:t>
      </w:r>
      <w:r>
        <w:rPr>
          <w:rStyle w:val="token"/>
          <w:rFonts w:ascii="Consolas" w:eastAsiaTheme="majorEastAsia" w:hAnsi="Consolas"/>
          <w:color w:val="5F6364"/>
          <w:sz w:val="23"/>
          <w:szCs w:val="23"/>
        </w:rPr>
        <w:t>.</w:t>
      </w:r>
      <w:r>
        <w:rPr>
          <w:rStyle w:val="HTMLCode"/>
          <w:rFonts w:ascii="Consolas" w:hAnsi="Consolas"/>
          <w:color w:val="000000"/>
          <w:sz w:val="23"/>
          <w:szCs w:val="23"/>
        </w:rPr>
        <w:t>target</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w:t>
      </w:r>
      <w:r>
        <w:rPr>
          <w:rStyle w:val="HTMLCode"/>
          <w:rFonts w:ascii="Consolas" w:hAnsi="Consolas"/>
          <w:color w:val="000000"/>
          <w:sz w:val="23"/>
          <w:szCs w:val="23"/>
        </w:rPr>
        <w:t>e</w:t>
      </w:r>
      <w:r>
        <w:rPr>
          <w:rStyle w:val="token"/>
          <w:rFonts w:ascii="Consolas" w:eastAsiaTheme="majorEastAsia" w:hAnsi="Consolas"/>
          <w:color w:val="5F6364"/>
          <w:sz w:val="23"/>
          <w:szCs w:val="23"/>
        </w:rPr>
        <w:t>.</w:t>
      </w:r>
      <w:r>
        <w:rPr>
          <w:rStyle w:val="HTMLCode"/>
          <w:rFonts w:ascii="Consolas" w:hAnsi="Consolas"/>
          <w:color w:val="000000"/>
          <w:sz w:val="23"/>
          <w:szCs w:val="23"/>
        </w:rPr>
        <w:t>target</w:t>
      </w:r>
      <w:r>
        <w:rPr>
          <w:rStyle w:val="token"/>
          <w:rFonts w:ascii="Consolas" w:eastAsiaTheme="majorEastAsia" w:hAnsi="Consolas"/>
          <w:color w:val="5F6364"/>
          <w:sz w:val="23"/>
          <w:szCs w:val="23"/>
        </w:rPr>
        <w:t>.</w:t>
      </w:r>
      <w:r>
        <w:rPr>
          <w:rStyle w:val="HTMLCode"/>
          <w:rFonts w:ascii="Consolas" w:hAnsi="Consolas"/>
          <w:color w:val="000000"/>
          <w:sz w:val="23"/>
          <w:szCs w:val="23"/>
        </w:rPr>
        <w:t>value</w:t>
      </w:r>
      <w:r>
        <w:rPr>
          <w:rStyle w:val="token"/>
          <w:rFonts w:ascii="Consolas" w:eastAsiaTheme="majorEastAsia" w:hAnsi="Consolas"/>
          <w:color w:val="5F6364"/>
          <w:sz w:val="23"/>
          <w:szCs w:val="23"/>
        </w:rPr>
        <w: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Welcome to Employee Component</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Employee </w:t>
      </w:r>
      <w:r>
        <w:rPr>
          <w:rStyle w:val="token"/>
          <w:rFonts w:ascii="Consolas" w:eastAsiaTheme="majorEastAsia" w:hAnsi="Consolas"/>
          <w:color w:val="C92C2C"/>
          <w:sz w:val="23"/>
          <w:szCs w:val="23"/>
        </w:rPr>
        <w:t>ID</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"Id"</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changeEmployeeInfo</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Employee Name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"Name"</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changeEmployeeInfo</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Employee Location </w:t>
      </w:r>
      <w:r>
        <w:rPr>
          <w:rStyle w:val="token"/>
          <w:rFonts w:ascii="Consolas" w:eastAsiaTheme="majorEastAsia" w:hAnsi="Consolas"/>
          <w:color w:val="A67F59"/>
          <w:sz w:val="23"/>
          <w:szCs w:val="23"/>
        </w:rPr>
        <w: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"Location"</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Location</w:t>
      </w:r>
      <w:r>
        <w:rPr>
          <w:rStyle w:val="token"/>
          <w:rFonts w:ascii="Consolas" w:eastAsiaTheme="majorEastAsia" w:hAnsi="Consolas"/>
          <w:color w:val="5F6364"/>
          <w:sz w:val="23"/>
          <w:szCs w:val="23"/>
        </w:rPr>
        <w: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changeEmployeeInfo</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Employee Salary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"Salary"</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Salary</w:t>
      </w:r>
      <w:r>
        <w:rPr>
          <w:rStyle w:val="token"/>
          <w:rFonts w:ascii="Consolas" w:eastAsiaTheme="majorEastAsia" w:hAnsi="Consolas"/>
          <w:color w:val="5F6364"/>
          <w:sz w:val="23"/>
          <w:szCs w:val="23"/>
        </w:rPr>
        <w: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changeEmployeeInfo</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Employee </w:t>
      </w:r>
      <w:r>
        <w:rPr>
          <w:rStyle w:val="token"/>
          <w:rFonts w:ascii="Consolas" w:eastAsiaTheme="majorEastAsia" w:hAnsi="Consolas"/>
          <w:color w:val="C92C2C"/>
          <w:sz w:val="23"/>
          <w:szCs w:val="23"/>
        </w:rPr>
        <w:t>ID</w:t>
      </w:r>
      <w:r>
        <w:rPr>
          <w:rStyle w:val="HTMLCode"/>
          <w:rFonts w:ascii="Consolas" w:hAnsi="Consolas"/>
          <w:color w:val="000000"/>
          <w:sz w:val="23"/>
          <w:szCs w:val="23"/>
        </w:rPr>
        <w:t xml:space="preserve"> is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Name is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Location is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Location</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and Salary is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Salary</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SalaryComponent salary</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Salary</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onSalaryChange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changeEmployeeInfo</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SalaryComponent</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element</w:t>
      </w:r>
      <w:r>
        <w:rPr>
          <w:rStyle w:val="token"/>
          <w:rFonts w:ascii="Consolas" w:eastAsiaTheme="majorEastAsia" w:hAnsi="Consolas"/>
          <w:color w:val="A67F59"/>
          <w:sz w:val="23"/>
          <w:szCs w:val="23"/>
        </w:rPr>
        <w:t>=&lt;</w:t>
      </w:r>
      <w:r>
        <w:rPr>
          <w:rStyle w:val="HTMLCode"/>
          <w:rFonts w:ascii="Consolas" w:hAnsi="Consolas"/>
          <w:color w:val="000000"/>
          <w:sz w:val="23"/>
          <w:szCs w:val="23"/>
        </w:rPr>
        <w:t>NewEmployee</w:t>
      </w:r>
      <w:r>
        <w:rPr>
          <w:rStyle w:val="token"/>
          <w:rFonts w:ascii="Consolas" w:eastAsiaTheme="majorEastAsia" w:hAnsi="Consolas"/>
          <w:color w:val="A67F59"/>
          <w:sz w:val="23"/>
          <w:szCs w:val="23"/>
        </w:rPr>
        <w:t>&gt;&lt;/</w:t>
      </w:r>
      <w:r>
        <w:rPr>
          <w:rStyle w:val="HTMLCode"/>
          <w:rFonts w:ascii="Consolas" w:hAnsi="Consolas"/>
          <w:color w:val="000000"/>
          <w:sz w:val="23"/>
          <w:szCs w:val="23"/>
        </w:rPr>
        <w:t>NewEmployee</w:t>
      </w:r>
      <w:r>
        <w:rPr>
          <w:rStyle w:val="token"/>
          <w:rFonts w:ascii="Consolas" w:eastAsiaTheme="majorEastAsia" w:hAnsi="Consolas"/>
          <w:color w:val="A67F59"/>
          <w:sz w:val="23"/>
          <w:szCs w:val="23"/>
        </w:rPr>
        <w:t>&gt;</w:t>
      </w: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37A63" w:rsidRDefault="00B37A63" w:rsidP="00B37A63">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ReactDOM</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element</w:t>
      </w:r>
      <w:r>
        <w:rPr>
          <w:rStyle w:val="token"/>
          <w:rFonts w:ascii="Consolas" w:eastAsiaTheme="majorEastAsia" w:hAnsi="Consolas"/>
          <w:color w:val="5F6364"/>
          <w:sz w:val="23"/>
          <w:szCs w:val="23"/>
        </w:rPr>
        <w:t>,</w:t>
      </w:r>
      <w:r>
        <w:rPr>
          <w:rStyle w:val="HTMLCode"/>
          <w:rFonts w:ascii="Consolas" w:hAnsi="Consolas"/>
          <w:color w:val="000000"/>
          <w:sz w:val="23"/>
          <w:szCs w:val="23"/>
        </w:rPr>
        <w:t>document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getElementById</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"root"</w:t>
      </w:r>
      <w:r>
        <w:rPr>
          <w:rStyle w:val="token"/>
          <w:rFonts w:ascii="Consolas" w:eastAsiaTheme="majorEastAsia" w:hAnsi="Consolas"/>
          <w:color w:val="5F6364"/>
          <w:sz w:val="23"/>
          <w:szCs w:val="23"/>
        </w:rPr>
        <w:t>));</w:t>
      </w:r>
    </w:p>
    <w:p w:rsidR="009E1F44" w:rsidRDefault="009E1F44" w:rsidP="009E1F44">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useState Part-2</w:t>
      </w:r>
    </w:p>
    <w:p w:rsidR="009E1F44" w:rsidRDefault="009E1F44" w:rsidP="009E1F44">
      <w:pPr>
        <w:rPr>
          <w:rFonts w:ascii="Times New Roman" w:hAnsi="Times New Roman" w:cs="Times New Roman"/>
          <w:sz w:val="24"/>
          <w:szCs w:val="24"/>
        </w:rPr>
      </w:pP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In this article, we will discuss about passing data from Parent Compnonent to child Component and from Child Component back to Parent Component when the Components are function Components.</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Lets assume that our application is having two components. One is Employee Component and the other one is Salary Component. It looks like below image.</w:t>
      </w:r>
    </w:p>
    <w:p w:rsidR="009E1F44" w:rsidRDefault="009E1F44" w:rsidP="009E1F44">
      <w:pPr>
        <w:pStyle w:val="NormalWeb"/>
        <w:spacing w:before="0" w:beforeAutospacing="0" w:after="360" w:afterAutospacing="0" w:line="360" w:lineRule="atLeast"/>
        <w:rPr>
          <w:color w:val="333333"/>
          <w:sz w:val="29"/>
          <w:szCs w:val="29"/>
        </w:rPr>
      </w:pPr>
      <w:r>
        <w:rPr>
          <w:noProof/>
          <w:color w:val="333333"/>
          <w:sz w:val="29"/>
          <w:szCs w:val="29"/>
        </w:rPr>
        <w:lastRenderedPageBreak/>
        <w:drawing>
          <wp:inline distT="0" distB="0" distL="0" distR="0" wp14:anchorId="06DAE2C3" wp14:editId="163A18E7">
            <wp:extent cx="5895975" cy="4714875"/>
            <wp:effectExtent l="0" t="0" r="9525" b="9525"/>
            <wp:docPr id="5" name="Picture 5" descr="https://www.pragimtech.com/blog/contribute/article_images/1320200503184707/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pragimtech.com/blog/contribute/article_images/1320200503184707/Pictur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4714875"/>
                    </a:xfrm>
                    <a:prstGeom prst="rect">
                      <a:avLst/>
                    </a:prstGeom>
                    <a:noFill/>
                    <a:ln>
                      <a:noFill/>
                    </a:ln>
                  </pic:spPr>
                </pic:pic>
              </a:graphicData>
            </a:graphic>
          </wp:inline>
        </w:drawing>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Employee Component is the Parent component and the Salary Component will be used as child component.</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When user enters the Salary in the Employee Component, There is a formula based on which the Salary Component details like Basic Salary, HRA and PF gets populated.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We can modify the Salary Break Up details in Salary Component and accordingly Salary should be Calculated and displayed in the Employee Component.</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That means we want to pass the data from Employee component to the Salary component and from Salary Component back to Employee Component.</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We have seen this in the case of class components and Lets see how we can achieve the same using function components.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lastRenderedPageBreak/>
        <w:t>We have already created Employee Component in our last article and now assuming that we will create Salary Component, lets call the Salary Component from our Employee Component. To this Salary Component we will pass the Salary as one input through property and we can also pass changeEmployeeInfo function to the Salary Component through another Property.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Now lets go ahead and create our Salary Component. This Salary Component function receives two inputs. One is the Salary value and the other one is the callback function.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I  the salary input element code from the Employee Component and placing it here.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Save the changes. Navigate to the browser. We can see that If we enter Salary in Employee Component, it gets updated in Salary Component and if we change it Salary Component, it gets updated into Employee Component. </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ReactDOM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"react-dom"</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Component</w:t>
      </w:r>
      <w:r>
        <w:rPr>
          <w:rStyle w:val="token"/>
          <w:rFonts w:ascii="Consolas" w:hAnsi="Consolas"/>
          <w:color w:val="5F6364"/>
          <w:sz w:val="23"/>
          <w:szCs w:val="23"/>
        </w:rPr>
        <w:t>,</w:t>
      </w:r>
      <w:r>
        <w:rPr>
          <w:rStyle w:val="HTMLCode"/>
          <w:rFonts w:ascii="Consolas" w:hAnsi="Consolas"/>
          <w:color w:val="000000"/>
          <w:sz w:val="23"/>
          <w:szCs w:val="23"/>
        </w:rPr>
        <w:t xml:space="preserve"> useState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NewEmployee</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const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setEmployeeData</w:t>
      </w:r>
      <w:r>
        <w:rPr>
          <w:rStyle w:val="token"/>
          <w:rFonts w:ascii="Consolas" w:hAnsi="Consolas"/>
          <w:color w:val="5F6364"/>
          <w:sz w:val="23"/>
          <w:szCs w:val="23"/>
        </w:rPr>
        <w:t>]</w:t>
      </w:r>
      <w:r>
        <w:rPr>
          <w:rStyle w:val="token"/>
          <w:rFonts w:ascii="Consolas" w:hAnsi="Consolas"/>
          <w:color w:val="A67F59"/>
          <w:sz w:val="23"/>
          <w:szCs w:val="23"/>
        </w:rPr>
        <w:t>=</w:t>
      </w:r>
      <w:r>
        <w:rPr>
          <w:rStyle w:val="token"/>
          <w:rFonts w:ascii="Consolas" w:hAnsi="Consolas"/>
          <w:color w:val="2F9C0A"/>
          <w:sz w:val="23"/>
          <w:szCs w:val="23"/>
        </w:rPr>
        <w:t>useState</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A67F59"/>
          <w:sz w:val="23"/>
          <w:szCs w:val="23"/>
        </w:rPr>
        <w:t>:</w:t>
      </w:r>
      <w:r>
        <w:rPr>
          <w:rStyle w:val="token"/>
          <w:rFonts w:ascii="Consolas" w:hAnsi="Consolas"/>
          <w:color w:val="2F9C0A"/>
          <w:sz w:val="23"/>
          <w:szCs w:val="23"/>
        </w:rPr>
        <w:t>''</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A67F59"/>
          <w:sz w:val="23"/>
          <w:szCs w:val="23"/>
        </w:rPr>
        <w:t>:</w:t>
      </w:r>
      <w:r>
        <w:rPr>
          <w:rStyle w:val="token"/>
          <w:rFonts w:ascii="Consolas" w:hAnsi="Consolas"/>
          <w:color w:val="2F9C0A"/>
          <w:sz w:val="23"/>
          <w:szCs w:val="23"/>
        </w:rPr>
        <w:t>''</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A67F59"/>
          <w:sz w:val="23"/>
          <w:szCs w:val="23"/>
        </w:rPr>
        <w:t>:</w:t>
      </w:r>
      <w:r>
        <w:rPr>
          <w:rStyle w:val="token"/>
          <w:rFonts w:ascii="Consolas" w:hAnsi="Consolas"/>
          <w:color w:val="2F9C0A"/>
          <w:sz w:val="23"/>
          <w:szCs w:val="23"/>
        </w:rPr>
        <w:t>''</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A67F59"/>
          <w:sz w:val="23"/>
          <w:szCs w:val="23"/>
        </w:rPr>
        <w:t>:</w:t>
      </w:r>
      <w:r>
        <w:rPr>
          <w:rStyle w:val="token"/>
          <w:rFonts w:ascii="Consolas" w:hAnsi="Consolas"/>
          <w:color w:val="2F9C0A"/>
          <w:sz w:val="23"/>
          <w:szCs w:val="23"/>
        </w:rPr>
        <w:t>''</w:t>
      </w:r>
      <w:r>
        <w:rPr>
          <w:rStyle w:val="token"/>
          <w:rFonts w:ascii="Consolas" w:hAnsi="Consolas"/>
          <w:color w:val="5F6364"/>
          <w:sz w:val="23"/>
          <w:szCs w:val="23"/>
        </w:rPr>
        <w:t>});</w:t>
      </w:r>
      <w:r>
        <w:rPr>
          <w:rStyle w:val="HTMLCode"/>
          <w:rFonts w:ascii="Consolas" w:hAnsi="Consolas"/>
          <w:color w:val="000000"/>
          <w:sz w:val="23"/>
          <w:szCs w:val="23"/>
        </w:rPr>
        <w:t xml:space="preserve">    </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changeEmployeeInfo</w:t>
      </w:r>
      <w:r>
        <w:rPr>
          <w:rStyle w:val="token"/>
          <w:rFonts w:ascii="Consolas" w:hAnsi="Consolas"/>
          <w:color w:val="5F6364"/>
          <w:sz w:val="23"/>
          <w:szCs w:val="23"/>
        </w:rPr>
        <w:t>(</w:t>
      </w:r>
      <w:r>
        <w:rPr>
          <w:rStyle w:val="token"/>
          <w:rFonts w:ascii="Consolas" w:hAnsi="Consolas"/>
          <w:color w:val="000000"/>
          <w:sz w:val="23"/>
          <w:szCs w:val="23"/>
        </w:rPr>
        <w:t>e</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HTMLCode"/>
          <w:rFonts w:ascii="Consolas" w:hAnsi="Consolas"/>
          <w:color w:val="000000"/>
          <w:sz w:val="23"/>
          <w:szCs w:val="23"/>
        </w:rPr>
        <w:t>e</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setEmployeeData</w:t>
      </w:r>
      <w:r>
        <w:rPr>
          <w:rStyle w:val="token"/>
          <w:rFonts w:ascii="Consolas" w:hAnsi="Consolas"/>
          <w:color w:val="5F6364"/>
          <w:sz w:val="23"/>
          <w:szCs w:val="23"/>
        </w:rPr>
        <w:t>({</w:t>
      </w:r>
      <w:r>
        <w:rPr>
          <w:rStyle w:val="token"/>
          <w:rFonts w:ascii="Consolas" w:hAnsi="Consolas"/>
          <w:color w:val="A67F59"/>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e</w:t>
      </w:r>
      <w:r>
        <w:rPr>
          <w:rStyle w:val="token"/>
          <w:rFonts w:ascii="Consolas" w:hAnsi="Consolas"/>
          <w:color w:val="5F6364"/>
          <w:sz w:val="23"/>
          <w:szCs w:val="23"/>
        </w:rPr>
        <w:t>.</w:t>
      </w:r>
      <w:r>
        <w:rPr>
          <w:rStyle w:val="HTMLCode"/>
          <w:rFonts w:ascii="Consolas" w:hAnsi="Consolas"/>
          <w:color w:val="000000"/>
          <w:sz w:val="23"/>
          <w:szCs w:val="23"/>
        </w:rPr>
        <w:t>target</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token"/>
          <w:rFonts w:ascii="Consolas" w:hAnsi="Consolas"/>
          <w:color w:val="A67F59"/>
          <w:sz w:val="23"/>
          <w:szCs w:val="23"/>
        </w:rPr>
        <w:t>:</w:t>
      </w:r>
      <w:r>
        <w:rPr>
          <w:rStyle w:val="HTMLCode"/>
          <w:rFonts w:ascii="Consolas" w:hAnsi="Consolas"/>
          <w:color w:val="000000"/>
          <w:sz w:val="23"/>
          <w:szCs w:val="23"/>
        </w:rPr>
        <w:t>e</w:t>
      </w:r>
      <w:r>
        <w:rPr>
          <w:rStyle w:val="token"/>
          <w:rFonts w:ascii="Consolas" w:hAnsi="Consolas"/>
          <w:color w:val="5F6364"/>
          <w:sz w:val="23"/>
          <w:szCs w:val="23"/>
        </w:rPr>
        <w:t>.</w:t>
      </w:r>
      <w:r>
        <w:rPr>
          <w:rStyle w:val="HTMLCode"/>
          <w:rFonts w:ascii="Consolas" w:hAnsi="Consolas"/>
          <w:color w:val="000000"/>
          <w:sz w:val="23"/>
          <w:szCs w:val="23"/>
        </w:rPr>
        <w:t>target</w:t>
      </w:r>
      <w:r>
        <w:rPr>
          <w:rStyle w:val="token"/>
          <w:rFonts w:ascii="Consolas" w:hAnsi="Consolas"/>
          <w:color w:val="5F6364"/>
          <w:sz w:val="23"/>
          <w:szCs w:val="23"/>
        </w:rPr>
        <w:t>.</w:t>
      </w:r>
      <w:r>
        <w:rPr>
          <w:rStyle w:val="HTMLCode"/>
          <w:rFonts w:ascii="Consolas" w:hAnsi="Consolas"/>
          <w:color w:val="000000"/>
          <w:sz w:val="23"/>
          <w:szCs w:val="23"/>
        </w:rPr>
        <w:t>value</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Employee Component</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w:t>
      </w:r>
      <w:r>
        <w:rPr>
          <w:rStyle w:val="token"/>
          <w:rFonts w:ascii="Consolas" w:hAnsi="Consolas"/>
          <w:color w:val="C92C2C"/>
          <w:sz w:val="23"/>
          <w:szCs w:val="23"/>
        </w:rPr>
        <w:t>ID</w:t>
      </w:r>
      <w:r>
        <w:rPr>
          <w:rStyle w:val="HTMLCode"/>
          <w:rFonts w:ascii="Consolas" w:hAnsi="Consolas"/>
          <w:color w:val="000000"/>
          <w:sz w:val="23"/>
          <w:szCs w:val="23"/>
        </w:rPr>
        <w:t xml:space="preserve"> </w:t>
      </w:r>
      <w:r>
        <w:rPr>
          <w:rStyle w:val="token"/>
          <w:rFonts w:ascii="Consolas" w:hAnsi="Consolas"/>
          <w:color w:val="A67F59"/>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"Id"</w:t>
      </w:r>
      <w:r>
        <w:rPr>
          <w:rStyle w:val="HTMLCode"/>
          <w:rFonts w:ascii="Consolas" w:hAnsi="Consolas"/>
          <w:color w:val="000000"/>
          <w:sz w:val="23"/>
          <w:szCs w:val="23"/>
        </w:rPr>
        <w:t xml:space="preserve">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changeEmployeeInfo</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Name </w:t>
      </w:r>
      <w:r>
        <w:rPr>
          <w:rStyle w:val="token"/>
          <w:rFonts w:ascii="Consolas" w:hAnsi="Consolas"/>
          <w:color w:val="A67F59"/>
          <w:sz w:val="23"/>
          <w:szCs w:val="23"/>
        </w:rPr>
        <w:t>:</w:t>
      </w:r>
      <w:r>
        <w:rPr>
          <w:rStyle w:val="HTMLCode"/>
          <w:rFonts w:ascii="Consolas" w:hAnsi="Consolas"/>
          <w:color w:val="000000"/>
          <w:sz w:val="23"/>
          <w:szCs w:val="23"/>
        </w:rPr>
        <w:t xml:space="preserve"> </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"Name"</w:t>
      </w:r>
      <w:r>
        <w:rPr>
          <w:rStyle w:val="HTMLCode"/>
          <w:rFonts w:ascii="Consolas" w:hAnsi="Consolas"/>
          <w:color w:val="000000"/>
          <w:sz w:val="23"/>
          <w:szCs w:val="23"/>
        </w:rPr>
        <w:t xml:space="preserve">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HTMLCode"/>
          <w:rFonts w:ascii="Consolas" w:hAnsi="Consolas"/>
          <w:color w:val="000000"/>
          <w:sz w:val="23"/>
          <w:szCs w:val="23"/>
        </w:rPr>
        <w:t xml:space="preserve"> </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changeEmployeeInfo</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Location </w:t>
      </w:r>
      <w:r>
        <w:rPr>
          <w:rStyle w:val="token"/>
          <w:rFonts w:ascii="Consolas" w:hAnsi="Consolas"/>
          <w:color w:val="A67F59"/>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"Location"</w:t>
      </w:r>
      <w:r>
        <w:rPr>
          <w:rStyle w:val="HTMLCode"/>
          <w:rFonts w:ascii="Consolas" w:hAnsi="Consolas"/>
          <w:color w:val="000000"/>
          <w:sz w:val="23"/>
          <w:szCs w:val="23"/>
        </w:rPr>
        <w:t xml:space="preserve">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changeEmployeeInfo</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Salary </w:t>
      </w:r>
      <w:r>
        <w:rPr>
          <w:rStyle w:val="token"/>
          <w:rFonts w:ascii="Consolas" w:hAnsi="Consolas"/>
          <w:color w:val="A67F59"/>
          <w:sz w:val="23"/>
          <w:szCs w:val="23"/>
        </w:rPr>
        <w:t>:</w:t>
      </w:r>
      <w:r>
        <w:rPr>
          <w:rStyle w:val="HTMLCode"/>
          <w:rFonts w:ascii="Consolas" w:hAnsi="Consolas"/>
          <w:color w:val="000000"/>
          <w:sz w:val="23"/>
          <w:szCs w:val="23"/>
        </w:rPr>
        <w:t xml:space="preserve"> </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"Salary"</w:t>
      </w:r>
      <w:r>
        <w:rPr>
          <w:rStyle w:val="HTMLCode"/>
          <w:rFonts w:ascii="Consolas" w:hAnsi="Consolas"/>
          <w:color w:val="000000"/>
          <w:sz w:val="23"/>
          <w:szCs w:val="23"/>
        </w:rPr>
        <w:t xml:space="preserve">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changeEmployeeInfo</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Employee </w:t>
      </w:r>
      <w:r>
        <w:rPr>
          <w:rStyle w:val="token"/>
          <w:rFonts w:ascii="Consolas" w:hAnsi="Consolas"/>
          <w:color w:val="C92C2C"/>
          <w:sz w:val="23"/>
          <w:szCs w:val="23"/>
        </w:rPr>
        <w:t>ID</w:t>
      </w:r>
      <w:r>
        <w:rPr>
          <w:rStyle w:val="HTMLCode"/>
          <w:rFonts w:ascii="Consolas" w:hAnsi="Consolas"/>
          <w:color w:val="000000"/>
          <w:sz w:val="23"/>
          <w:szCs w:val="23"/>
        </w:rPr>
        <w:t xml:space="preserve"> is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 xml:space="preserve"> Name is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Location is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HTMLCode"/>
          <w:rFonts w:ascii="Consolas" w:hAnsi="Consolas"/>
          <w:color w:val="000000"/>
          <w:sz w:val="23"/>
          <w:szCs w:val="23"/>
        </w:rPr>
        <w:t xml:space="preserve"> and Salary is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SalaryComponent onSalaryChange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changeEmployeeInfo</w:t>
      </w:r>
      <w:r>
        <w:rPr>
          <w:rStyle w:val="token"/>
          <w:rFonts w:ascii="Consolas" w:hAnsi="Consolas"/>
          <w:color w:val="5F6364"/>
          <w:sz w:val="23"/>
          <w:szCs w:val="23"/>
        </w:rPr>
        <w:t>}</w:t>
      </w:r>
      <w:r>
        <w:rPr>
          <w:rStyle w:val="HTMLCode"/>
          <w:rFonts w:ascii="Consolas" w:hAnsi="Consolas"/>
          <w:color w:val="000000"/>
          <w:sz w:val="23"/>
          <w:szCs w:val="23"/>
        </w:rPr>
        <w:t xml:space="preserve"> salary</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SalaryComponent</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w:t>
      </w:r>
      <w:r>
        <w:rPr>
          <w:rStyle w:val="token"/>
          <w:rFonts w:ascii="Consolas" w:hAnsi="Consolas"/>
          <w:color w:val="2F9C0A"/>
          <w:sz w:val="23"/>
          <w:szCs w:val="23"/>
        </w:rPr>
        <w:t>SalaryComponent</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000000"/>
          <w:sz w:val="23"/>
          <w:szCs w:val="23"/>
        </w:rPr>
        <w:t>onSalaryChange</w:t>
      </w:r>
      <w:r>
        <w:rPr>
          <w:rStyle w:val="token"/>
          <w:rFonts w:ascii="Consolas" w:hAnsi="Consolas"/>
          <w:color w:val="5F6364"/>
          <w:sz w:val="23"/>
          <w:szCs w:val="23"/>
        </w:rPr>
        <w:t>,</w:t>
      </w:r>
      <w:r>
        <w:rPr>
          <w:rStyle w:val="token"/>
          <w:rFonts w:ascii="Consolas" w:hAnsi="Consolas"/>
          <w:color w:val="000000"/>
          <w:sz w:val="23"/>
          <w:szCs w:val="23"/>
        </w:rPr>
        <w:t>salary</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changeSalary</w:t>
      </w:r>
      <w:r>
        <w:rPr>
          <w:rStyle w:val="token"/>
          <w:rFonts w:ascii="Consolas" w:hAnsi="Consolas"/>
          <w:color w:val="5F6364"/>
          <w:sz w:val="23"/>
          <w:szCs w:val="23"/>
        </w:rPr>
        <w:t>(</w:t>
      </w:r>
      <w:r>
        <w:rPr>
          <w:rStyle w:val="token"/>
          <w:rFonts w:ascii="Consolas" w:hAnsi="Consolas"/>
          <w:color w:val="000000"/>
          <w:sz w:val="23"/>
          <w:szCs w:val="23"/>
        </w:rPr>
        <w:t>e</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onSalaryChange</w:t>
      </w:r>
      <w:r>
        <w:rPr>
          <w:rStyle w:val="token"/>
          <w:rFonts w:ascii="Consolas" w:hAnsi="Consolas"/>
          <w:color w:val="5F6364"/>
          <w:sz w:val="23"/>
          <w:szCs w:val="23"/>
        </w:rPr>
        <w:t>(</w:t>
      </w:r>
      <w:r>
        <w:rPr>
          <w:rStyle w:val="HTMLCode"/>
          <w:rFonts w:ascii="Consolas" w:hAnsi="Consolas"/>
          <w:color w:val="000000"/>
          <w:sz w:val="23"/>
          <w:szCs w:val="23"/>
        </w:rPr>
        <w:t>e</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1990B8"/>
          <w:sz w:val="23"/>
          <w:szCs w:val="23"/>
        </w:rPr>
        <w:t>return</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 style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border</w:t>
      </w:r>
      <w:r>
        <w:rPr>
          <w:rStyle w:val="token"/>
          <w:rFonts w:ascii="Consolas" w:hAnsi="Consolas"/>
          <w:color w:val="A67F59"/>
          <w:sz w:val="23"/>
          <w:szCs w:val="23"/>
        </w:rPr>
        <w:t>:</w:t>
      </w:r>
      <w:r>
        <w:rPr>
          <w:rStyle w:val="token"/>
          <w:rFonts w:ascii="Consolas" w:hAnsi="Consolas"/>
          <w:color w:val="2F9C0A"/>
          <w:sz w:val="23"/>
          <w:szCs w:val="23"/>
        </w:rPr>
        <w:t>'3px solid red'</w:t>
      </w:r>
      <w:r>
        <w:rPr>
          <w:rStyle w:val="token"/>
          <w:rFonts w:ascii="Consolas" w:hAnsi="Consolas"/>
          <w:color w:val="5F6364"/>
          <w:sz w:val="23"/>
          <w:szCs w:val="23"/>
        </w:rPr>
        <w:t>,</w:t>
      </w:r>
      <w:r>
        <w:rPr>
          <w:rStyle w:val="HTMLCode"/>
          <w:rFonts w:ascii="Consolas" w:hAnsi="Consolas"/>
          <w:color w:val="000000"/>
          <w:sz w:val="23"/>
          <w:szCs w:val="23"/>
        </w:rPr>
        <w:t xml:space="preserve"> width</w:t>
      </w:r>
      <w:r>
        <w:rPr>
          <w:rStyle w:val="token"/>
          <w:rFonts w:ascii="Consolas" w:hAnsi="Consolas"/>
          <w:color w:val="A67F59"/>
          <w:sz w:val="23"/>
          <w:szCs w:val="23"/>
        </w:rPr>
        <w:t>:</w:t>
      </w:r>
      <w:r>
        <w:rPr>
          <w:rStyle w:val="token"/>
          <w:rFonts w:ascii="Consolas" w:hAnsi="Consolas"/>
          <w:color w:val="2F9C0A"/>
          <w:sz w:val="23"/>
          <w:szCs w:val="23"/>
        </w:rPr>
        <w:t>'500px'</w:t>
      </w:r>
      <w:r>
        <w:rPr>
          <w:rStyle w:val="token"/>
          <w:rFonts w:ascii="Consolas" w:hAnsi="Consolas"/>
          <w:color w:val="5F6364"/>
          <w:sz w:val="23"/>
          <w:szCs w:val="23"/>
        </w:rPr>
        <w:t>}}</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Salary Component</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Salary </w:t>
      </w:r>
      <w:r>
        <w:rPr>
          <w:rStyle w:val="token"/>
          <w:rFonts w:ascii="Consolas" w:hAnsi="Consolas"/>
          <w:color w:val="A67F59"/>
          <w:sz w:val="23"/>
          <w:szCs w:val="23"/>
        </w:rPr>
        <w:t>:</w:t>
      </w:r>
      <w:r>
        <w:rPr>
          <w:rStyle w:val="HTMLCode"/>
          <w:rFonts w:ascii="Consolas" w:hAnsi="Consolas"/>
          <w:color w:val="000000"/>
          <w:sz w:val="23"/>
          <w:szCs w:val="23"/>
        </w:rPr>
        <w:t xml:space="preserve"> </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"Salary"</w:t>
      </w:r>
      <w:r>
        <w:rPr>
          <w:rStyle w:val="HTMLCode"/>
          <w:rFonts w:ascii="Consolas" w:hAnsi="Consolas"/>
          <w:color w:val="000000"/>
          <w:sz w:val="23"/>
          <w:szCs w:val="23"/>
        </w:rPr>
        <w:t xml:space="preserve">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changeSalary</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w:t>
      </w:r>
      <w:r>
        <w:rPr>
          <w:rStyle w:val="token"/>
          <w:rFonts w:ascii="Consolas" w:hAnsi="Consolas"/>
          <w:color w:val="A67F59"/>
          <w:sz w:val="23"/>
          <w:szCs w:val="23"/>
        </w:rPr>
        <w:t>=&lt;</w:t>
      </w:r>
      <w:r>
        <w:rPr>
          <w:rStyle w:val="HTMLCode"/>
          <w:rFonts w:ascii="Consolas" w:hAnsi="Consolas"/>
          <w:color w:val="000000"/>
          <w:sz w:val="23"/>
          <w:szCs w:val="23"/>
        </w:rPr>
        <w:t>NewEmployee</w:t>
      </w:r>
      <w:r>
        <w:rPr>
          <w:rStyle w:val="token"/>
          <w:rFonts w:ascii="Consolas" w:hAnsi="Consolas"/>
          <w:color w:val="A67F59"/>
          <w:sz w:val="23"/>
          <w:szCs w:val="23"/>
        </w:rPr>
        <w:t>&gt;&lt;/</w:t>
      </w:r>
      <w:r>
        <w:rPr>
          <w:rStyle w:val="HTMLCode"/>
          <w:rFonts w:ascii="Consolas" w:hAnsi="Consolas"/>
          <w:color w:val="000000"/>
          <w:sz w:val="23"/>
          <w:szCs w:val="23"/>
        </w:rPr>
        <w:t>NewEmployee</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9E1F44" w:rsidRDefault="009E1F44" w:rsidP="009E1F44">
      <w:pPr>
        <w:rPr>
          <w:color w:val="676A6D"/>
          <w:sz w:val="23"/>
          <w:szCs w:val="23"/>
        </w:rPr>
      </w:pP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lastRenderedPageBreak/>
        <w:t>We have seen how to pass state data between function components.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We have discussed about useState hook in React in detail.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There are few important Points one has to remember about Hooks. </w:t>
      </w:r>
    </w:p>
    <w:p w:rsidR="009E1F44" w:rsidRDefault="009E1F44" w:rsidP="009E1F44">
      <w:pPr>
        <w:pStyle w:val="NormalWeb"/>
        <w:spacing w:before="0" w:beforeAutospacing="0" w:after="360" w:afterAutospacing="0" w:line="360" w:lineRule="atLeast"/>
        <w:rPr>
          <w:color w:val="333333"/>
          <w:sz w:val="29"/>
          <w:szCs w:val="29"/>
        </w:rPr>
      </w:pPr>
    </w:p>
    <w:p w:rsidR="009E1F44" w:rsidRDefault="009E1F44" w:rsidP="009E1F44">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useEffect</w:t>
      </w:r>
    </w:p>
    <w:p w:rsidR="009E1F44" w:rsidRDefault="009E1F44" w:rsidP="009E1F44">
      <w:pPr>
        <w:rPr>
          <w:rFonts w:ascii="Times New Roman" w:hAnsi="Times New Roman" w:cs="Times New Roman"/>
          <w:sz w:val="24"/>
          <w:szCs w:val="24"/>
        </w:rPr>
      </w:pP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Many times, we want to run some additional code after React has updated the DOM.</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That code can be getting the Data by Calling a Web API or Setting up subscriptions or writing the logs after the DOM is ready.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If we want to write such additional code in Class Components, we have lifecycle methods like componentDidMount, componentDidUpdate methods.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What if, if want to write such code in the case of function components.</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Lets Open index.js file from our demo-project.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Lets create EmployeeReports Component using which we display the list of Employees by fetching it from API.</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We know how to send a Web API request and get the data from our React Application. But now question is where should we write the code.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Remember that we want to execute that code after DOM is ready.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If we think of writing just before our return statement, just lets do one thing. We will write a console log here which shows us the DOM status. </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HTMLCode"/>
          <w:rFonts w:ascii="Consolas" w:hAnsi="Consolas"/>
          <w:color w:val="000000"/>
          <w:sz w:val="23"/>
          <w:szCs w:val="23"/>
        </w:rPr>
        <w:t>readyState</w:t>
      </w:r>
      <w:r>
        <w:rPr>
          <w:rStyle w:val="token"/>
          <w:rFonts w:ascii="Consolas" w:hAnsi="Consolas"/>
          <w:color w:val="5F6364"/>
          <w:sz w:val="23"/>
          <w:szCs w:val="23"/>
        </w:rPr>
        <w:t>);</w:t>
      </w:r>
    </w:p>
    <w:p w:rsidR="009E1F44" w:rsidRDefault="009E1F44" w:rsidP="009E1F44">
      <w:pPr>
        <w:rPr>
          <w:rFonts w:ascii="Times New Roman" w:hAnsi="Times New Roman"/>
          <w:color w:val="676A6D"/>
          <w:sz w:val="23"/>
          <w:szCs w:val="23"/>
        </w:rPr>
      </w:pP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Call our Employee Reports Component and render that to our root container.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At this point of time, our table will be empty without data because we are yet to send the Web API request to get the data.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Save the changes, navigate to the browser.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We can see the table but no data. Lets open developer tools, we can see the status. It says that loading.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That means we should not be writing the Code here.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So where should we write the code which should get executed after our DOM is ready.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This is where we will make use of another hook in React called as </w:t>
      </w:r>
      <w:r>
        <w:rPr>
          <w:rStyle w:val="Strong"/>
          <w:rFonts w:eastAsiaTheme="majorEastAsia"/>
          <w:color w:val="333333"/>
          <w:sz w:val="29"/>
          <w:szCs w:val="29"/>
        </w:rPr>
        <w:t>useEffect</w:t>
      </w:r>
      <w:r>
        <w:rPr>
          <w:color w:val="333333"/>
          <w:sz w:val="29"/>
          <w:szCs w:val="29"/>
        </w:rPr>
        <w:t>. </w:t>
      </w:r>
    </w:p>
    <w:p w:rsidR="009E1F44" w:rsidRDefault="009E1F44" w:rsidP="009E1F44">
      <w:pPr>
        <w:pStyle w:val="NormalWeb"/>
        <w:spacing w:before="0" w:beforeAutospacing="0" w:after="360" w:afterAutospacing="0" w:line="360" w:lineRule="atLeast"/>
        <w:rPr>
          <w:color w:val="333333"/>
          <w:sz w:val="29"/>
          <w:szCs w:val="29"/>
        </w:rPr>
      </w:pPr>
      <w:r>
        <w:rPr>
          <w:rStyle w:val="Strong"/>
          <w:rFonts w:eastAsiaTheme="majorEastAsia"/>
          <w:color w:val="333333"/>
          <w:sz w:val="29"/>
          <w:szCs w:val="29"/>
        </w:rPr>
        <w:t>useEffect is a </w:t>
      </w:r>
      <w:r>
        <w:rPr>
          <w:color w:val="333333"/>
          <w:sz w:val="29"/>
          <w:szCs w:val="29"/>
        </w:rPr>
        <w:t>function that runs when the component is first rendered, and on every subsequent re-render/update.</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We can think of </w:t>
      </w:r>
      <w:r>
        <w:rPr>
          <w:rStyle w:val="Strong"/>
          <w:rFonts w:eastAsiaTheme="majorEastAsia"/>
          <w:color w:val="333333"/>
          <w:sz w:val="29"/>
          <w:szCs w:val="29"/>
        </w:rPr>
        <w:t>useEffect </w:t>
      </w:r>
      <w:r>
        <w:rPr>
          <w:color w:val="333333"/>
          <w:sz w:val="29"/>
          <w:szCs w:val="29"/>
        </w:rPr>
        <w:t>Hook as </w:t>
      </w:r>
      <w:r>
        <w:rPr>
          <w:rStyle w:val="Strong"/>
          <w:rFonts w:eastAsiaTheme="majorEastAsia"/>
          <w:color w:val="333333"/>
          <w:sz w:val="29"/>
          <w:szCs w:val="29"/>
        </w:rPr>
        <w:t>componentDidMount</w:t>
      </w:r>
      <w:r>
        <w:rPr>
          <w:color w:val="333333"/>
          <w:sz w:val="29"/>
          <w:szCs w:val="29"/>
        </w:rPr>
        <w:t>, </w:t>
      </w:r>
      <w:r>
        <w:rPr>
          <w:rStyle w:val="Strong"/>
          <w:rFonts w:eastAsiaTheme="majorEastAsia"/>
          <w:color w:val="333333"/>
          <w:sz w:val="29"/>
          <w:szCs w:val="29"/>
        </w:rPr>
        <w:t>componentDidUpdate</w:t>
      </w:r>
      <w:r>
        <w:rPr>
          <w:color w:val="333333"/>
          <w:sz w:val="29"/>
          <w:szCs w:val="29"/>
        </w:rPr>
        <w:t>, and </w:t>
      </w:r>
      <w:r>
        <w:rPr>
          <w:rStyle w:val="Strong"/>
          <w:rFonts w:eastAsiaTheme="majorEastAsia"/>
          <w:color w:val="333333"/>
          <w:sz w:val="29"/>
          <w:szCs w:val="29"/>
        </w:rPr>
        <w:t>componentWillUnmount</w:t>
      </w:r>
      <w:r>
        <w:rPr>
          <w:color w:val="333333"/>
          <w:sz w:val="29"/>
          <w:szCs w:val="29"/>
        </w:rPr>
        <w:t> combined.</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Lets call useEffect function and it takes one callback function as a parameter.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We will write one arrow function. Inside that function, lets place the same console.log statement we have written earlier. Save the changes, navigate to the browser.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Open developer tools and we can see that the status is Complete.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Our DOM is ready and we can do all the other operations we want now.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lastRenderedPageBreak/>
        <w:t>Lets go back to Visual studio code, now within this useEffect, lets place the code using which we will send the API request. We have discussed this already in our previous sessions. I am pasting that code here. When we get the response from our Web API, we will call our setEmployees function and we will pass the list to that.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Save the changes, navigate to the browser. We can see that employee details are being displayed here.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When the DOM is ready, we are sending the API request, getting the employees data and updating our employees state variable by calling setEmployees method. But this has a Problem. Remember that when there is any change in the properties data or state data of a component, then that component gets re-rendered.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Resulting our useEffect function gets called again. It will send an API request, get the data and assign it to employees state variable. That will make the component gets re-rendered and it will go into infinite loop.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Lets add an alert. Save the changes, navigate to the browser. We can see that we get the alert again and again. </w:t>
      </w:r>
    </w:p>
    <w:p w:rsidR="009E1F44" w:rsidRDefault="009E1F44" w:rsidP="009E1F44">
      <w:pPr>
        <w:pStyle w:val="NormalWeb"/>
        <w:spacing w:before="0" w:beforeAutospacing="0" w:after="360" w:afterAutospacing="0" w:line="360" w:lineRule="atLeast"/>
        <w:rPr>
          <w:color w:val="333333"/>
          <w:sz w:val="29"/>
          <w:szCs w:val="29"/>
        </w:rPr>
      </w:pPr>
      <w:r>
        <w:rPr>
          <w:color w:val="333333"/>
          <w:sz w:val="29"/>
          <w:szCs w:val="29"/>
        </w:rPr>
        <w:t>If you want to run an effect only once (on mount and unmount), you can pass an empty array ([]) as a second argument. This tells React that your effect doesn’t depend on any values from props or state, so it never needs to re-run.</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ReactDOM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"react-dom"</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Component</w:t>
      </w:r>
      <w:r>
        <w:rPr>
          <w:rStyle w:val="token"/>
          <w:rFonts w:ascii="Consolas" w:hAnsi="Consolas"/>
          <w:color w:val="5F6364"/>
          <w:sz w:val="23"/>
          <w:szCs w:val="23"/>
        </w:rPr>
        <w:t>,</w:t>
      </w:r>
      <w:r>
        <w:rPr>
          <w:rStyle w:val="HTMLCode"/>
          <w:rFonts w:ascii="Consolas" w:hAnsi="Consolas"/>
          <w:color w:val="000000"/>
          <w:sz w:val="23"/>
          <w:szCs w:val="23"/>
        </w:rPr>
        <w:t xml:space="preserve"> useState</w:t>
      </w:r>
      <w:r>
        <w:rPr>
          <w:rStyle w:val="token"/>
          <w:rFonts w:ascii="Consolas" w:hAnsi="Consolas"/>
          <w:color w:val="5F6364"/>
          <w:sz w:val="23"/>
          <w:szCs w:val="23"/>
        </w:rPr>
        <w:t>,</w:t>
      </w:r>
      <w:r>
        <w:rPr>
          <w:rStyle w:val="HTMLCode"/>
          <w:rFonts w:ascii="Consolas" w:hAnsi="Consolas"/>
          <w:color w:val="000000"/>
          <w:sz w:val="23"/>
          <w:szCs w:val="23"/>
        </w:rPr>
        <w:t xml:space="preserve"> useEffect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EmployeeComponent</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const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employees</w:t>
      </w:r>
      <w:r>
        <w:rPr>
          <w:rStyle w:val="token"/>
          <w:rFonts w:ascii="Consolas" w:hAnsi="Consolas"/>
          <w:color w:val="5F6364"/>
          <w:sz w:val="23"/>
          <w:szCs w:val="23"/>
        </w:rPr>
        <w:t>,</w:t>
      </w:r>
      <w:r>
        <w:rPr>
          <w:rStyle w:val="HTMLCode"/>
          <w:rFonts w:ascii="Consolas" w:hAnsi="Consolas"/>
          <w:color w:val="000000"/>
          <w:sz w:val="23"/>
          <w:szCs w:val="23"/>
        </w:rPr>
        <w:t>setEmployees</w:t>
      </w:r>
      <w:r>
        <w:rPr>
          <w:rStyle w:val="token"/>
          <w:rFonts w:ascii="Consolas" w:hAnsi="Consolas"/>
          <w:color w:val="5F6364"/>
          <w:sz w:val="23"/>
          <w:szCs w:val="23"/>
        </w:rPr>
        <w:t>]</w:t>
      </w:r>
      <w:r>
        <w:rPr>
          <w:rStyle w:val="token"/>
          <w:rFonts w:ascii="Consolas" w:hAnsi="Consolas"/>
          <w:color w:val="A67F59"/>
          <w:sz w:val="23"/>
          <w:szCs w:val="23"/>
        </w:rPr>
        <w:t>=</w:t>
      </w:r>
      <w:r>
        <w:rPr>
          <w:rStyle w:val="token"/>
          <w:rFonts w:ascii="Consolas" w:hAnsi="Consolas"/>
          <w:color w:val="2F9C0A"/>
          <w:sz w:val="23"/>
          <w:szCs w:val="23"/>
        </w:rPr>
        <w:t>useState</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useEffect</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alert</w:t>
      </w:r>
      <w:r>
        <w:rPr>
          <w:rStyle w:val="token"/>
          <w:rFonts w:ascii="Consolas" w:hAnsi="Consolas"/>
          <w:color w:val="5F6364"/>
          <w:sz w:val="23"/>
          <w:szCs w:val="23"/>
        </w:rPr>
        <w:t>(</w:t>
      </w:r>
      <w:r>
        <w:rPr>
          <w:rStyle w:val="token"/>
          <w:rFonts w:ascii="Consolas" w:hAnsi="Consolas"/>
          <w:color w:val="2F9C0A"/>
          <w:sz w:val="23"/>
          <w:szCs w:val="23"/>
        </w:rPr>
        <w:t>'We are in useEffect function'</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fetch</w:t>
      </w:r>
      <w:r>
        <w:rPr>
          <w:rStyle w:val="token"/>
          <w:rFonts w:ascii="Consolas" w:hAnsi="Consolas"/>
          <w:color w:val="5F6364"/>
          <w:sz w:val="23"/>
          <w:szCs w:val="23"/>
        </w:rPr>
        <w:t>(</w:t>
      </w:r>
      <w:r>
        <w:rPr>
          <w:rStyle w:val="token"/>
          <w:rFonts w:ascii="Consolas" w:hAnsi="Consolas"/>
          <w:color w:val="2F9C0A"/>
          <w:sz w:val="23"/>
          <w:szCs w:val="23"/>
        </w:rPr>
        <w:t>"https://localhost:44306/api/Employee"</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5F6364"/>
          <w:sz w:val="23"/>
          <w:szCs w:val="23"/>
        </w:rPr>
        <w:t>.</w:t>
      </w:r>
      <w:r>
        <w:rPr>
          <w:rStyle w:val="token"/>
          <w:rFonts w:ascii="Consolas" w:hAnsi="Consolas"/>
          <w:color w:val="2F9C0A"/>
          <w:sz w:val="23"/>
          <w:szCs w:val="23"/>
        </w:rPr>
        <w:t>then</w:t>
      </w:r>
      <w:r>
        <w:rPr>
          <w:rStyle w:val="token"/>
          <w:rFonts w:ascii="Consolas" w:hAnsi="Consolas"/>
          <w:color w:val="5F6364"/>
          <w:sz w:val="23"/>
          <w:szCs w:val="23"/>
        </w:rPr>
        <w:t>(</w:t>
      </w:r>
      <w:r>
        <w:rPr>
          <w:rStyle w:val="token"/>
          <w:rFonts w:ascii="Consolas" w:hAnsi="Consolas"/>
          <w:color w:val="000000"/>
          <w:sz w:val="23"/>
          <w:szCs w:val="23"/>
        </w:rPr>
        <w:t>res</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res</w:t>
      </w:r>
      <w:r>
        <w:rPr>
          <w:rStyle w:val="token"/>
          <w:rFonts w:ascii="Consolas" w:hAnsi="Consolas"/>
          <w:color w:val="5F6364"/>
          <w:sz w:val="23"/>
          <w:szCs w:val="23"/>
        </w:rPr>
        <w:t>.</w:t>
      </w:r>
      <w:r>
        <w:rPr>
          <w:rStyle w:val="token"/>
          <w:rFonts w:ascii="Consolas" w:hAnsi="Consolas"/>
          <w:color w:val="2F9C0A"/>
          <w:sz w:val="23"/>
          <w:szCs w:val="23"/>
        </w:rPr>
        <w:t>json</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then</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result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setEmployees</w:t>
      </w:r>
      <w:r>
        <w:rPr>
          <w:rStyle w:val="token"/>
          <w:rFonts w:ascii="Consolas" w:hAnsi="Consolas"/>
          <w:color w:val="5F6364"/>
          <w:sz w:val="23"/>
          <w:szCs w:val="23"/>
        </w:rPr>
        <w:t>(</w:t>
      </w:r>
      <w:r>
        <w:rPr>
          <w:rStyle w:val="HTMLCode"/>
          <w:rFonts w:ascii="Consolas" w:hAnsi="Consolas"/>
          <w:color w:val="000000"/>
          <w:sz w:val="23"/>
          <w:szCs w:val="23"/>
        </w:rPr>
        <w:t>result</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Employees Data</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table</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thead</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tr</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r>
        <w:rPr>
          <w:rStyle w:val="HTMLCode"/>
          <w:rFonts w:ascii="Consolas" w:hAnsi="Consolas"/>
          <w:color w:val="000000"/>
          <w:sz w:val="23"/>
          <w:szCs w:val="23"/>
        </w:rPr>
        <w:t>Id</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r>
        <w:rPr>
          <w:rStyle w:val="HTMLCode"/>
          <w:rFonts w:ascii="Consolas" w:hAnsi="Consolas"/>
          <w:color w:val="000000"/>
          <w:sz w:val="23"/>
          <w:szCs w:val="23"/>
        </w:rPr>
        <w:t>Name</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r>
        <w:rPr>
          <w:rStyle w:val="HTMLCode"/>
          <w:rFonts w:ascii="Consolas" w:hAnsi="Consolas"/>
          <w:color w:val="000000"/>
          <w:sz w:val="23"/>
          <w:szCs w:val="23"/>
        </w:rPr>
        <w:t>Location</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r>
        <w:rPr>
          <w:rStyle w:val="HTMLCode"/>
          <w:rFonts w:ascii="Consolas" w:hAnsi="Consolas"/>
          <w:color w:val="000000"/>
          <w:sz w:val="23"/>
          <w:szCs w:val="23"/>
        </w:rPr>
        <w:t>Salary</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tr</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thead</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tbody</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employees</w:t>
      </w:r>
      <w:r>
        <w:rPr>
          <w:rStyle w:val="token"/>
          <w:rFonts w:ascii="Consolas" w:hAnsi="Consolas"/>
          <w:color w:val="5F6364"/>
          <w:sz w:val="23"/>
          <w:szCs w:val="23"/>
        </w:rPr>
        <w:t>.</w:t>
      </w:r>
      <w:r>
        <w:rPr>
          <w:rStyle w:val="token"/>
          <w:rFonts w:ascii="Consolas" w:hAnsi="Consolas"/>
          <w:color w:val="2F9C0A"/>
          <w:sz w:val="23"/>
          <w:szCs w:val="23"/>
        </w:rPr>
        <w:t>map</w:t>
      </w:r>
      <w:r>
        <w:rPr>
          <w:rStyle w:val="token"/>
          <w:rFonts w:ascii="Consolas" w:hAnsi="Consolas"/>
          <w:color w:val="5F6364"/>
          <w:sz w:val="23"/>
          <w:szCs w:val="23"/>
        </w:rPr>
        <w:t>(</w:t>
      </w:r>
      <w:r>
        <w:rPr>
          <w:rStyle w:val="token"/>
          <w:rFonts w:ascii="Consolas" w:hAnsi="Consolas"/>
          <w:color w:val="000000"/>
          <w:sz w:val="23"/>
          <w:szCs w:val="23"/>
        </w:rPr>
        <w:t>emp</w:t>
      </w:r>
      <w:r>
        <w:rPr>
          <w:rStyle w:val="token"/>
          <w:rFonts w:ascii="Consolas" w:hAnsi="Consolas"/>
          <w:color w:val="A67F59"/>
          <w:sz w:val="23"/>
          <w:szCs w:val="23"/>
        </w:rPr>
        <w:t>=&gt;</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tr key</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tr</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tbody</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table</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w:t>
      </w:r>
      <w:r>
        <w:rPr>
          <w:rStyle w:val="token"/>
          <w:rFonts w:ascii="Consolas" w:hAnsi="Consolas"/>
          <w:color w:val="A67F59"/>
          <w:sz w:val="23"/>
          <w:szCs w:val="23"/>
        </w:rPr>
        <w:t>=&lt;</w:t>
      </w:r>
      <w:r>
        <w:rPr>
          <w:rStyle w:val="HTMLCode"/>
          <w:rFonts w:ascii="Consolas" w:hAnsi="Consolas"/>
          <w:color w:val="000000"/>
          <w:sz w:val="23"/>
          <w:szCs w:val="23"/>
        </w:rPr>
        <w:t>EmployeeComponent</w:t>
      </w:r>
      <w:r>
        <w:rPr>
          <w:rStyle w:val="token"/>
          <w:rFonts w:ascii="Consolas" w:hAnsi="Consolas"/>
          <w:color w:val="A67F59"/>
          <w:sz w:val="23"/>
          <w:szCs w:val="23"/>
        </w:rPr>
        <w:t>&gt;&lt;/</w:t>
      </w:r>
      <w:r>
        <w:rPr>
          <w:rStyle w:val="HTMLCode"/>
          <w:rFonts w:ascii="Consolas" w:hAnsi="Consolas"/>
          <w:color w:val="000000"/>
          <w:sz w:val="23"/>
          <w:szCs w:val="23"/>
        </w:rPr>
        <w:t>EmployeeComponent</w:t>
      </w:r>
      <w:r>
        <w:rPr>
          <w:rStyle w:val="token"/>
          <w:rFonts w:ascii="Consolas" w:hAnsi="Consolas"/>
          <w:color w:val="A67F59"/>
          <w:sz w:val="23"/>
          <w:szCs w:val="23"/>
        </w:rPr>
        <w:t>&gt;</w:t>
      </w: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9E1F44" w:rsidRDefault="009E1F44" w:rsidP="009E1F4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E90DB5" w:rsidRDefault="00E90DB5" w:rsidP="00E90DB5">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useEffect Part-2</w:t>
      </w:r>
    </w:p>
    <w:p w:rsidR="00E90DB5" w:rsidRDefault="00E90DB5" w:rsidP="00E90DB5">
      <w:pPr>
        <w:rPr>
          <w:rFonts w:ascii="Times New Roman" w:hAnsi="Times New Roman" w:cs="Times New Roman"/>
          <w:sz w:val="24"/>
          <w:szCs w:val="24"/>
        </w:rPr>
      </w:pPr>
    </w:p>
    <w:p w:rsidR="00E90DB5" w:rsidRDefault="00E90DB5" w:rsidP="00E90DB5">
      <w:pPr>
        <w:pStyle w:val="NormalWeb"/>
        <w:spacing w:before="0" w:beforeAutospacing="0" w:after="360" w:afterAutospacing="0" w:line="360" w:lineRule="atLeast"/>
        <w:rPr>
          <w:color w:val="333333"/>
          <w:sz w:val="29"/>
          <w:szCs w:val="29"/>
        </w:rPr>
      </w:pPr>
      <w:r>
        <w:rPr>
          <w:color w:val="333333"/>
          <w:sz w:val="29"/>
          <w:szCs w:val="29"/>
        </w:rPr>
        <w:t>In our last article, we have developed one Employee Component, which sends a Web API request, gets the list of employees and display them in a table.</w:t>
      </w:r>
    </w:p>
    <w:p w:rsidR="00E90DB5" w:rsidRDefault="00E90DB5" w:rsidP="00E90DB5">
      <w:pPr>
        <w:pStyle w:val="NormalWeb"/>
        <w:spacing w:before="0" w:beforeAutospacing="0" w:after="360" w:afterAutospacing="0" w:line="360" w:lineRule="atLeast"/>
        <w:rPr>
          <w:color w:val="333333"/>
          <w:sz w:val="29"/>
          <w:szCs w:val="29"/>
        </w:rPr>
      </w:pPr>
      <w:r>
        <w:rPr>
          <w:color w:val="333333"/>
          <w:sz w:val="29"/>
          <w:szCs w:val="29"/>
        </w:rPr>
        <w:t>Now we will extend that further. Assume that we have to implement one Auto Complete textbox in an application or we have to provide search capabilities to our Employee Data.</w:t>
      </w:r>
    </w:p>
    <w:p w:rsidR="00E90DB5" w:rsidRDefault="00E90DB5" w:rsidP="00E90DB5">
      <w:pPr>
        <w:pStyle w:val="NormalWeb"/>
        <w:spacing w:before="0" w:beforeAutospacing="0" w:after="360" w:afterAutospacing="0" w:line="360" w:lineRule="atLeast"/>
        <w:rPr>
          <w:color w:val="333333"/>
          <w:sz w:val="29"/>
          <w:szCs w:val="29"/>
        </w:rPr>
      </w:pPr>
      <w:r>
        <w:rPr>
          <w:color w:val="333333"/>
          <w:sz w:val="29"/>
          <w:szCs w:val="29"/>
        </w:rPr>
        <w:t>There will be a textbox using which we will enter employee name. As we keep entering the employee name, we have to send a request to our Web API, get the list of employees based on the search criteria and display the data in our Employee Component.</w:t>
      </w:r>
    </w:p>
    <w:p w:rsidR="00E90DB5" w:rsidRDefault="00E90DB5" w:rsidP="00E90DB5">
      <w:pPr>
        <w:pStyle w:val="NormalWeb"/>
        <w:spacing w:before="0" w:beforeAutospacing="0" w:after="360" w:afterAutospacing="0" w:line="360" w:lineRule="atLeast"/>
        <w:rPr>
          <w:color w:val="333333"/>
          <w:sz w:val="29"/>
          <w:szCs w:val="29"/>
        </w:rPr>
      </w:pPr>
      <w:r>
        <w:rPr>
          <w:color w:val="333333"/>
          <w:sz w:val="29"/>
          <w:szCs w:val="29"/>
        </w:rPr>
        <w:t>It is going to look like this.</w:t>
      </w:r>
    </w:p>
    <w:p w:rsidR="00E90DB5" w:rsidRDefault="00E90DB5" w:rsidP="00E90DB5">
      <w:pPr>
        <w:pStyle w:val="NormalWeb"/>
        <w:spacing w:before="0" w:beforeAutospacing="0" w:after="360" w:afterAutospacing="0" w:line="360" w:lineRule="atLeast"/>
        <w:rPr>
          <w:color w:val="333333"/>
          <w:sz w:val="29"/>
          <w:szCs w:val="29"/>
        </w:rPr>
      </w:pPr>
      <w:r>
        <w:rPr>
          <w:noProof/>
          <w:color w:val="333333"/>
          <w:sz w:val="29"/>
          <w:szCs w:val="29"/>
        </w:rPr>
        <w:lastRenderedPageBreak/>
        <w:drawing>
          <wp:inline distT="0" distB="0" distL="0" distR="0" wp14:anchorId="05E6FFE7" wp14:editId="09F40422">
            <wp:extent cx="5991225" cy="2933700"/>
            <wp:effectExtent l="0" t="0" r="9525" b="0"/>
            <wp:docPr id="6" name="Picture 6" descr="https://www.pragimtech.com/blog/contribute/article_images/1320200505184454/Test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pragimtech.com/blog/contribute/article_images/1320200505184454/TestImage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1225" cy="2933700"/>
                    </a:xfrm>
                    <a:prstGeom prst="rect">
                      <a:avLst/>
                    </a:prstGeom>
                    <a:noFill/>
                    <a:ln>
                      <a:noFill/>
                    </a:ln>
                  </pic:spPr>
                </pic:pic>
              </a:graphicData>
            </a:graphic>
          </wp:inline>
        </w:drawing>
      </w:r>
    </w:p>
    <w:p w:rsidR="00E90DB5" w:rsidRDefault="00E90DB5" w:rsidP="00E90DB5">
      <w:pPr>
        <w:pStyle w:val="NormalWeb"/>
        <w:spacing w:before="0" w:beforeAutospacing="0" w:after="360" w:afterAutospacing="0" w:line="360" w:lineRule="atLeast"/>
        <w:rPr>
          <w:color w:val="333333"/>
          <w:sz w:val="29"/>
          <w:szCs w:val="29"/>
        </w:rPr>
      </w:pPr>
      <w:r>
        <w:rPr>
          <w:color w:val="333333"/>
          <w:sz w:val="29"/>
          <w:szCs w:val="29"/>
        </w:rPr>
        <w:t>This is very common requirement in most of the web applications.</w:t>
      </w:r>
    </w:p>
    <w:p w:rsidR="00E90DB5" w:rsidRDefault="00E90DB5" w:rsidP="00E90DB5">
      <w:pPr>
        <w:pStyle w:val="NormalWeb"/>
        <w:spacing w:before="0" w:beforeAutospacing="0" w:after="360" w:afterAutospacing="0" w:line="360" w:lineRule="atLeast"/>
        <w:rPr>
          <w:color w:val="333333"/>
          <w:sz w:val="29"/>
          <w:szCs w:val="29"/>
        </w:rPr>
      </w:pPr>
      <w:r>
        <w:rPr>
          <w:color w:val="333333"/>
          <w:sz w:val="29"/>
          <w:szCs w:val="29"/>
        </w:rPr>
        <w:t>First we will add the required functionality to our Web API.</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public</w:t>
      </w:r>
      <w:r>
        <w:rPr>
          <w:rStyle w:val="HTMLCode"/>
          <w:rFonts w:ascii="Consolas" w:hAnsi="Consolas"/>
          <w:color w:val="000000"/>
          <w:sz w:val="23"/>
          <w:szCs w:val="23"/>
        </w:rPr>
        <w:t xml:space="preserve"> List</w:t>
      </w:r>
      <w:r>
        <w:rPr>
          <w:rStyle w:val="token"/>
          <w:rFonts w:ascii="Consolas" w:hAnsi="Consolas"/>
          <w:color w:val="A67F59"/>
          <w:sz w:val="23"/>
          <w:szCs w:val="23"/>
        </w:rPr>
        <w:t>&lt;</w:t>
      </w:r>
      <w:r>
        <w:rPr>
          <w:rStyle w:val="HTMLCode"/>
          <w:rFonts w:ascii="Consolas" w:hAnsi="Consolas"/>
          <w:color w:val="000000"/>
          <w:sz w:val="23"/>
          <w:szCs w:val="23"/>
        </w:rPr>
        <w:t>Employee</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2F9C0A"/>
          <w:sz w:val="23"/>
          <w:szCs w:val="23"/>
        </w:rPr>
        <w:t>GetByName</w:t>
      </w:r>
      <w:r>
        <w:rPr>
          <w:rStyle w:val="token"/>
          <w:rFonts w:ascii="Consolas" w:hAnsi="Consolas"/>
          <w:color w:val="5F6364"/>
          <w:sz w:val="23"/>
          <w:szCs w:val="23"/>
        </w:rPr>
        <w:t>(</w:t>
      </w:r>
      <w:r>
        <w:rPr>
          <w:rStyle w:val="token"/>
          <w:rFonts w:ascii="Consolas" w:hAnsi="Consolas"/>
          <w:color w:val="1990B8"/>
          <w:sz w:val="23"/>
          <w:szCs w:val="23"/>
        </w:rPr>
        <w:t>string</w:t>
      </w:r>
      <w:r>
        <w:rPr>
          <w:rStyle w:val="HTMLCode"/>
          <w:rFonts w:ascii="Consolas" w:hAnsi="Consolas"/>
          <w:color w:val="000000"/>
          <w:sz w:val="23"/>
          <w:szCs w:val="23"/>
        </w:rPr>
        <w:t xml:space="preserve"> name</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if</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null</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2F9C0A"/>
          <w:sz w:val="23"/>
          <w:szCs w:val="23"/>
        </w:rPr>
        <w:t>""</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empList</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else</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empList</w:t>
      </w:r>
      <w:r>
        <w:rPr>
          <w:rStyle w:val="token"/>
          <w:rFonts w:ascii="Consolas" w:hAnsi="Consolas"/>
          <w:color w:val="5F6364"/>
          <w:sz w:val="23"/>
          <w:szCs w:val="23"/>
        </w:rPr>
        <w:t>.</w:t>
      </w:r>
      <w:r>
        <w:rPr>
          <w:rStyle w:val="token"/>
          <w:rFonts w:ascii="Consolas" w:hAnsi="Consolas"/>
          <w:color w:val="2F9C0A"/>
          <w:sz w:val="23"/>
          <w:szCs w:val="23"/>
        </w:rPr>
        <w:t>Where</w:t>
      </w:r>
      <w:r>
        <w:rPr>
          <w:rStyle w:val="token"/>
          <w:rFonts w:ascii="Consolas" w:hAnsi="Consolas"/>
          <w:color w:val="5F6364"/>
          <w:sz w:val="23"/>
          <w:szCs w:val="23"/>
        </w:rPr>
        <w:t>(</w:t>
      </w:r>
      <w:r>
        <w:rPr>
          <w:rStyle w:val="HTMLCode"/>
          <w:rFonts w:ascii="Consolas" w:hAnsi="Consolas"/>
          <w:color w:val="000000"/>
          <w:sz w:val="23"/>
          <w:szCs w:val="23"/>
        </w:rPr>
        <w:t xml:space="preserve">e </w:t>
      </w:r>
      <w:r>
        <w:rPr>
          <w:rStyle w:val="token"/>
          <w:rFonts w:ascii="Consolas" w:hAnsi="Consolas"/>
          <w:color w:val="A67F59"/>
          <w:sz w:val="23"/>
          <w:szCs w:val="23"/>
        </w:rPr>
        <w:t>=&gt;</w:t>
      </w:r>
      <w:r>
        <w:rPr>
          <w:rStyle w:val="HTMLCode"/>
          <w:rFonts w:ascii="Consolas" w:hAnsi="Consolas"/>
          <w:color w:val="000000"/>
          <w:sz w:val="23"/>
          <w:szCs w:val="23"/>
        </w:rPr>
        <w:t xml:space="preserve"> e</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token"/>
          <w:rFonts w:ascii="Consolas" w:hAnsi="Consolas"/>
          <w:color w:val="2F9C0A"/>
          <w:sz w:val="23"/>
          <w:szCs w:val="23"/>
        </w:rPr>
        <w:t>Contains</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token"/>
          <w:rFonts w:ascii="Consolas" w:hAnsi="Consolas"/>
          <w:color w:val="2F9C0A"/>
          <w:sz w:val="23"/>
          <w:szCs w:val="23"/>
        </w:rPr>
        <w:t>ToList</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E90DB5" w:rsidRDefault="00E90DB5" w:rsidP="00E90DB5">
      <w:pPr>
        <w:rPr>
          <w:rFonts w:ascii="Times New Roman" w:hAnsi="Times New Roman"/>
          <w:color w:val="676A6D"/>
          <w:sz w:val="23"/>
          <w:szCs w:val="23"/>
        </w:rPr>
      </w:pPr>
    </w:p>
    <w:p w:rsidR="00E90DB5" w:rsidRDefault="00E90DB5" w:rsidP="00E90DB5">
      <w:pPr>
        <w:pStyle w:val="NormalWeb"/>
        <w:spacing w:before="0" w:beforeAutospacing="0" w:after="360" w:afterAutospacing="0" w:line="360" w:lineRule="atLeast"/>
        <w:rPr>
          <w:color w:val="333333"/>
          <w:sz w:val="29"/>
          <w:szCs w:val="29"/>
        </w:rPr>
      </w:pPr>
      <w:r>
        <w:rPr>
          <w:color w:val="333333"/>
          <w:sz w:val="29"/>
          <w:szCs w:val="29"/>
        </w:rPr>
        <w:t>Now lets open index.js file from our demo-project. We have developed the Employee Component in our last video. We will add the required changes to the same Component.</w:t>
      </w:r>
    </w:p>
    <w:p w:rsidR="00E90DB5" w:rsidRDefault="00E90DB5" w:rsidP="00E90DB5">
      <w:pPr>
        <w:pStyle w:val="NormalWeb"/>
        <w:spacing w:before="0" w:beforeAutospacing="0" w:after="360" w:afterAutospacing="0" w:line="360" w:lineRule="atLeast"/>
        <w:rPr>
          <w:color w:val="333333"/>
          <w:sz w:val="29"/>
          <w:szCs w:val="29"/>
        </w:rPr>
      </w:pPr>
      <w:r>
        <w:rPr>
          <w:color w:val="333333"/>
          <w:sz w:val="29"/>
          <w:szCs w:val="29"/>
        </w:rPr>
        <w:lastRenderedPageBreak/>
        <w:t>Lets add one state variable which will be holding search text.</w:t>
      </w:r>
    </w:p>
    <w:p w:rsidR="00E90DB5" w:rsidRDefault="00E90DB5" w:rsidP="00E90DB5">
      <w:pPr>
        <w:pStyle w:val="NormalWeb"/>
        <w:spacing w:before="0" w:beforeAutospacing="0" w:after="360" w:afterAutospacing="0" w:line="360" w:lineRule="atLeast"/>
        <w:rPr>
          <w:color w:val="333333"/>
          <w:sz w:val="29"/>
          <w:szCs w:val="29"/>
        </w:rPr>
      </w:pPr>
      <w:r>
        <w:rPr>
          <w:color w:val="333333"/>
          <w:sz w:val="29"/>
          <w:szCs w:val="29"/>
        </w:rPr>
        <w:t>Lets place the input element using which we will enter the search text. Add onChange attribute to the input element and call a function called as onSearchTextChange .</w:t>
      </w:r>
    </w:p>
    <w:p w:rsidR="00E90DB5" w:rsidRDefault="00E90DB5" w:rsidP="00E90DB5">
      <w:pPr>
        <w:pStyle w:val="NormalWeb"/>
        <w:spacing w:before="0" w:beforeAutospacing="0" w:after="360" w:afterAutospacing="0" w:line="360" w:lineRule="atLeast"/>
        <w:rPr>
          <w:color w:val="333333"/>
          <w:sz w:val="29"/>
          <w:szCs w:val="29"/>
        </w:rPr>
      </w:pPr>
      <w:r>
        <w:rPr>
          <w:color w:val="333333"/>
          <w:sz w:val="29"/>
          <w:szCs w:val="29"/>
        </w:rPr>
        <w:t>Lets implement the onSearchTextChange function.</w:t>
      </w:r>
    </w:p>
    <w:p w:rsidR="00E90DB5" w:rsidRDefault="00E90DB5" w:rsidP="00E90DB5">
      <w:pPr>
        <w:pStyle w:val="NormalWeb"/>
        <w:spacing w:before="0" w:beforeAutospacing="0" w:after="360" w:afterAutospacing="0" w:line="360" w:lineRule="atLeast"/>
        <w:rPr>
          <w:color w:val="333333"/>
          <w:sz w:val="29"/>
          <w:szCs w:val="29"/>
        </w:rPr>
      </w:pPr>
      <w:r>
        <w:rPr>
          <w:color w:val="333333"/>
          <w:sz w:val="29"/>
          <w:szCs w:val="29"/>
        </w:rPr>
        <w:t>When we are calling the Web API, we have to pass the name as well. Lets pass that search-text through the url. </w:t>
      </w:r>
    </w:p>
    <w:p w:rsidR="00E90DB5" w:rsidRDefault="00E90DB5" w:rsidP="00E90DB5">
      <w:pPr>
        <w:pStyle w:val="NormalWeb"/>
        <w:spacing w:before="0" w:beforeAutospacing="0" w:after="360" w:afterAutospacing="0" w:line="360" w:lineRule="atLeast"/>
        <w:rPr>
          <w:color w:val="333333"/>
          <w:sz w:val="29"/>
          <w:szCs w:val="29"/>
        </w:rPr>
      </w:pPr>
      <w:r>
        <w:rPr>
          <w:color w:val="333333"/>
          <w:sz w:val="29"/>
          <w:szCs w:val="29"/>
        </w:rPr>
        <w:t>We wanted our code inside useEffect hook to be executed when the search text changes.</w:t>
      </w:r>
    </w:p>
    <w:p w:rsidR="00E90DB5" w:rsidRDefault="00E90DB5" w:rsidP="00E90DB5">
      <w:pPr>
        <w:pStyle w:val="NormalWeb"/>
        <w:spacing w:before="0" w:beforeAutospacing="0" w:after="360" w:afterAutospacing="0" w:line="360" w:lineRule="atLeast"/>
        <w:rPr>
          <w:color w:val="333333"/>
          <w:sz w:val="29"/>
          <w:szCs w:val="29"/>
        </w:rPr>
      </w:pPr>
      <w:r>
        <w:rPr>
          <w:color w:val="333333"/>
          <w:sz w:val="29"/>
          <w:szCs w:val="29"/>
        </w:rPr>
        <w:t>But empty [] tells react that we want that effect to be run only once.</w:t>
      </w:r>
    </w:p>
    <w:p w:rsidR="00E90DB5" w:rsidRDefault="00E90DB5" w:rsidP="00E90DB5">
      <w:pPr>
        <w:pStyle w:val="NormalWeb"/>
        <w:spacing w:before="0" w:beforeAutospacing="0" w:after="360" w:afterAutospacing="0" w:line="360" w:lineRule="atLeast"/>
        <w:rPr>
          <w:color w:val="333333"/>
          <w:sz w:val="29"/>
          <w:szCs w:val="29"/>
        </w:rPr>
      </w:pPr>
      <w:r>
        <w:rPr>
          <w:color w:val="333333"/>
          <w:sz w:val="29"/>
          <w:szCs w:val="29"/>
        </w:rPr>
        <w:t>This tells React that our effect doesn’t depend on any values from props or state, so it never needs to re-run.</w:t>
      </w:r>
    </w:p>
    <w:p w:rsidR="00E90DB5" w:rsidRDefault="00E90DB5" w:rsidP="00E90DB5">
      <w:pPr>
        <w:pStyle w:val="NormalWeb"/>
        <w:spacing w:before="0" w:beforeAutospacing="0" w:after="360" w:afterAutospacing="0" w:line="360" w:lineRule="atLeast"/>
        <w:rPr>
          <w:color w:val="333333"/>
          <w:sz w:val="29"/>
          <w:szCs w:val="29"/>
        </w:rPr>
      </w:pPr>
      <w:r>
        <w:rPr>
          <w:color w:val="333333"/>
          <w:sz w:val="29"/>
          <w:szCs w:val="29"/>
        </w:rPr>
        <w:t>But now we wanted useEffect hook to be executed when the state data changes.</w:t>
      </w:r>
    </w:p>
    <w:p w:rsidR="00E90DB5" w:rsidRDefault="00E90DB5" w:rsidP="00E90DB5">
      <w:pPr>
        <w:pStyle w:val="NormalWeb"/>
        <w:spacing w:before="0" w:beforeAutospacing="0" w:after="360" w:afterAutospacing="0" w:line="360" w:lineRule="atLeast"/>
        <w:rPr>
          <w:color w:val="333333"/>
          <w:sz w:val="29"/>
          <w:szCs w:val="29"/>
        </w:rPr>
      </w:pPr>
      <w:r>
        <w:rPr>
          <w:color w:val="333333"/>
          <w:sz w:val="29"/>
          <w:szCs w:val="29"/>
        </w:rPr>
        <w:t>We can pass the state variable as a dependency to our useEffect hook.</w:t>
      </w:r>
    </w:p>
    <w:p w:rsidR="00E90DB5" w:rsidRDefault="00E90DB5" w:rsidP="00E90DB5">
      <w:pPr>
        <w:pStyle w:val="NormalWeb"/>
        <w:spacing w:before="0" w:beforeAutospacing="0" w:after="360" w:afterAutospacing="0" w:line="360" w:lineRule="atLeast"/>
        <w:rPr>
          <w:color w:val="333333"/>
          <w:sz w:val="29"/>
          <w:szCs w:val="29"/>
        </w:rPr>
      </w:pPr>
      <w:r>
        <w:rPr>
          <w:color w:val="333333"/>
          <w:sz w:val="29"/>
          <w:szCs w:val="29"/>
        </w:rPr>
        <w:t>Save the changes, navigate to the browser. We can see that the table data changes based on our search text.</w:t>
      </w:r>
    </w:p>
    <w:p w:rsidR="00E90DB5" w:rsidRDefault="00E90DB5" w:rsidP="00E90DB5">
      <w:pPr>
        <w:pStyle w:val="NormalWeb"/>
        <w:spacing w:before="0" w:beforeAutospacing="0" w:after="360" w:afterAutospacing="0" w:line="360" w:lineRule="atLeast"/>
        <w:rPr>
          <w:color w:val="333333"/>
          <w:sz w:val="29"/>
          <w:szCs w:val="29"/>
        </w:rPr>
      </w:pPr>
      <w:r>
        <w:rPr>
          <w:color w:val="333333"/>
          <w:sz w:val="29"/>
          <w:szCs w:val="29"/>
        </w:rPr>
        <w:t>Our </w:t>
      </w:r>
      <w:r>
        <w:rPr>
          <w:rStyle w:val="Strong"/>
          <w:rFonts w:eastAsiaTheme="majorEastAsia"/>
          <w:color w:val="333333"/>
          <w:sz w:val="29"/>
          <w:szCs w:val="29"/>
        </w:rPr>
        <w:t>useEffect </w:t>
      </w:r>
      <w:r>
        <w:rPr>
          <w:color w:val="333333"/>
          <w:sz w:val="29"/>
          <w:szCs w:val="29"/>
        </w:rPr>
        <w:t>hook can have dependency on </w:t>
      </w:r>
      <w:r>
        <w:rPr>
          <w:rStyle w:val="Strong"/>
          <w:rFonts w:eastAsiaTheme="majorEastAsia"/>
          <w:color w:val="333333"/>
          <w:sz w:val="29"/>
          <w:szCs w:val="29"/>
        </w:rPr>
        <w:t>multiple state variables or properties as well.</w:t>
      </w:r>
    </w:p>
    <w:p w:rsidR="00E90DB5" w:rsidRDefault="00E90DB5" w:rsidP="00E90DB5">
      <w:pPr>
        <w:pStyle w:val="NormalWeb"/>
        <w:spacing w:before="0" w:beforeAutospacing="0" w:after="360" w:afterAutospacing="0" w:line="360" w:lineRule="atLeast"/>
        <w:rPr>
          <w:color w:val="333333"/>
          <w:sz w:val="29"/>
          <w:szCs w:val="29"/>
        </w:rPr>
      </w:pPr>
      <w:r>
        <w:rPr>
          <w:color w:val="333333"/>
          <w:sz w:val="29"/>
          <w:szCs w:val="29"/>
        </w:rPr>
        <w:t>For example, we can create another state variable called as employeeCount.</w:t>
      </w:r>
    </w:p>
    <w:p w:rsidR="00E90DB5" w:rsidRDefault="00E90DB5" w:rsidP="00E90DB5">
      <w:pPr>
        <w:pStyle w:val="NormalWeb"/>
        <w:spacing w:before="0" w:beforeAutospacing="0" w:after="360" w:afterAutospacing="0" w:line="360" w:lineRule="atLeast"/>
        <w:rPr>
          <w:color w:val="333333"/>
          <w:sz w:val="29"/>
          <w:szCs w:val="29"/>
        </w:rPr>
      </w:pPr>
      <w:r>
        <w:rPr>
          <w:color w:val="333333"/>
          <w:sz w:val="29"/>
          <w:szCs w:val="29"/>
        </w:rPr>
        <w:t>Lets place a button to add a new Employee. Assuming that on click of this button, we are adding a new employee. When the employee is created successfully, we get the number of employees and update the employeecount state variable. Now when there is a change in the count, we have to re-render our employee data.</w:t>
      </w:r>
    </w:p>
    <w:p w:rsidR="00E90DB5" w:rsidRDefault="00E90DB5" w:rsidP="00E90DB5">
      <w:pPr>
        <w:pStyle w:val="NormalWeb"/>
        <w:spacing w:before="0" w:beforeAutospacing="0" w:after="360" w:afterAutospacing="0" w:line="360" w:lineRule="atLeast"/>
        <w:rPr>
          <w:color w:val="333333"/>
          <w:sz w:val="29"/>
          <w:szCs w:val="29"/>
        </w:rPr>
      </w:pPr>
      <w:r>
        <w:rPr>
          <w:color w:val="333333"/>
          <w:sz w:val="29"/>
          <w:szCs w:val="29"/>
        </w:rPr>
        <w:lastRenderedPageBreak/>
        <w:t>That means the employees data should be re-rendered when the search text changes or when the employeecount changes. Now we will add employeesCount data also as a Dependency to our effect.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ReactDOM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"react-dom"</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Component</w:t>
      </w:r>
      <w:r>
        <w:rPr>
          <w:rStyle w:val="token"/>
          <w:rFonts w:ascii="Consolas" w:hAnsi="Consolas"/>
          <w:color w:val="5F6364"/>
          <w:sz w:val="23"/>
          <w:szCs w:val="23"/>
        </w:rPr>
        <w:t>,</w:t>
      </w:r>
      <w:r>
        <w:rPr>
          <w:rStyle w:val="HTMLCode"/>
          <w:rFonts w:ascii="Consolas" w:hAnsi="Consolas"/>
          <w:color w:val="000000"/>
          <w:sz w:val="23"/>
          <w:szCs w:val="23"/>
        </w:rPr>
        <w:t xml:space="preserve"> useState</w:t>
      </w:r>
      <w:r>
        <w:rPr>
          <w:rStyle w:val="token"/>
          <w:rFonts w:ascii="Consolas" w:hAnsi="Consolas"/>
          <w:color w:val="5F6364"/>
          <w:sz w:val="23"/>
          <w:szCs w:val="23"/>
        </w:rPr>
        <w:t>,</w:t>
      </w:r>
      <w:r>
        <w:rPr>
          <w:rStyle w:val="HTMLCode"/>
          <w:rFonts w:ascii="Consolas" w:hAnsi="Consolas"/>
          <w:color w:val="000000"/>
          <w:sz w:val="23"/>
          <w:szCs w:val="23"/>
        </w:rPr>
        <w:t xml:space="preserve"> useEffect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EmployeeComponent</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const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employees</w:t>
      </w:r>
      <w:r>
        <w:rPr>
          <w:rStyle w:val="token"/>
          <w:rFonts w:ascii="Consolas" w:hAnsi="Consolas"/>
          <w:color w:val="5F6364"/>
          <w:sz w:val="23"/>
          <w:szCs w:val="23"/>
        </w:rPr>
        <w:t>,</w:t>
      </w:r>
      <w:r>
        <w:rPr>
          <w:rStyle w:val="HTMLCode"/>
          <w:rFonts w:ascii="Consolas" w:hAnsi="Consolas"/>
          <w:color w:val="000000"/>
          <w:sz w:val="23"/>
          <w:szCs w:val="23"/>
        </w:rPr>
        <w:t>setEmployees</w:t>
      </w:r>
      <w:r>
        <w:rPr>
          <w:rStyle w:val="token"/>
          <w:rFonts w:ascii="Consolas" w:hAnsi="Consolas"/>
          <w:color w:val="5F6364"/>
          <w:sz w:val="23"/>
          <w:szCs w:val="23"/>
        </w:rPr>
        <w:t>]</w:t>
      </w:r>
      <w:r>
        <w:rPr>
          <w:rStyle w:val="token"/>
          <w:rFonts w:ascii="Consolas" w:hAnsi="Consolas"/>
          <w:color w:val="A67F59"/>
          <w:sz w:val="23"/>
          <w:szCs w:val="23"/>
        </w:rPr>
        <w:t>=</w:t>
      </w:r>
      <w:r>
        <w:rPr>
          <w:rStyle w:val="token"/>
          <w:rFonts w:ascii="Consolas" w:hAnsi="Consolas"/>
          <w:color w:val="2F9C0A"/>
          <w:sz w:val="23"/>
          <w:szCs w:val="23"/>
        </w:rPr>
        <w:t>useState</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const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searchText</w:t>
      </w:r>
      <w:r>
        <w:rPr>
          <w:rStyle w:val="token"/>
          <w:rFonts w:ascii="Consolas" w:hAnsi="Consolas"/>
          <w:color w:val="5F6364"/>
          <w:sz w:val="23"/>
          <w:szCs w:val="23"/>
        </w:rPr>
        <w:t>,</w:t>
      </w:r>
      <w:r>
        <w:rPr>
          <w:rStyle w:val="HTMLCode"/>
          <w:rFonts w:ascii="Consolas" w:hAnsi="Consolas"/>
          <w:color w:val="000000"/>
          <w:sz w:val="23"/>
          <w:szCs w:val="23"/>
        </w:rPr>
        <w:t xml:space="preserve"> setSearchText</w:t>
      </w:r>
      <w:r>
        <w:rPr>
          <w:rStyle w:val="token"/>
          <w:rFonts w:ascii="Consolas" w:hAnsi="Consolas"/>
          <w:color w:val="5F6364"/>
          <w:sz w:val="23"/>
          <w:szCs w:val="23"/>
        </w:rPr>
        <w:t>]</w:t>
      </w:r>
      <w:r>
        <w:rPr>
          <w:rStyle w:val="token"/>
          <w:rFonts w:ascii="Consolas" w:hAnsi="Consolas"/>
          <w:color w:val="A67F59"/>
          <w:sz w:val="23"/>
          <w:szCs w:val="23"/>
        </w:rPr>
        <w:t>=</w:t>
      </w:r>
      <w:r>
        <w:rPr>
          <w:rStyle w:val="token"/>
          <w:rFonts w:ascii="Consolas" w:hAnsi="Consolas"/>
          <w:color w:val="2F9C0A"/>
          <w:sz w:val="23"/>
          <w:szCs w:val="23"/>
        </w:rPr>
        <w:t>useState</w:t>
      </w:r>
      <w:r>
        <w:rPr>
          <w:rStyle w:val="token"/>
          <w:rFonts w:ascii="Consolas" w:hAnsi="Consolas"/>
          <w:color w:val="5F6364"/>
          <w:sz w:val="23"/>
          <w:szCs w:val="23"/>
        </w:rPr>
        <w:t>(</w:t>
      </w:r>
      <w:r>
        <w:rPr>
          <w:rStyle w:val="token"/>
          <w:rFonts w:ascii="Consolas" w:hAnsi="Consolas"/>
          <w:color w:val="2F9C0A"/>
          <w:sz w:val="23"/>
          <w:szCs w:val="23"/>
        </w:rPr>
        <w:t>''</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const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employeeCount</w:t>
      </w:r>
      <w:r>
        <w:rPr>
          <w:rStyle w:val="token"/>
          <w:rFonts w:ascii="Consolas" w:hAnsi="Consolas"/>
          <w:color w:val="5F6364"/>
          <w:sz w:val="23"/>
          <w:szCs w:val="23"/>
        </w:rPr>
        <w:t>,</w:t>
      </w:r>
      <w:r>
        <w:rPr>
          <w:rStyle w:val="HTMLCode"/>
          <w:rFonts w:ascii="Consolas" w:hAnsi="Consolas"/>
          <w:color w:val="000000"/>
          <w:sz w:val="23"/>
          <w:szCs w:val="23"/>
        </w:rPr>
        <w:t xml:space="preserve"> setEmployeeCount</w:t>
      </w:r>
      <w:r>
        <w:rPr>
          <w:rStyle w:val="token"/>
          <w:rFonts w:ascii="Consolas" w:hAnsi="Consolas"/>
          <w:color w:val="5F6364"/>
          <w:sz w:val="23"/>
          <w:szCs w:val="23"/>
        </w:rPr>
        <w:t>]</w:t>
      </w:r>
      <w:r>
        <w:rPr>
          <w:rStyle w:val="token"/>
          <w:rFonts w:ascii="Consolas" w:hAnsi="Consolas"/>
          <w:color w:val="A67F59"/>
          <w:sz w:val="23"/>
          <w:szCs w:val="23"/>
        </w:rPr>
        <w:t>=</w:t>
      </w:r>
      <w:r>
        <w:rPr>
          <w:rStyle w:val="token"/>
          <w:rFonts w:ascii="Consolas" w:hAnsi="Consolas"/>
          <w:color w:val="2F9C0A"/>
          <w:sz w:val="23"/>
          <w:szCs w:val="23"/>
        </w:rPr>
        <w:t>useState</w:t>
      </w:r>
      <w:r>
        <w:rPr>
          <w:rStyle w:val="token"/>
          <w:rFonts w:ascii="Consolas" w:hAnsi="Consolas"/>
          <w:color w:val="5F6364"/>
          <w:sz w:val="23"/>
          <w:szCs w:val="23"/>
        </w:rPr>
        <w:t>(</w:t>
      </w:r>
      <w:r>
        <w:rPr>
          <w:rStyle w:val="token"/>
          <w:rFonts w:ascii="Consolas" w:hAnsi="Consolas"/>
          <w:color w:val="C92C2C"/>
          <w:sz w:val="23"/>
          <w:szCs w:val="23"/>
        </w:rPr>
        <w:t>0</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useEffect</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alert</w:t>
      </w:r>
      <w:r>
        <w:rPr>
          <w:rStyle w:val="token"/>
          <w:rFonts w:ascii="Consolas" w:hAnsi="Consolas"/>
          <w:color w:val="5F6364"/>
          <w:sz w:val="23"/>
          <w:szCs w:val="23"/>
        </w:rPr>
        <w:t>(</w:t>
      </w:r>
      <w:r>
        <w:rPr>
          <w:rStyle w:val="token"/>
          <w:rFonts w:ascii="Consolas" w:hAnsi="Consolas"/>
          <w:color w:val="2F9C0A"/>
          <w:sz w:val="23"/>
          <w:szCs w:val="23"/>
        </w:rPr>
        <w:t>'We are inside useEffect Method'</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fetch</w:t>
      </w:r>
      <w:r>
        <w:rPr>
          <w:rStyle w:val="token"/>
          <w:rFonts w:ascii="Consolas" w:hAnsi="Consolas"/>
          <w:color w:val="5F6364"/>
          <w:sz w:val="23"/>
          <w:szCs w:val="23"/>
        </w:rPr>
        <w:t>(</w:t>
      </w:r>
      <w:r>
        <w:rPr>
          <w:rStyle w:val="token"/>
          <w:rFonts w:ascii="Consolas" w:hAnsi="Consolas"/>
          <w:color w:val="2F9C0A"/>
          <w:sz w:val="23"/>
          <w:szCs w:val="23"/>
        </w:rPr>
        <w:t>"https://localhost:44306/api/Employee/"</w:t>
      </w:r>
      <w:r>
        <w:rPr>
          <w:rStyle w:val="token"/>
          <w:rFonts w:ascii="Consolas" w:hAnsi="Consolas"/>
          <w:color w:val="A67F59"/>
          <w:sz w:val="23"/>
          <w:szCs w:val="23"/>
        </w:rPr>
        <w:t>+</w:t>
      </w:r>
      <w:r>
        <w:rPr>
          <w:rStyle w:val="HTMLCode"/>
          <w:rFonts w:ascii="Consolas" w:hAnsi="Consolas"/>
          <w:color w:val="000000"/>
          <w:sz w:val="23"/>
          <w:szCs w:val="23"/>
        </w:rPr>
        <w:t>searchText</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then</w:t>
      </w:r>
      <w:r>
        <w:rPr>
          <w:rStyle w:val="token"/>
          <w:rFonts w:ascii="Consolas" w:hAnsi="Consolas"/>
          <w:color w:val="5F6364"/>
          <w:sz w:val="23"/>
          <w:szCs w:val="23"/>
        </w:rPr>
        <w:t>(</w:t>
      </w:r>
      <w:r>
        <w:rPr>
          <w:rStyle w:val="token"/>
          <w:rFonts w:ascii="Consolas" w:hAnsi="Consolas"/>
          <w:color w:val="000000"/>
          <w:sz w:val="23"/>
          <w:szCs w:val="23"/>
        </w:rPr>
        <w:t>res</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res</w:t>
      </w:r>
      <w:r>
        <w:rPr>
          <w:rStyle w:val="token"/>
          <w:rFonts w:ascii="Consolas" w:hAnsi="Consolas"/>
          <w:color w:val="5F6364"/>
          <w:sz w:val="23"/>
          <w:szCs w:val="23"/>
        </w:rPr>
        <w:t>.</w:t>
      </w:r>
      <w:r>
        <w:rPr>
          <w:rStyle w:val="token"/>
          <w:rFonts w:ascii="Consolas" w:hAnsi="Consolas"/>
          <w:color w:val="2F9C0A"/>
          <w:sz w:val="23"/>
          <w:szCs w:val="23"/>
        </w:rPr>
        <w:t>json</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then</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result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setEmployees</w:t>
      </w:r>
      <w:r>
        <w:rPr>
          <w:rStyle w:val="token"/>
          <w:rFonts w:ascii="Consolas" w:hAnsi="Consolas"/>
          <w:color w:val="5F6364"/>
          <w:sz w:val="23"/>
          <w:szCs w:val="23"/>
        </w:rPr>
        <w:t>(</w:t>
      </w:r>
      <w:r>
        <w:rPr>
          <w:rStyle w:val="HTMLCode"/>
          <w:rFonts w:ascii="Consolas" w:hAnsi="Consolas"/>
          <w:color w:val="000000"/>
          <w:sz w:val="23"/>
          <w:szCs w:val="23"/>
        </w:rPr>
        <w:t>result</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searchText</w:t>
      </w:r>
      <w:r>
        <w:rPr>
          <w:rStyle w:val="token"/>
          <w:rFonts w:ascii="Consolas" w:hAnsi="Consolas"/>
          <w:color w:val="5F6364"/>
          <w:sz w:val="23"/>
          <w:szCs w:val="23"/>
        </w:rPr>
        <w:t>,</w:t>
      </w:r>
      <w:r>
        <w:rPr>
          <w:rStyle w:val="HTMLCode"/>
          <w:rFonts w:ascii="Consolas" w:hAnsi="Consolas"/>
          <w:color w:val="000000"/>
          <w:sz w:val="23"/>
          <w:szCs w:val="23"/>
        </w:rPr>
        <w:t>employeeCount</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onSearchTextChange</w:t>
      </w:r>
      <w:r>
        <w:rPr>
          <w:rStyle w:val="token"/>
          <w:rFonts w:ascii="Consolas" w:hAnsi="Consolas"/>
          <w:color w:val="5F6364"/>
          <w:sz w:val="23"/>
          <w:szCs w:val="23"/>
        </w:rPr>
        <w:t>(</w:t>
      </w:r>
      <w:r>
        <w:rPr>
          <w:rStyle w:val="token"/>
          <w:rFonts w:ascii="Consolas" w:hAnsi="Consolas"/>
          <w:color w:val="000000"/>
          <w:sz w:val="23"/>
          <w:szCs w:val="23"/>
        </w:rPr>
        <w:t>e</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setSearchText</w:t>
      </w:r>
      <w:r>
        <w:rPr>
          <w:rStyle w:val="token"/>
          <w:rFonts w:ascii="Consolas" w:hAnsi="Consolas"/>
          <w:color w:val="5F6364"/>
          <w:sz w:val="23"/>
          <w:szCs w:val="23"/>
        </w:rPr>
        <w:t>(</w:t>
      </w:r>
      <w:r>
        <w:rPr>
          <w:rStyle w:val="HTMLCode"/>
          <w:rFonts w:ascii="Consolas" w:hAnsi="Consolas"/>
          <w:color w:val="000000"/>
          <w:sz w:val="23"/>
          <w:szCs w:val="23"/>
        </w:rPr>
        <w:t>e</w:t>
      </w:r>
      <w:r>
        <w:rPr>
          <w:rStyle w:val="token"/>
          <w:rFonts w:ascii="Consolas" w:hAnsi="Consolas"/>
          <w:color w:val="5F6364"/>
          <w:sz w:val="23"/>
          <w:szCs w:val="23"/>
        </w:rPr>
        <w:t>.</w:t>
      </w:r>
      <w:r>
        <w:rPr>
          <w:rStyle w:val="HTMLCode"/>
          <w:rFonts w:ascii="Consolas" w:hAnsi="Consolas"/>
          <w:color w:val="000000"/>
          <w:sz w:val="23"/>
          <w:szCs w:val="23"/>
        </w:rPr>
        <w:t>target</w:t>
      </w:r>
      <w:r>
        <w:rPr>
          <w:rStyle w:val="token"/>
          <w:rFonts w:ascii="Consolas" w:hAnsi="Consolas"/>
          <w:color w:val="5F6364"/>
          <w:sz w:val="23"/>
          <w:szCs w:val="23"/>
        </w:rPr>
        <w:t>.</w:t>
      </w:r>
      <w:r>
        <w:rPr>
          <w:rStyle w:val="HTMLCode"/>
          <w:rFonts w:ascii="Consolas" w:hAnsi="Consolas"/>
          <w:color w:val="000000"/>
          <w:sz w:val="23"/>
          <w:szCs w:val="23"/>
        </w:rPr>
        <w:t>value</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addNewEmployee</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2F9C0A"/>
          <w:sz w:val="23"/>
          <w:szCs w:val="23"/>
        </w:rPr>
        <w:t>setEmployeeCount</w:t>
      </w:r>
      <w:r>
        <w:rPr>
          <w:rStyle w:val="token"/>
          <w:rFonts w:ascii="Consolas" w:hAnsi="Consolas"/>
          <w:color w:val="5F6364"/>
          <w:sz w:val="23"/>
          <w:szCs w:val="23"/>
        </w:rPr>
        <w:t>(</w:t>
      </w:r>
      <w:r>
        <w:rPr>
          <w:rStyle w:val="HTMLCode"/>
          <w:rFonts w:ascii="Consolas" w:hAnsi="Consolas"/>
          <w:color w:val="000000"/>
          <w:sz w:val="23"/>
          <w:szCs w:val="23"/>
        </w:rPr>
        <w:t>employeeCount</w:t>
      </w:r>
      <w:r>
        <w:rPr>
          <w:rStyle w:val="token"/>
          <w:rFonts w:ascii="Consolas" w:hAnsi="Consolas"/>
          <w:color w:val="A67F59"/>
          <w:sz w:val="23"/>
          <w:szCs w:val="23"/>
        </w:rPr>
        <w:t>+</w:t>
      </w:r>
      <w:r>
        <w:rPr>
          <w:rStyle w:val="token"/>
          <w:rFonts w:ascii="Consolas" w:hAnsi="Consolas"/>
          <w:color w:val="C92C2C"/>
          <w:sz w:val="23"/>
          <w:szCs w:val="23"/>
        </w:rPr>
        <w:t>1</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Employees Data</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Search By 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searchText</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onSearchTextChange</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r>
        <w:rPr>
          <w:rStyle w:val="HTMLCode"/>
          <w:rFonts w:ascii="Consolas" w:hAnsi="Consolas"/>
          <w:color w:val="000000"/>
          <w:sz w:val="23"/>
          <w:szCs w:val="23"/>
        </w:rPr>
        <w:t xml:space="preserve">  </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button onClick</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addNewEmployee</w:t>
      </w:r>
      <w:r>
        <w:rPr>
          <w:rStyle w:val="token"/>
          <w:rFonts w:ascii="Consolas" w:hAnsi="Consolas"/>
          <w:color w:val="5F6364"/>
          <w:sz w:val="23"/>
          <w:szCs w:val="23"/>
        </w:rPr>
        <w:t>}</w:t>
      </w:r>
      <w:r>
        <w:rPr>
          <w:rStyle w:val="token"/>
          <w:rFonts w:ascii="Consolas" w:hAnsi="Consolas"/>
          <w:color w:val="A67F59"/>
          <w:sz w:val="23"/>
          <w:szCs w:val="23"/>
        </w:rPr>
        <w:t>&gt;</w:t>
      </w:r>
      <w:r>
        <w:rPr>
          <w:rStyle w:val="HTMLCode"/>
          <w:rFonts w:ascii="Consolas" w:hAnsi="Consolas"/>
          <w:color w:val="000000"/>
          <w:sz w:val="23"/>
          <w:szCs w:val="23"/>
        </w:rPr>
        <w:t>Add Employee</w:t>
      </w:r>
      <w:r>
        <w:rPr>
          <w:rStyle w:val="token"/>
          <w:rFonts w:ascii="Consolas" w:hAnsi="Consolas"/>
          <w:color w:val="A67F59"/>
          <w:sz w:val="23"/>
          <w:szCs w:val="23"/>
        </w:rPr>
        <w:t>&lt;/</w:t>
      </w:r>
      <w:r>
        <w:rPr>
          <w:rStyle w:val="HTMLCode"/>
          <w:rFonts w:ascii="Consolas" w:hAnsi="Consolas"/>
          <w:color w:val="000000"/>
          <w:sz w:val="23"/>
          <w:szCs w:val="23"/>
        </w:rPr>
        <w:t>button</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r>
        <w:rPr>
          <w:rStyle w:val="HTMLCode"/>
          <w:rFonts w:ascii="Consolas" w:hAnsi="Consolas"/>
          <w:color w:val="000000"/>
          <w:sz w:val="23"/>
          <w:szCs w:val="23"/>
        </w:rPr>
        <w:t xml:space="preserve">    </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table</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thead</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tr</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r>
        <w:rPr>
          <w:rStyle w:val="HTMLCode"/>
          <w:rFonts w:ascii="Consolas" w:hAnsi="Consolas"/>
          <w:color w:val="000000"/>
          <w:sz w:val="23"/>
          <w:szCs w:val="23"/>
        </w:rPr>
        <w:t>Id</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r>
        <w:rPr>
          <w:rStyle w:val="HTMLCode"/>
          <w:rFonts w:ascii="Consolas" w:hAnsi="Consolas"/>
          <w:color w:val="000000"/>
          <w:sz w:val="23"/>
          <w:szCs w:val="23"/>
        </w:rPr>
        <w:t>Name</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r>
        <w:rPr>
          <w:rStyle w:val="HTMLCode"/>
          <w:rFonts w:ascii="Consolas" w:hAnsi="Consolas"/>
          <w:color w:val="000000"/>
          <w:sz w:val="23"/>
          <w:szCs w:val="23"/>
        </w:rPr>
        <w:t>Location</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r>
        <w:rPr>
          <w:rStyle w:val="HTMLCode"/>
          <w:rFonts w:ascii="Consolas" w:hAnsi="Consolas"/>
          <w:color w:val="000000"/>
          <w:sz w:val="23"/>
          <w:szCs w:val="23"/>
        </w:rPr>
        <w:t>Salary</w:t>
      </w:r>
      <w:r>
        <w:rPr>
          <w:rStyle w:val="token"/>
          <w:rFonts w:ascii="Consolas" w:hAnsi="Consolas"/>
          <w:color w:val="A67F59"/>
          <w:sz w:val="23"/>
          <w:szCs w:val="23"/>
        </w:rPr>
        <w:t>&lt;/</w:t>
      </w:r>
      <w:r>
        <w:rPr>
          <w:rStyle w:val="HTMLCode"/>
          <w:rFonts w:ascii="Consolas" w:hAnsi="Consolas"/>
          <w:color w:val="000000"/>
          <w:sz w:val="23"/>
          <w:szCs w:val="23"/>
        </w:rPr>
        <w:t>th</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tr</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thead</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tbody</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employees</w:t>
      </w:r>
      <w:r>
        <w:rPr>
          <w:rStyle w:val="token"/>
          <w:rFonts w:ascii="Consolas" w:hAnsi="Consolas"/>
          <w:color w:val="5F6364"/>
          <w:sz w:val="23"/>
          <w:szCs w:val="23"/>
        </w:rPr>
        <w:t>.</w:t>
      </w:r>
      <w:r>
        <w:rPr>
          <w:rStyle w:val="token"/>
          <w:rFonts w:ascii="Consolas" w:hAnsi="Consolas"/>
          <w:color w:val="2F9C0A"/>
          <w:sz w:val="23"/>
          <w:szCs w:val="23"/>
        </w:rPr>
        <w:t>map</w:t>
      </w:r>
      <w:r>
        <w:rPr>
          <w:rStyle w:val="token"/>
          <w:rFonts w:ascii="Consolas" w:hAnsi="Consolas"/>
          <w:color w:val="5F6364"/>
          <w:sz w:val="23"/>
          <w:szCs w:val="23"/>
        </w:rPr>
        <w:t>(</w:t>
      </w:r>
      <w:r>
        <w:rPr>
          <w:rStyle w:val="token"/>
          <w:rFonts w:ascii="Consolas" w:hAnsi="Consolas"/>
          <w:color w:val="000000"/>
          <w:sz w:val="23"/>
          <w:szCs w:val="23"/>
        </w:rPr>
        <w:t>emp</w:t>
      </w:r>
      <w:r>
        <w:rPr>
          <w:rStyle w:val="token"/>
          <w:rFonts w:ascii="Consolas" w:hAnsi="Consolas"/>
          <w:color w:val="A67F59"/>
          <w:sz w:val="23"/>
          <w:szCs w:val="23"/>
        </w:rPr>
        <w:t>=&gt;</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tr key</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td</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tr</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tbody</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table</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w:t>
      </w:r>
      <w:r>
        <w:rPr>
          <w:rStyle w:val="token"/>
          <w:rFonts w:ascii="Consolas" w:hAnsi="Consolas"/>
          <w:color w:val="A67F59"/>
          <w:sz w:val="23"/>
          <w:szCs w:val="23"/>
        </w:rPr>
        <w:t>=&lt;</w:t>
      </w:r>
      <w:r>
        <w:rPr>
          <w:rStyle w:val="HTMLCode"/>
          <w:rFonts w:ascii="Consolas" w:hAnsi="Consolas"/>
          <w:color w:val="000000"/>
          <w:sz w:val="23"/>
          <w:szCs w:val="23"/>
        </w:rPr>
        <w:t>EmployeeComponent</w:t>
      </w:r>
      <w:r>
        <w:rPr>
          <w:rStyle w:val="token"/>
          <w:rFonts w:ascii="Consolas" w:hAnsi="Consolas"/>
          <w:color w:val="A67F59"/>
          <w:sz w:val="23"/>
          <w:szCs w:val="23"/>
        </w:rPr>
        <w:t>&gt;&lt;/</w:t>
      </w:r>
      <w:r>
        <w:rPr>
          <w:rStyle w:val="HTMLCode"/>
          <w:rFonts w:ascii="Consolas" w:hAnsi="Consolas"/>
          <w:color w:val="000000"/>
          <w:sz w:val="23"/>
          <w:szCs w:val="23"/>
        </w:rPr>
        <w:t>EmployeeComponent</w:t>
      </w:r>
      <w:r>
        <w:rPr>
          <w:rStyle w:val="token"/>
          <w:rFonts w:ascii="Consolas" w:hAnsi="Consolas"/>
          <w:color w:val="A67F59"/>
          <w:sz w:val="23"/>
          <w:szCs w:val="23"/>
        </w:rPr>
        <w:t>&gt;</w:t>
      </w: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90DB5" w:rsidRDefault="00E90DB5" w:rsidP="00E90DB5">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824762" w:rsidRDefault="00824762" w:rsidP="00824762">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useEffect Part-3</w:t>
      </w:r>
    </w:p>
    <w:p w:rsidR="00824762" w:rsidRDefault="00824762" w:rsidP="00824762">
      <w:pPr>
        <w:rPr>
          <w:rFonts w:ascii="Times New Roman" w:hAnsi="Times New Roman" w:cs="Times New Roman"/>
          <w:sz w:val="24"/>
          <w:szCs w:val="24"/>
        </w:rPr>
      </w:pP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When we develop one application, we develop multiple components as part of it. User will be navigating from one component to another component. Just like going from Employees Tab to Departments and then navigating to Projects tabs. </w:t>
      </w:r>
    </w:p>
    <w:p w:rsidR="00824762" w:rsidRDefault="00824762" w:rsidP="00824762">
      <w:pPr>
        <w:pStyle w:val="NormalWeb"/>
        <w:spacing w:before="0" w:beforeAutospacing="0" w:after="360" w:afterAutospacing="0" w:line="360" w:lineRule="atLeast"/>
        <w:rPr>
          <w:color w:val="333333"/>
          <w:sz w:val="29"/>
          <w:szCs w:val="29"/>
        </w:rPr>
      </w:pPr>
      <w:r>
        <w:rPr>
          <w:noProof/>
          <w:color w:val="333333"/>
          <w:sz w:val="29"/>
          <w:szCs w:val="29"/>
        </w:rPr>
        <w:lastRenderedPageBreak/>
        <w:drawing>
          <wp:inline distT="0" distB="0" distL="0" distR="0" wp14:anchorId="5D08E29F" wp14:editId="38EAE473">
            <wp:extent cx="6029325" cy="3933825"/>
            <wp:effectExtent l="0" t="0" r="9525" b="9525"/>
            <wp:docPr id="7" name="Picture 7" descr="https://www.pragimtech.com/blog/contribute/article_images/1320200506173206/Test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pragimtech.com/blog/contribute/article_images/1320200506173206/TestImage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9325" cy="3933825"/>
                    </a:xfrm>
                    <a:prstGeom prst="rect">
                      <a:avLst/>
                    </a:prstGeom>
                    <a:noFill/>
                    <a:ln>
                      <a:noFill/>
                    </a:ln>
                  </pic:spPr>
                </pic:pic>
              </a:graphicData>
            </a:graphic>
          </wp:inline>
        </w:drawing>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When we go from one Component to the Other Component, the Previous component will be removed from the DOM and the new Component contents will be displayed in the UI.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This is called Unmounting.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When that happens, we have to Perform any necessary cleanup required, such as invalidating timers, canceling network requests, or cleaning up any subscriptions that were created in that respective component.</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We have discussed about similar example in the Case of Class Components. Class Components have one life cycle method called as componentWillUnmount and we write such clean up code inside that method.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Lets understand how do we do that in the Case of function components.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Lets create our Employee Component,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lastRenderedPageBreak/>
        <w:t>Lets create one state variable named as employeeCount and pass a function to update the same. We will initialize it to 0.</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Lets add effect hook, and with in that we will write the code to get the list of employees from our Web API. I have the code handy and pasting it here. With in the getEmployees function, when we get the response we will update our employeeCount value.</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We will call that function from our effect.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Lets return one div container. With in this div we will display the employee count.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Now we wanted our getEmployees function to be called for every 5 seconds and show us the updated count. As we have done in our previous video, we will call that getEmployees function using setInterval function and we will give 5 seconds as the interval.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Lets add one alert within our getEmployeesCount function so that we will be notified when that method is called.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Lets create another component called as Departments component and we will return a simple message from this component.</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Now we will place a button in the Employee Component and on click of that button, we will render Department Component.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Lets call our Employee Component and render that to our root container.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Save the changes, navigate to the browser. We can see the output.</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We can observe that we will get the alert for every five seconds.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Lets Click on the Departments Button. We will see the contents of Departments Component. But one can observe that we will get the Employee Components alert notifications even when we are inside Department Component. Ideally that should not happen.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lastRenderedPageBreak/>
        <w:t>We have clear the interval which is being set so that we don’t introduce a memory leak.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When we want to do any clean up tasks, we dont need a separate effect to perform the cleanup.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We can do that in the same effect. Lets see how do we do that.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Any Clean up code we wanted to be executed when the Component is Unmounted, we will write it in a function and we will return that function from our effect.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React calls that function when the component unmounts. The function can be a named function or an arrow function as well.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As we have discussed in our Previous articles, we will use clearInterval method of javasript to clear that Interval. But to that clearInterval method, we have to pass the handle. We know that when we call setInterval method, it returns a handle. We will pass that handle to our clearInterval. Save the changes, navigate to the browser.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We can observe that we will get the alert for every five seconds.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Lets Click on the Departments Button. We will see the contents of Departments Component. But one can observe that we dont get the Employee Components alert notifications when we are inside Department Component that is because the cleanUp is done.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As we have seen the useEffect Hook is the combination of componentDidMount, componentDidUpdate, and componentWillUnmount lifecycle methods.</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Currently we are display the number of Employees in our Employee Component. Lets say we have to display another message which shows when did the last employee added. Like Last Employee is added one day ago, two days ago something like that.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lastRenderedPageBreak/>
        <w:t>Lets create another state variable noOfDaysCount. We have to get this value also from our WebAPI. Assuming that we have TestApi which gives the noOfDays value.</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With in our effect, lets write the code to call the Web API and assign it to our noOfDays state variable.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If we observe the our effect hook code, we are dumping everything in one place. Instead of that, like how we use the State Hook more than once, we can also use several effects. This lets us separate unrelated logic into different effects. </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React will apply every effect used by the component, in the order they were specified.</w:t>
      </w:r>
    </w:p>
    <w:p w:rsidR="00824762" w:rsidRDefault="00824762" w:rsidP="00824762">
      <w:pPr>
        <w:pStyle w:val="NormalWeb"/>
        <w:spacing w:before="0" w:beforeAutospacing="0" w:after="360" w:afterAutospacing="0" w:line="360" w:lineRule="atLeast"/>
        <w:rPr>
          <w:color w:val="333333"/>
          <w:sz w:val="29"/>
          <w:szCs w:val="29"/>
        </w:rPr>
      </w:pPr>
      <w:r>
        <w:rPr>
          <w:color w:val="333333"/>
          <w:sz w:val="29"/>
          <w:szCs w:val="29"/>
        </w:rPr>
        <w:t>I am sure by this time, we are very clear on what is effect hook, how to use that in our React Projects. </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ReactDOM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"react-dom"</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Component</w:t>
      </w:r>
      <w:r>
        <w:rPr>
          <w:rStyle w:val="token"/>
          <w:rFonts w:ascii="Consolas" w:hAnsi="Consolas"/>
          <w:color w:val="5F6364"/>
          <w:sz w:val="23"/>
          <w:szCs w:val="23"/>
        </w:rPr>
        <w:t>,</w:t>
      </w:r>
      <w:r>
        <w:rPr>
          <w:rStyle w:val="HTMLCode"/>
          <w:rFonts w:ascii="Consolas" w:hAnsi="Consolas"/>
          <w:color w:val="000000"/>
          <w:sz w:val="23"/>
          <w:szCs w:val="23"/>
        </w:rPr>
        <w:t xml:space="preserve"> useState</w:t>
      </w:r>
      <w:r>
        <w:rPr>
          <w:rStyle w:val="token"/>
          <w:rFonts w:ascii="Consolas" w:hAnsi="Consolas"/>
          <w:color w:val="5F6364"/>
          <w:sz w:val="23"/>
          <w:szCs w:val="23"/>
        </w:rPr>
        <w:t>,</w:t>
      </w:r>
      <w:r>
        <w:rPr>
          <w:rStyle w:val="HTMLCode"/>
          <w:rFonts w:ascii="Consolas" w:hAnsi="Consolas"/>
          <w:color w:val="000000"/>
          <w:sz w:val="23"/>
          <w:szCs w:val="23"/>
        </w:rPr>
        <w:t xml:space="preserve"> useEffect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Employee</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const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employeeCount</w:t>
      </w:r>
      <w:r>
        <w:rPr>
          <w:rStyle w:val="token"/>
          <w:rFonts w:ascii="Consolas" w:hAnsi="Consolas"/>
          <w:color w:val="5F6364"/>
          <w:sz w:val="23"/>
          <w:szCs w:val="23"/>
        </w:rPr>
        <w:t>,</w:t>
      </w:r>
      <w:r>
        <w:rPr>
          <w:rStyle w:val="HTMLCode"/>
          <w:rFonts w:ascii="Consolas" w:hAnsi="Consolas"/>
          <w:color w:val="000000"/>
          <w:sz w:val="23"/>
          <w:szCs w:val="23"/>
        </w:rPr>
        <w:t xml:space="preserve"> setEmployeeCount</w:t>
      </w:r>
      <w:r>
        <w:rPr>
          <w:rStyle w:val="token"/>
          <w:rFonts w:ascii="Consolas" w:hAnsi="Consolas"/>
          <w:color w:val="5F6364"/>
          <w:sz w:val="23"/>
          <w:szCs w:val="23"/>
        </w:rPr>
        <w:t>]</w:t>
      </w:r>
      <w:r>
        <w:rPr>
          <w:rStyle w:val="token"/>
          <w:rFonts w:ascii="Consolas" w:hAnsi="Consolas"/>
          <w:color w:val="A67F59"/>
          <w:sz w:val="23"/>
          <w:szCs w:val="23"/>
        </w:rPr>
        <w:t>=</w:t>
      </w:r>
      <w:r>
        <w:rPr>
          <w:rStyle w:val="token"/>
          <w:rFonts w:ascii="Consolas" w:hAnsi="Consolas"/>
          <w:color w:val="2F9C0A"/>
          <w:sz w:val="23"/>
          <w:szCs w:val="23"/>
        </w:rPr>
        <w:t>useState</w:t>
      </w:r>
      <w:r>
        <w:rPr>
          <w:rStyle w:val="token"/>
          <w:rFonts w:ascii="Consolas" w:hAnsi="Consolas"/>
          <w:color w:val="5F6364"/>
          <w:sz w:val="23"/>
          <w:szCs w:val="23"/>
        </w:rPr>
        <w:t>(</w:t>
      </w:r>
      <w:r>
        <w:rPr>
          <w:rStyle w:val="token"/>
          <w:rFonts w:ascii="Consolas" w:hAnsi="Consolas"/>
          <w:color w:val="C92C2C"/>
          <w:sz w:val="23"/>
          <w:szCs w:val="23"/>
        </w:rPr>
        <w:t>0</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const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noOfDays</w:t>
      </w:r>
      <w:r>
        <w:rPr>
          <w:rStyle w:val="token"/>
          <w:rFonts w:ascii="Consolas" w:hAnsi="Consolas"/>
          <w:color w:val="5F6364"/>
          <w:sz w:val="23"/>
          <w:szCs w:val="23"/>
        </w:rPr>
        <w:t>,</w:t>
      </w:r>
      <w:r>
        <w:rPr>
          <w:rStyle w:val="HTMLCode"/>
          <w:rFonts w:ascii="Consolas" w:hAnsi="Consolas"/>
          <w:color w:val="000000"/>
          <w:sz w:val="23"/>
          <w:szCs w:val="23"/>
        </w:rPr>
        <w:t>setNoOfDays</w:t>
      </w:r>
      <w:r>
        <w:rPr>
          <w:rStyle w:val="token"/>
          <w:rFonts w:ascii="Consolas" w:hAnsi="Consolas"/>
          <w:color w:val="5F6364"/>
          <w:sz w:val="23"/>
          <w:szCs w:val="23"/>
        </w:rPr>
        <w:t>]</w:t>
      </w:r>
      <w:r>
        <w:rPr>
          <w:rStyle w:val="token"/>
          <w:rFonts w:ascii="Consolas" w:hAnsi="Consolas"/>
          <w:color w:val="A67F59"/>
          <w:sz w:val="23"/>
          <w:szCs w:val="23"/>
        </w:rPr>
        <w:t>=</w:t>
      </w:r>
      <w:r>
        <w:rPr>
          <w:rStyle w:val="token"/>
          <w:rFonts w:ascii="Consolas" w:hAnsi="Consolas"/>
          <w:color w:val="2F9C0A"/>
          <w:sz w:val="23"/>
          <w:szCs w:val="23"/>
        </w:rPr>
        <w:t>useState</w:t>
      </w:r>
      <w:r>
        <w:rPr>
          <w:rStyle w:val="token"/>
          <w:rFonts w:ascii="Consolas" w:hAnsi="Consolas"/>
          <w:color w:val="5F6364"/>
          <w:sz w:val="23"/>
          <w:szCs w:val="23"/>
        </w:rPr>
        <w:t>(</w:t>
      </w:r>
      <w:r>
        <w:rPr>
          <w:rStyle w:val="token"/>
          <w:rFonts w:ascii="Consolas" w:hAnsi="Consolas"/>
          <w:color w:val="C92C2C"/>
          <w:sz w:val="23"/>
          <w:szCs w:val="23"/>
        </w:rPr>
        <w:t>0</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useEffect</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var</w:t>
      </w:r>
      <w:r>
        <w:rPr>
          <w:rStyle w:val="HTMLCode"/>
          <w:rFonts w:ascii="Consolas" w:hAnsi="Consolas"/>
          <w:color w:val="000000"/>
          <w:sz w:val="23"/>
          <w:szCs w:val="23"/>
        </w:rPr>
        <w:t xml:space="preserve"> handle</w:t>
      </w:r>
      <w:r>
        <w:rPr>
          <w:rStyle w:val="token"/>
          <w:rFonts w:ascii="Consolas" w:hAnsi="Consolas"/>
          <w:color w:val="A67F59"/>
          <w:sz w:val="23"/>
          <w:szCs w:val="23"/>
        </w:rPr>
        <w:t>=</w:t>
      </w:r>
      <w:r>
        <w:rPr>
          <w:rStyle w:val="token"/>
          <w:rFonts w:ascii="Consolas" w:hAnsi="Consolas"/>
          <w:color w:val="2F9C0A"/>
          <w:sz w:val="23"/>
          <w:szCs w:val="23"/>
        </w:rPr>
        <w:t>setInterval</w:t>
      </w:r>
      <w:r>
        <w:rPr>
          <w:rStyle w:val="token"/>
          <w:rFonts w:ascii="Consolas" w:hAnsi="Consolas"/>
          <w:color w:val="5F6364"/>
          <w:sz w:val="23"/>
          <w:szCs w:val="23"/>
        </w:rPr>
        <w:t>(</w:t>
      </w:r>
      <w:r>
        <w:rPr>
          <w:rStyle w:val="HTMLCode"/>
          <w:rFonts w:ascii="Consolas" w:hAnsi="Consolas"/>
          <w:color w:val="000000"/>
          <w:sz w:val="23"/>
          <w:szCs w:val="23"/>
        </w:rPr>
        <w:t>getEmployeesCount</w:t>
      </w:r>
      <w:r>
        <w:rPr>
          <w:rStyle w:val="token"/>
          <w:rFonts w:ascii="Consolas" w:hAnsi="Consolas"/>
          <w:color w:val="5F6364"/>
          <w:sz w:val="23"/>
          <w:szCs w:val="23"/>
        </w:rPr>
        <w:t>,</w:t>
      </w:r>
      <w:r>
        <w:rPr>
          <w:rStyle w:val="token"/>
          <w:rFonts w:ascii="Consolas" w:hAnsi="Consolas"/>
          <w:color w:val="C92C2C"/>
          <w:sz w:val="23"/>
          <w:szCs w:val="23"/>
        </w:rPr>
        <w:t>5000</w:t>
      </w:r>
      <w:r>
        <w:rPr>
          <w:rStyle w:val="token"/>
          <w:rFonts w:ascii="Consolas" w:hAnsi="Consolas"/>
          <w:color w:val="5F6364"/>
          <w:sz w:val="23"/>
          <w:szCs w:val="23"/>
        </w:rPr>
        <w:t>);</w:t>
      </w:r>
      <w:r>
        <w:rPr>
          <w:rStyle w:val="HTMLCode"/>
          <w:rFonts w:ascii="Consolas" w:hAnsi="Consolas"/>
          <w:color w:val="000000"/>
          <w:sz w:val="23"/>
          <w:szCs w:val="23"/>
        </w:rPr>
        <w:t xml:space="preserve">    </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clearInterval</w:t>
      </w:r>
      <w:r>
        <w:rPr>
          <w:rStyle w:val="token"/>
          <w:rFonts w:ascii="Consolas" w:hAnsi="Consolas"/>
          <w:color w:val="5F6364"/>
          <w:sz w:val="23"/>
          <w:szCs w:val="23"/>
        </w:rPr>
        <w:t>(</w:t>
      </w:r>
      <w:r>
        <w:rPr>
          <w:rStyle w:val="HTMLCode"/>
          <w:rFonts w:ascii="Consolas" w:hAnsi="Consolas"/>
          <w:color w:val="000000"/>
          <w:sz w:val="23"/>
          <w:szCs w:val="23"/>
        </w:rPr>
        <w:t>handle</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2F9C0A"/>
          <w:sz w:val="23"/>
          <w:szCs w:val="23"/>
        </w:rPr>
        <w:t>useEffect</w:t>
      </w:r>
      <w:r>
        <w:rPr>
          <w:rStyle w:val="token"/>
          <w:rFonts w:ascii="Consolas" w:hAnsi="Consolas"/>
          <w:color w:val="5F6364"/>
          <w:sz w:val="23"/>
          <w:szCs w:val="23"/>
        </w:rPr>
        <w:t>(()</w:t>
      </w:r>
      <w:r>
        <w:rPr>
          <w:rStyle w:val="token"/>
          <w:rFonts w:ascii="Consolas" w:hAnsi="Consolas"/>
          <w:color w:val="A67F59"/>
          <w:sz w:val="23"/>
          <w:szCs w:val="23"/>
        </w:rPr>
        <w:t>=&gt;</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fetch</w:t>
      </w:r>
      <w:r>
        <w:rPr>
          <w:rStyle w:val="token"/>
          <w:rFonts w:ascii="Consolas" w:hAnsi="Consolas"/>
          <w:color w:val="5F6364"/>
          <w:sz w:val="23"/>
          <w:szCs w:val="23"/>
        </w:rPr>
        <w:t>(</w:t>
      </w:r>
      <w:r>
        <w:rPr>
          <w:rStyle w:val="token"/>
          <w:rFonts w:ascii="Consolas" w:hAnsi="Consolas"/>
          <w:color w:val="2F9C0A"/>
          <w:sz w:val="23"/>
          <w:szCs w:val="23"/>
        </w:rPr>
        <w:t>"https://localhost:44306/api/Test"</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then</w:t>
      </w:r>
      <w:r>
        <w:rPr>
          <w:rStyle w:val="token"/>
          <w:rFonts w:ascii="Consolas" w:hAnsi="Consolas"/>
          <w:color w:val="5F6364"/>
          <w:sz w:val="23"/>
          <w:szCs w:val="23"/>
        </w:rPr>
        <w:t>(</w:t>
      </w:r>
      <w:r>
        <w:rPr>
          <w:rStyle w:val="token"/>
          <w:rFonts w:ascii="Consolas" w:hAnsi="Consolas"/>
          <w:color w:val="000000"/>
          <w:sz w:val="23"/>
          <w:szCs w:val="23"/>
        </w:rPr>
        <w:t>res</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res</w:t>
      </w:r>
      <w:r>
        <w:rPr>
          <w:rStyle w:val="token"/>
          <w:rFonts w:ascii="Consolas" w:hAnsi="Consolas"/>
          <w:color w:val="5F6364"/>
          <w:sz w:val="23"/>
          <w:szCs w:val="23"/>
        </w:rPr>
        <w:t>.</w:t>
      </w:r>
      <w:r>
        <w:rPr>
          <w:rStyle w:val="token"/>
          <w:rFonts w:ascii="Consolas" w:hAnsi="Consolas"/>
          <w:color w:val="2F9C0A"/>
          <w:sz w:val="23"/>
          <w:szCs w:val="23"/>
        </w:rPr>
        <w:t>json</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then</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result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setNoOfDays</w:t>
      </w:r>
      <w:r>
        <w:rPr>
          <w:rStyle w:val="token"/>
          <w:rFonts w:ascii="Consolas" w:hAnsi="Consolas"/>
          <w:color w:val="5F6364"/>
          <w:sz w:val="23"/>
          <w:szCs w:val="23"/>
        </w:rPr>
        <w:t>(</w:t>
      </w:r>
      <w:r>
        <w:rPr>
          <w:rStyle w:val="HTMLCode"/>
          <w:rFonts w:ascii="Consolas" w:hAnsi="Consolas"/>
          <w:color w:val="000000"/>
          <w:sz w:val="23"/>
          <w:szCs w:val="23"/>
        </w:rPr>
        <w:t>result</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getEmployeesCount</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alert</w:t>
      </w:r>
      <w:r>
        <w:rPr>
          <w:rStyle w:val="token"/>
          <w:rFonts w:ascii="Consolas" w:hAnsi="Consolas"/>
          <w:color w:val="5F6364"/>
          <w:sz w:val="23"/>
          <w:szCs w:val="23"/>
        </w:rPr>
        <w:t>(</w:t>
      </w:r>
      <w:r>
        <w:rPr>
          <w:rStyle w:val="token"/>
          <w:rFonts w:ascii="Consolas" w:hAnsi="Consolas"/>
          <w:color w:val="2F9C0A"/>
          <w:sz w:val="23"/>
          <w:szCs w:val="23"/>
        </w:rPr>
        <w:t>'Getting the Employees Count'</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fetch</w:t>
      </w:r>
      <w:r>
        <w:rPr>
          <w:rStyle w:val="token"/>
          <w:rFonts w:ascii="Consolas" w:hAnsi="Consolas"/>
          <w:color w:val="5F6364"/>
          <w:sz w:val="23"/>
          <w:szCs w:val="23"/>
        </w:rPr>
        <w:t>(</w:t>
      </w:r>
      <w:r>
        <w:rPr>
          <w:rStyle w:val="token"/>
          <w:rFonts w:ascii="Consolas" w:hAnsi="Consolas"/>
          <w:color w:val="2F9C0A"/>
          <w:sz w:val="23"/>
          <w:szCs w:val="23"/>
        </w:rPr>
        <w:t>"https://localhost:44306/api/Employee"</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then</w:t>
      </w:r>
      <w:r>
        <w:rPr>
          <w:rStyle w:val="token"/>
          <w:rFonts w:ascii="Consolas" w:hAnsi="Consolas"/>
          <w:color w:val="5F6364"/>
          <w:sz w:val="23"/>
          <w:szCs w:val="23"/>
        </w:rPr>
        <w:t>(</w:t>
      </w:r>
      <w:r>
        <w:rPr>
          <w:rStyle w:val="token"/>
          <w:rFonts w:ascii="Consolas" w:hAnsi="Consolas"/>
          <w:color w:val="000000"/>
          <w:sz w:val="23"/>
          <w:szCs w:val="23"/>
        </w:rPr>
        <w:t>res</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res</w:t>
      </w:r>
      <w:r>
        <w:rPr>
          <w:rStyle w:val="token"/>
          <w:rFonts w:ascii="Consolas" w:hAnsi="Consolas"/>
          <w:color w:val="5F6364"/>
          <w:sz w:val="23"/>
          <w:szCs w:val="23"/>
        </w:rPr>
        <w:t>.</w:t>
      </w:r>
      <w:r>
        <w:rPr>
          <w:rStyle w:val="token"/>
          <w:rFonts w:ascii="Consolas" w:hAnsi="Consolas"/>
          <w:color w:val="2F9C0A"/>
          <w:sz w:val="23"/>
          <w:szCs w:val="23"/>
        </w:rPr>
        <w:t>json</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then</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result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setEmployeeCount</w:t>
      </w:r>
      <w:r>
        <w:rPr>
          <w:rStyle w:val="token"/>
          <w:rFonts w:ascii="Consolas" w:hAnsi="Consolas"/>
          <w:color w:val="5F6364"/>
          <w:sz w:val="23"/>
          <w:szCs w:val="23"/>
        </w:rPr>
        <w:t>(</w:t>
      </w:r>
      <w:r>
        <w:rPr>
          <w:rStyle w:val="HTMLCode"/>
          <w:rFonts w:ascii="Consolas" w:hAnsi="Consolas"/>
          <w:color w:val="000000"/>
          <w:sz w:val="23"/>
          <w:szCs w:val="23"/>
        </w:rPr>
        <w:t>result</w:t>
      </w:r>
      <w:r>
        <w:rPr>
          <w:rStyle w:val="token"/>
          <w:rFonts w:ascii="Consolas" w:hAnsi="Consolas"/>
          <w:color w:val="5F6364"/>
          <w:sz w:val="23"/>
          <w:szCs w:val="23"/>
        </w:rPr>
        <w:t>.</w:t>
      </w:r>
      <w:r>
        <w:rPr>
          <w:rStyle w:val="HTMLCode"/>
          <w:rFonts w:ascii="Consolas" w:hAnsi="Consolas"/>
          <w:color w:val="000000"/>
          <w:sz w:val="23"/>
          <w:szCs w:val="23"/>
        </w:rPr>
        <w:t>length</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navigateToDepartment</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Departments</w:t>
      </w:r>
      <w:r>
        <w:rPr>
          <w:rStyle w:val="token"/>
          <w:rFonts w:ascii="Consolas" w:hAnsi="Consolas"/>
          <w:color w:val="A67F59"/>
          <w:sz w:val="23"/>
          <w:szCs w:val="23"/>
        </w:rPr>
        <w:t>&gt;&lt;/</w:t>
      </w:r>
      <w:r>
        <w:rPr>
          <w:rStyle w:val="HTMLCode"/>
          <w:rFonts w:ascii="Consolas" w:hAnsi="Consolas"/>
          <w:color w:val="000000"/>
          <w:sz w:val="23"/>
          <w:szCs w:val="23"/>
        </w:rPr>
        <w:t>Departments</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Employee Component</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Count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employeeCount</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Last Employee Added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noOfDays</w:t>
      </w:r>
      <w:r>
        <w:rPr>
          <w:rStyle w:val="token"/>
          <w:rFonts w:ascii="Consolas" w:hAnsi="Consolas"/>
          <w:color w:val="5F6364"/>
          <w:sz w:val="23"/>
          <w:szCs w:val="23"/>
        </w:rPr>
        <w:t>}</w:t>
      </w:r>
      <w:r>
        <w:rPr>
          <w:rStyle w:val="HTMLCode"/>
          <w:rFonts w:ascii="Consolas" w:hAnsi="Consolas"/>
          <w:color w:val="000000"/>
          <w:sz w:val="23"/>
          <w:szCs w:val="23"/>
        </w:rPr>
        <w:t xml:space="preserve"> days ago</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button onClick</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navigateToDepartment</w:t>
      </w:r>
      <w:r>
        <w:rPr>
          <w:rStyle w:val="token"/>
          <w:rFonts w:ascii="Consolas" w:hAnsi="Consolas"/>
          <w:color w:val="5F6364"/>
          <w:sz w:val="23"/>
          <w:szCs w:val="23"/>
        </w:rPr>
        <w:t>}</w:t>
      </w:r>
      <w:r>
        <w:rPr>
          <w:rStyle w:val="token"/>
          <w:rFonts w:ascii="Consolas" w:hAnsi="Consolas"/>
          <w:color w:val="A67F59"/>
          <w:sz w:val="23"/>
          <w:szCs w:val="23"/>
        </w:rPr>
        <w:t>&gt;</w:t>
      </w:r>
      <w:r>
        <w:rPr>
          <w:rStyle w:val="HTMLCode"/>
          <w:rFonts w:ascii="Consolas" w:hAnsi="Consolas"/>
          <w:color w:val="000000"/>
          <w:sz w:val="23"/>
          <w:szCs w:val="23"/>
        </w:rPr>
        <w:t>Departments</w:t>
      </w:r>
      <w:r>
        <w:rPr>
          <w:rStyle w:val="token"/>
          <w:rFonts w:ascii="Consolas" w:hAnsi="Consolas"/>
          <w:color w:val="A67F59"/>
          <w:sz w:val="23"/>
          <w:szCs w:val="23"/>
        </w:rPr>
        <w:t>&lt;/</w:t>
      </w:r>
      <w:r>
        <w:rPr>
          <w:rStyle w:val="HTMLCode"/>
          <w:rFonts w:ascii="Consolas" w:hAnsi="Consolas"/>
          <w:color w:val="000000"/>
          <w:sz w:val="23"/>
          <w:szCs w:val="23"/>
        </w:rPr>
        <w:t>button</w:t>
      </w:r>
      <w:r>
        <w:rPr>
          <w:rStyle w:val="token"/>
          <w:rFonts w:ascii="Consolas" w:hAnsi="Consolas"/>
          <w:color w:val="A67F59"/>
          <w:sz w:val="23"/>
          <w:szCs w:val="23"/>
        </w:rPr>
        <w:t>&gt;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Departments</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Departments Component</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w:t>
      </w:r>
      <w:r>
        <w:rPr>
          <w:rStyle w:val="token"/>
          <w:rFonts w:ascii="Consolas" w:hAnsi="Consolas"/>
          <w:color w:val="A67F59"/>
          <w:sz w:val="23"/>
          <w:szCs w:val="23"/>
        </w:rPr>
        <w:t>=&lt;</w:t>
      </w:r>
      <w:r>
        <w:rPr>
          <w:rStyle w:val="HTMLCode"/>
          <w:rFonts w:ascii="Consolas" w:hAnsi="Consolas"/>
          <w:color w:val="000000"/>
          <w:sz w:val="23"/>
          <w:szCs w:val="23"/>
        </w:rPr>
        <w:t>Employee</w:t>
      </w:r>
      <w:r>
        <w:rPr>
          <w:rStyle w:val="token"/>
          <w:rFonts w:ascii="Consolas" w:hAnsi="Consolas"/>
          <w:color w:val="A67F59"/>
          <w:sz w:val="23"/>
          <w:szCs w:val="23"/>
        </w:rPr>
        <w:t>&gt;&lt;/</w:t>
      </w:r>
      <w:r>
        <w:rPr>
          <w:rStyle w:val="HTMLCode"/>
          <w:rFonts w:ascii="Consolas" w:hAnsi="Consolas"/>
          <w:color w:val="000000"/>
          <w:sz w:val="23"/>
          <w:szCs w:val="23"/>
        </w:rPr>
        <w:t>Employee</w:t>
      </w:r>
      <w:r>
        <w:rPr>
          <w:rStyle w:val="token"/>
          <w:rFonts w:ascii="Consolas" w:hAnsi="Consolas"/>
          <w:color w:val="A67F59"/>
          <w:sz w:val="23"/>
          <w:szCs w:val="23"/>
        </w:rPr>
        <w:t>&gt;</w:t>
      </w: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824762" w:rsidRDefault="00824762" w:rsidP="0082476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1356A4" w:rsidRDefault="001356A4" w:rsidP="001356A4">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useContext Hook</w:t>
      </w:r>
    </w:p>
    <w:p w:rsidR="001356A4" w:rsidRDefault="001356A4" w:rsidP="001356A4">
      <w:pPr>
        <w:rPr>
          <w:rFonts w:ascii="Times New Roman" w:hAnsi="Times New Roman" w:cs="Times New Roman"/>
          <w:sz w:val="24"/>
          <w:szCs w:val="24"/>
        </w:rPr>
      </w:pP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lastRenderedPageBreak/>
        <w:t>In a typical React application, data is passed top-down (parent to child) via props, but this can be difficult for certain types of props (e.g. locale preference, UI theme) that are required by many components which are Nested at different levels within an application. </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In this article, we will understand how we use Context to pass the data between components at different nesting levels.</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Lets take a look at one example. When an Employee is Logged into the React application, we have a Nesting of Components which are making our UI. </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They are App Component, Employee Component and Salary Component. App Component has an Employee Object and this data is needed by Employee Component and Salary Component in Order to function.</w:t>
      </w:r>
    </w:p>
    <w:p w:rsidR="001356A4" w:rsidRDefault="001356A4" w:rsidP="001356A4">
      <w:pPr>
        <w:pStyle w:val="NormalWeb"/>
        <w:spacing w:before="0" w:beforeAutospacing="0" w:after="360" w:afterAutospacing="0" w:line="360" w:lineRule="atLeast"/>
        <w:rPr>
          <w:color w:val="333333"/>
          <w:sz w:val="29"/>
          <w:szCs w:val="29"/>
        </w:rPr>
      </w:pPr>
      <w:r>
        <w:rPr>
          <w:noProof/>
          <w:color w:val="333333"/>
          <w:sz w:val="29"/>
          <w:szCs w:val="29"/>
        </w:rPr>
        <w:drawing>
          <wp:inline distT="0" distB="0" distL="0" distR="0" wp14:anchorId="264ADED4" wp14:editId="215336B2">
            <wp:extent cx="6067425" cy="4333875"/>
            <wp:effectExtent l="0" t="0" r="9525" b="9525"/>
            <wp:docPr id="8" name="Picture 8" descr="https://www.pragimtech.com/blog/contribute/article_images/1320200507181814/Test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pragimtech.com/blog/contribute/article_images/1320200507181814/TestImage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7425" cy="4333875"/>
                    </a:xfrm>
                    <a:prstGeom prst="rect">
                      <a:avLst/>
                    </a:prstGeom>
                    <a:noFill/>
                    <a:ln>
                      <a:noFill/>
                    </a:ln>
                  </pic:spPr>
                </pic:pic>
              </a:graphicData>
            </a:graphic>
          </wp:inline>
        </w:drawing>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Context provides a way to pass data through the component tree without having to pass props down manually at every level.</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lastRenderedPageBreak/>
        <w:t>Context provides a way to share values between components without having to explicitly pass a prop through every level of the tree.</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Context is primarily used when some data needs to be accessible by many components at different nesting levels.</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We have discussed this in the case of Class Components. We will understand how do we use the context in the case of Function Components. </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We will create three functional components. Named App Component, Employee Component and Salary Component. </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Lets Call the Salary Component from Employee Component and Call the Employee Component from App Component.</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Call the App Component and render it to our DOM.</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In App Component, lets create one employee state variable and a function to update the employee data using useState hook and we will initialize the state.</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This employee object is needed by employee Component and by Salary Component. </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Lets see how do we do that using Context in React. </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Lets create context object using React.createContext Method.</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EmployeeContext </w:t>
      </w:r>
      <w:r>
        <w:rPr>
          <w:rStyle w:val="token"/>
          <w:rFonts w:ascii="Consolas" w:hAnsi="Consolas"/>
          <w:color w:val="A67F59"/>
          <w:sz w:val="23"/>
          <w:szCs w:val="23"/>
        </w:rPr>
        <w:t>=</w:t>
      </w:r>
      <w:r>
        <w:rPr>
          <w:rStyle w:val="HTMLCode"/>
          <w:rFonts w:ascii="Consolas" w:hAnsi="Consolas"/>
          <w:color w:val="000000"/>
          <w:sz w:val="23"/>
          <w:szCs w:val="23"/>
        </w:rPr>
        <w:t xml:space="preserve"> React</w:t>
      </w:r>
      <w:r>
        <w:rPr>
          <w:rStyle w:val="token"/>
          <w:rFonts w:ascii="Consolas" w:hAnsi="Consolas"/>
          <w:color w:val="5F6364"/>
          <w:sz w:val="23"/>
          <w:szCs w:val="23"/>
        </w:rPr>
        <w:t>.</w:t>
      </w:r>
      <w:r>
        <w:rPr>
          <w:rStyle w:val="token"/>
          <w:rFonts w:ascii="Consolas" w:hAnsi="Consolas"/>
          <w:color w:val="2F9C0A"/>
          <w:sz w:val="23"/>
          <w:szCs w:val="23"/>
        </w:rPr>
        <w:t>createContext</w:t>
      </w:r>
      <w:r>
        <w:rPr>
          <w:rStyle w:val="token"/>
          <w:rFonts w:ascii="Consolas" w:hAnsi="Consolas"/>
          <w:color w:val="5F6364"/>
          <w:sz w:val="23"/>
          <w:szCs w:val="23"/>
        </w:rPr>
        <w:t>();</w:t>
      </w:r>
    </w:p>
    <w:p w:rsidR="001356A4" w:rsidRDefault="001356A4" w:rsidP="001356A4">
      <w:pPr>
        <w:rPr>
          <w:rFonts w:ascii="Times New Roman" w:hAnsi="Times New Roman"/>
          <w:color w:val="676A6D"/>
          <w:sz w:val="23"/>
          <w:szCs w:val="23"/>
        </w:rPr>
      </w:pP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using the EmployeeContext object, we will pass the data from AppComponent to the Employee Component and then from the Employee Component to the Salary Component. </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Lets go to App Component, we modify the way how Employee Component is being Called from App Component. </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lastRenderedPageBreak/>
        <w:t>So that Employee Component can receive the data from App Component and pass that to the Child Components of Employee Component implicitly. </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Every Context object comes with a Provider React component that allows consuming components to subscribe to context changes.</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Context Provider Accepts a value property to be passed to consuming components that are descendants of this Provider.</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EmpContext</w:t>
      </w:r>
      <w:r>
        <w:rPr>
          <w:rStyle w:val="token"/>
          <w:rFonts w:ascii="Consolas" w:hAnsi="Consolas"/>
          <w:color w:val="5F6364"/>
          <w:sz w:val="23"/>
          <w:szCs w:val="23"/>
        </w:rPr>
        <w:t>.</w:t>
      </w:r>
      <w:r>
        <w:rPr>
          <w:rStyle w:val="HTMLCode"/>
          <w:rFonts w:ascii="Consolas" w:hAnsi="Consolas"/>
          <w:color w:val="000000"/>
          <w:sz w:val="23"/>
          <w:szCs w:val="23"/>
        </w:rPr>
        <w:t>Provider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empData</w:t>
      </w:r>
      <w:r>
        <w:rPr>
          <w:rStyle w:val="token"/>
          <w:rFonts w:ascii="Consolas" w:hAnsi="Consolas"/>
          <w:color w:val="5F6364"/>
          <w:sz w:val="23"/>
          <w:szCs w:val="23"/>
        </w:rPr>
        <w:t>}</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Employee</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EmpContext</w:t>
      </w:r>
      <w:r>
        <w:rPr>
          <w:rStyle w:val="token"/>
          <w:rFonts w:ascii="Consolas" w:hAnsi="Consolas"/>
          <w:color w:val="5F6364"/>
          <w:sz w:val="23"/>
          <w:szCs w:val="23"/>
        </w:rPr>
        <w:t>.</w:t>
      </w:r>
      <w:r>
        <w:rPr>
          <w:rStyle w:val="HTMLCode"/>
          <w:rFonts w:ascii="Consolas" w:hAnsi="Consolas"/>
          <w:color w:val="000000"/>
          <w:sz w:val="23"/>
          <w:szCs w:val="23"/>
        </w:rPr>
        <w:t>Provider</w:t>
      </w:r>
      <w:r>
        <w:rPr>
          <w:rStyle w:val="token"/>
          <w:rFonts w:ascii="Consolas" w:hAnsi="Consolas"/>
          <w:color w:val="A67F59"/>
          <w:sz w:val="23"/>
          <w:szCs w:val="23"/>
        </w:rPr>
        <w:t>&gt;</w:t>
      </w:r>
    </w:p>
    <w:p w:rsidR="001356A4" w:rsidRDefault="001356A4" w:rsidP="001356A4">
      <w:pPr>
        <w:rPr>
          <w:rFonts w:ascii="Times New Roman" w:hAnsi="Times New Roman"/>
          <w:color w:val="676A6D"/>
          <w:sz w:val="23"/>
          <w:szCs w:val="23"/>
        </w:rPr>
      </w:pP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Now this empData can be accessed in both Employee Component and Salary Component using useContext hook in React. </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Lets go to Employee Component, get the Employee Context using useContext hook. </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We can display the Employee details by reading from the context. </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We can do the Same in Salary Component as well. </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Save the Changes, navigate to the browser. We can see the Output. </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We can see that our employee data from App Component is accessed by the </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Components which are placed at different Nesting Levels. </w:t>
      </w:r>
    </w:p>
    <w:p w:rsidR="001356A4" w:rsidRDefault="001356A4" w:rsidP="001356A4">
      <w:pPr>
        <w:pStyle w:val="NormalWeb"/>
        <w:spacing w:before="0" w:beforeAutospacing="0" w:after="360" w:afterAutospacing="0" w:line="360" w:lineRule="atLeast"/>
        <w:rPr>
          <w:color w:val="333333"/>
          <w:sz w:val="29"/>
          <w:szCs w:val="29"/>
        </w:rPr>
      </w:pPr>
      <w:r>
        <w:rPr>
          <w:color w:val="333333"/>
          <w:sz w:val="29"/>
          <w:szCs w:val="29"/>
        </w:rPr>
        <w:t>One Level is from App Component to Employee Component and the Second one is from Employee to Salary Component. </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ReactDOM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"react-dom"</w:t>
      </w:r>
      <w:r>
        <w:rPr>
          <w:rStyle w:val="token"/>
          <w:rFonts w:ascii="Consolas" w:hAnsi="Consolas"/>
          <w:color w:val="5F6364"/>
          <w:sz w:val="23"/>
          <w:szCs w:val="23"/>
        </w:rPr>
        <w: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lastRenderedPageBreak/>
        <w:t>import</w:t>
      </w:r>
      <w:r>
        <w:rPr>
          <w:rStyle w:val="HTMLCode"/>
          <w:rFonts w:ascii="Consolas" w:hAnsi="Consolas"/>
          <w:color w:val="000000"/>
          <w:sz w:val="23"/>
          <w:szCs w:val="23"/>
        </w:rPr>
        <w:t xml:space="preserve"> React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Component</w:t>
      </w:r>
      <w:r>
        <w:rPr>
          <w:rStyle w:val="token"/>
          <w:rFonts w:ascii="Consolas" w:hAnsi="Consolas"/>
          <w:color w:val="5F6364"/>
          <w:sz w:val="23"/>
          <w:szCs w:val="23"/>
        </w:rPr>
        <w:t>,</w:t>
      </w:r>
      <w:r>
        <w:rPr>
          <w:rStyle w:val="HTMLCode"/>
          <w:rFonts w:ascii="Consolas" w:hAnsi="Consolas"/>
          <w:color w:val="000000"/>
          <w:sz w:val="23"/>
          <w:szCs w:val="23"/>
        </w:rPr>
        <w:t xml:space="preserve"> useState</w:t>
      </w:r>
      <w:r>
        <w:rPr>
          <w:rStyle w:val="token"/>
          <w:rFonts w:ascii="Consolas" w:hAnsi="Consolas"/>
          <w:color w:val="5F6364"/>
          <w:sz w:val="23"/>
          <w:szCs w:val="23"/>
        </w:rPr>
        <w:t>,</w:t>
      </w:r>
      <w:r>
        <w:rPr>
          <w:rStyle w:val="HTMLCode"/>
          <w:rFonts w:ascii="Consolas" w:hAnsi="Consolas"/>
          <w:color w:val="000000"/>
          <w:sz w:val="23"/>
          <w:szCs w:val="23"/>
        </w:rPr>
        <w:t xml:space="preserve"> useContext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w:t>
      </w:r>
      <w:r>
        <w:rPr>
          <w:rStyle w:val="token"/>
          <w:rFonts w:ascii="Consolas" w:hAnsi="Consolas"/>
          <w:color w:val="5F6364"/>
          <w:sz w:val="23"/>
          <w:szCs w:val="23"/>
        </w:rPr>
        <w: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employeeContext</w:t>
      </w:r>
      <w:r>
        <w:rPr>
          <w:rStyle w:val="token"/>
          <w:rFonts w:ascii="Consolas" w:hAnsi="Consolas"/>
          <w:color w:val="A67F59"/>
          <w:sz w:val="23"/>
          <w:szCs w:val="23"/>
        </w:rPr>
        <w:t>=</w:t>
      </w:r>
      <w:r>
        <w:rPr>
          <w:rStyle w:val="HTMLCode"/>
          <w:rFonts w:ascii="Consolas" w:hAnsi="Consolas"/>
          <w:color w:val="000000"/>
          <w:sz w:val="23"/>
          <w:szCs w:val="23"/>
        </w:rPr>
        <w:t>React</w:t>
      </w:r>
      <w:r>
        <w:rPr>
          <w:rStyle w:val="token"/>
          <w:rFonts w:ascii="Consolas" w:hAnsi="Consolas"/>
          <w:color w:val="5F6364"/>
          <w:sz w:val="23"/>
          <w:szCs w:val="23"/>
        </w:rPr>
        <w:t>.</w:t>
      </w:r>
      <w:r>
        <w:rPr>
          <w:rStyle w:val="token"/>
          <w:rFonts w:ascii="Consolas" w:hAnsi="Consolas"/>
          <w:color w:val="2F9C0A"/>
          <w:sz w:val="23"/>
          <w:szCs w:val="23"/>
        </w:rPr>
        <w:t>createContext</w:t>
      </w:r>
      <w:r>
        <w:rPr>
          <w:rStyle w:val="token"/>
          <w:rFonts w:ascii="Consolas" w:hAnsi="Consolas"/>
          <w:color w:val="5F6364"/>
          <w:sz w:val="23"/>
          <w:szCs w:val="23"/>
        </w:rPr>
        <w: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App</w:t>
      </w:r>
      <w:r>
        <w:rPr>
          <w:rStyle w:val="token"/>
          <w:rFonts w:ascii="Consolas" w:hAnsi="Consolas"/>
          <w:color w:val="5F6364"/>
          <w:sz w:val="23"/>
          <w:szCs w:val="23"/>
        </w:rPr>
        <w: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const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setEmployee</w:t>
      </w:r>
      <w:r>
        <w:rPr>
          <w:rStyle w:val="token"/>
          <w:rFonts w:ascii="Consolas" w:hAnsi="Consolas"/>
          <w:color w:val="5F6364"/>
          <w:sz w:val="23"/>
          <w:szCs w:val="23"/>
        </w:rPr>
        <w:t>]</w:t>
      </w:r>
      <w:r>
        <w:rPr>
          <w:rStyle w:val="token"/>
          <w:rFonts w:ascii="Consolas" w:hAnsi="Consolas"/>
          <w:color w:val="A67F59"/>
          <w:sz w:val="23"/>
          <w:szCs w:val="23"/>
        </w:rPr>
        <w:t>=</w:t>
      </w:r>
      <w:r>
        <w:rPr>
          <w:rStyle w:val="token"/>
          <w:rFonts w:ascii="Consolas" w:hAnsi="Consolas"/>
          <w:color w:val="2F9C0A"/>
          <w:sz w:val="23"/>
          <w:szCs w:val="23"/>
        </w:rPr>
        <w:t>useState</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A67F59"/>
          <w:sz w:val="23"/>
          <w:szCs w:val="23"/>
        </w:rPr>
        <w:t>:</w:t>
      </w:r>
      <w:r>
        <w:rPr>
          <w:rStyle w:val="token"/>
          <w:rFonts w:ascii="Consolas" w:hAnsi="Consolas"/>
          <w:color w:val="C92C2C"/>
          <w:sz w:val="23"/>
          <w:szCs w:val="23"/>
        </w:rPr>
        <w:t>101</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A67F59"/>
          <w:sz w:val="23"/>
          <w:szCs w:val="23"/>
        </w:rPr>
        <w:t>:</w:t>
      </w:r>
      <w:r>
        <w:rPr>
          <w:rStyle w:val="token"/>
          <w:rFonts w:ascii="Consolas" w:hAnsi="Consolas"/>
          <w:color w:val="2F9C0A"/>
          <w:sz w:val="23"/>
          <w:szCs w:val="23"/>
        </w:rPr>
        <w:t>'</w:t>
      </w:r>
      <w:r w:rsidR="007A5463">
        <w:rPr>
          <w:rStyle w:val="token"/>
          <w:rFonts w:ascii="Consolas" w:hAnsi="Consolas"/>
          <w:color w:val="2F9C0A"/>
          <w:sz w:val="23"/>
          <w:szCs w:val="23"/>
        </w:rPr>
        <w:t>SpringPeople</w:t>
      </w:r>
      <w:r>
        <w:rPr>
          <w:rStyle w:val="token"/>
          <w:rFonts w:ascii="Consolas" w:hAnsi="Consolas"/>
          <w:color w:val="2F9C0A"/>
          <w:sz w:val="23"/>
          <w:szCs w:val="23"/>
        </w:rPr>
        <w:t>'</w:t>
      </w:r>
      <w:r>
        <w:rPr>
          <w:rStyle w:val="token"/>
          <w:rFonts w:ascii="Consolas" w:hAnsi="Consolas"/>
          <w:color w:val="5F6364"/>
          <w:sz w:val="23"/>
          <w:szCs w:val="23"/>
        </w:rPr>
        <w: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Location</w:t>
      </w:r>
      <w:r>
        <w:rPr>
          <w:rStyle w:val="token"/>
          <w:rFonts w:ascii="Consolas" w:hAnsi="Consolas"/>
          <w:color w:val="A67F59"/>
          <w:sz w:val="23"/>
          <w:szCs w:val="23"/>
        </w:rPr>
        <w:t>:</w:t>
      </w:r>
      <w:r>
        <w:rPr>
          <w:rStyle w:val="token"/>
          <w:rFonts w:ascii="Consolas" w:hAnsi="Consolas"/>
          <w:color w:val="2F9C0A"/>
          <w:sz w:val="23"/>
          <w:szCs w:val="23"/>
        </w:rPr>
        <w:t>'Bangalore'</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A67F59"/>
          <w:sz w:val="23"/>
          <w:szCs w:val="23"/>
        </w:rPr>
        <w:t>:</w:t>
      </w:r>
      <w:r>
        <w:rPr>
          <w:rStyle w:val="token"/>
          <w:rFonts w:ascii="Consolas" w:hAnsi="Consolas"/>
          <w:color w:val="C92C2C"/>
          <w:sz w:val="23"/>
          <w:szCs w:val="23"/>
        </w:rPr>
        <w:t>12345</w:t>
      </w:r>
      <w:r>
        <w:rPr>
          <w:rStyle w:val="token"/>
          <w:rFonts w:ascii="Consolas" w:hAnsi="Consolas"/>
          <w:color w:val="5F6364"/>
          <w:sz w:val="23"/>
          <w:szCs w:val="23"/>
        </w:rPr>
        <w: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5F6364"/>
          <w:sz w:val="23"/>
          <w:szCs w:val="23"/>
        </w:rPr>
        <w: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App Component</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employeeContext</w:t>
      </w:r>
      <w:r>
        <w:rPr>
          <w:rStyle w:val="token"/>
          <w:rFonts w:ascii="Consolas" w:hAnsi="Consolas"/>
          <w:color w:val="5F6364"/>
          <w:sz w:val="23"/>
          <w:szCs w:val="23"/>
        </w:rPr>
        <w:t>.</w:t>
      </w:r>
      <w:r>
        <w:rPr>
          <w:rStyle w:val="HTMLCode"/>
          <w:rFonts w:ascii="Consolas" w:hAnsi="Consolas"/>
          <w:color w:val="000000"/>
          <w:sz w:val="23"/>
          <w:szCs w:val="23"/>
        </w:rPr>
        <w:t>Provider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Employee</w:t>
      </w:r>
      <w:r>
        <w:rPr>
          <w:rStyle w:val="token"/>
          <w:rFonts w:ascii="Consolas" w:hAnsi="Consolas"/>
          <w:color w:val="A67F59"/>
          <w:sz w:val="23"/>
          <w:szCs w:val="23"/>
        </w:rPr>
        <w:t>&gt;&lt;/</w:t>
      </w:r>
      <w:r>
        <w:rPr>
          <w:rStyle w:val="HTMLCode"/>
          <w:rFonts w:ascii="Consolas" w:hAnsi="Consolas"/>
          <w:color w:val="000000"/>
          <w:sz w:val="23"/>
          <w:szCs w:val="23"/>
        </w:rPr>
        <w:t>Employee</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employeeContext</w:t>
      </w:r>
      <w:r>
        <w:rPr>
          <w:rStyle w:val="token"/>
          <w:rFonts w:ascii="Consolas" w:hAnsi="Consolas"/>
          <w:color w:val="5F6364"/>
          <w:sz w:val="23"/>
          <w:szCs w:val="23"/>
        </w:rPr>
        <w:t>.</w:t>
      </w:r>
      <w:r>
        <w:rPr>
          <w:rStyle w:val="HTMLCode"/>
          <w:rFonts w:ascii="Consolas" w:hAnsi="Consolas"/>
          <w:color w:val="000000"/>
          <w:sz w:val="23"/>
          <w:szCs w:val="23"/>
        </w:rPr>
        <w:t>Provider</w:t>
      </w:r>
      <w:r>
        <w:rPr>
          <w:rStyle w:val="token"/>
          <w:rFonts w:ascii="Consolas" w:hAnsi="Consolas"/>
          <w:color w:val="A67F59"/>
          <w:sz w:val="23"/>
          <w:szCs w:val="23"/>
        </w:rPr>
        <w:t>&gt;</w:t>
      </w:r>
      <w:r>
        <w:rPr>
          <w:rStyle w:val="HTMLCode"/>
          <w:rFonts w:ascii="Consolas" w:hAnsi="Consolas"/>
          <w:color w:val="000000"/>
          <w:sz w:val="23"/>
          <w:szCs w:val="23"/>
        </w:rPr>
        <w:t xml:space="preserve">      </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Employee</w:t>
      </w:r>
      <w:r>
        <w:rPr>
          <w:rStyle w:val="token"/>
          <w:rFonts w:ascii="Consolas" w:hAnsi="Consolas"/>
          <w:color w:val="5F6364"/>
          <w:sz w:val="23"/>
          <w:szCs w:val="23"/>
        </w:rPr>
        <w: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let</w:t>
      </w:r>
      <w:r>
        <w:rPr>
          <w:rStyle w:val="HTMLCode"/>
          <w:rFonts w:ascii="Consolas" w:hAnsi="Consolas"/>
          <w:color w:val="000000"/>
          <w:sz w:val="23"/>
          <w:szCs w:val="23"/>
        </w:rPr>
        <w:t xml:space="preserve"> context</w:t>
      </w:r>
      <w:r>
        <w:rPr>
          <w:rStyle w:val="token"/>
          <w:rFonts w:ascii="Consolas" w:hAnsi="Consolas"/>
          <w:color w:val="A67F59"/>
          <w:sz w:val="23"/>
          <w:szCs w:val="23"/>
        </w:rPr>
        <w:t>=</w:t>
      </w:r>
      <w:r>
        <w:rPr>
          <w:rStyle w:val="token"/>
          <w:rFonts w:ascii="Consolas" w:hAnsi="Consolas"/>
          <w:color w:val="2F9C0A"/>
          <w:sz w:val="23"/>
          <w:szCs w:val="23"/>
        </w:rPr>
        <w:t>useContext</w:t>
      </w:r>
      <w:r>
        <w:rPr>
          <w:rStyle w:val="token"/>
          <w:rFonts w:ascii="Consolas" w:hAnsi="Consolas"/>
          <w:color w:val="5F6364"/>
          <w:sz w:val="23"/>
          <w:szCs w:val="23"/>
        </w:rPr>
        <w:t>(</w:t>
      </w:r>
      <w:r>
        <w:rPr>
          <w:rStyle w:val="HTMLCode"/>
          <w:rFonts w:ascii="Consolas" w:hAnsi="Consolas"/>
          <w:color w:val="000000"/>
          <w:sz w:val="23"/>
          <w:szCs w:val="23"/>
        </w:rPr>
        <w:t>employeeContext</w:t>
      </w:r>
      <w:r>
        <w:rPr>
          <w:rStyle w:val="token"/>
          <w:rFonts w:ascii="Consolas" w:hAnsi="Consolas"/>
          <w:color w:val="5F6364"/>
          <w:sz w:val="23"/>
          <w:szCs w:val="23"/>
        </w:rPr>
        <w: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5F6364"/>
          <w:sz w:val="23"/>
          <w:szCs w:val="23"/>
        </w:rPr>
        <w: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Employee Component</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w:t>
      </w:r>
      <w:r>
        <w:rPr>
          <w:rStyle w:val="token"/>
          <w:rFonts w:ascii="Consolas" w:hAnsi="Consolas"/>
          <w:color w:val="C92C2C"/>
          <w:sz w:val="23"/>
          <w:szCs w:val="23"/>
        </w:rPr>
        <w:t>ID</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context</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context</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Salary</w:t>
      </w:r>
      <w:r>
        <w:rPr>
          <w:rStyle w:val="token"/>
          <w:rFonts w:ascii="Consolas" w:hAnsi="Consolas"/>
          <w:color w:val="A67F59"/>
          <w:sz w:val="23"/>
          <w:szCs w:val="23"/>
        </w:rPr>
        <w:t>&gt;&lt;/</w:t>
      </w:r>
      <w:r>
        <w:rPr>
          <w:rStyle w:val="HTMLCode"/>
          <w:rFonts w:ascii="Consolas" w:hAnsi="Consolas"/>
          <w:color w:val="000000"/>
          <w:sz w:val="23"/>
          <w:szCs w:val="23"/>
        </w:rPr>
        <w:t>Salary</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Salary</w:t>
      </w:r>
      <w:r>
        <w:rPr>
          <w:rStyle w:val="token"/>
          <w:rFonts w:ascii="Consolas" w:hAnsi="Consolas"/>
          <w:color w:val="5F6364"/>
          <w:sz w:val="23"/>
          <w:szCs w:val="23"/>
        </w:rPr>
        <w: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let</w:t>
      </w:r>
      <w:r>
        <w:rPr>
          <w:rStyle w:val="HTMLCode"/>
          <w:rFonts w:ascii="Consolas" w:hAnsi="Consolas"/>
          <w:color w:val="000000"/>
          <w:sz w:val="23"/>
          <w:szCs w:val="23"/>
        </w:rPr>
        <w:t xml:space="preserve"> context</w:t>
      </w:r>
      <w:r>
        <w:rPr>
          <w:rStyle w:val="token"/>
          <w:rFonts w:ascii="Consolas" w:hAnsi="Consolas"/>
          <w:color w:val="A67F59"/>
          <w:sz w:val="23"/>
          <w:szCs w:val="23"/>
        </w:rPr>
        <w:t>=</w:t>
      </w:r>
      <w:r>
        <w:rPr>
          <w:rStyle w:val="token"/>
          <w:rFonts w:ascii="Consolas" w:hAnsi="Consolas"/>
          <w:color w:val="2F9C0A"/>
          <w:sz w:val="23"/>
          <w:szCs w:val="23"/>
        </w:rPr>
        <w:t>useContext</w:t>
      </w:r>
      <w:r>
        <w:rPr>
          <w:rStyle w:val="token"/>
          <w:rFonts w:ascii="Consolas" w:hAnsi="Consolas"/>
          <w:color w:val="5F6364"/>
          <w:sz w:val="23"/>
          <w:szCs w:val="23"/>
        </w:rPr>
        <w:t>(</w:t>
      </w:r>
      <w:r>
        <w:rPr>
          <w:rStyle w:val="HTMLCode"/>
          <w:rFonts w:ascii="Consolas" w:hAnsi="Consolas"/>
          <w:color w:val="000000"/>
          <w:sz w:val="23"/>
          <w:szCs w:val="23"/>
        </w:rPr>
        <w:t>employeeContext</w:t>
      </w:r>
      <w:r>
        <w:rPr>
          <w:rStyle w:val="token"/>
          <w:rFonts w:ascii="Consolas" w:hAnsi="Consolas"/>
          <w:color w:val="5F6364"/>
          <w:sz w:val="23"/>
          <w:szCs w:val="23"/>
        </w:rPr>
        <w: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5F6364"/>
          <w:sz w:val="23"/>
          <w:szCs w:val="23"/>
        </w:rPr>
        <w: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Salary Component</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w:t>
      </w:r>
      <w:r>
        <w:rPr>
          <w:rStyle w:val="token"/>
          <w:rFonts w:ascii="Consolas" w:hAnsi="Consolas"/>
          <w:color w:val="C92C2C"/>
          <w:sz w:val="23"/>
          <w:szCs w:val="23"/>
        </w:rPr>
        <w:t>ID</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context</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Salary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context</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w:t>
      </w:r>
      <w:r>
        <w:rPr>
          <w:rStyle w:val="token"/>
          <w:rFonts w:ascii="Consolas" w:hAnsi="Consolas"/>
          <w:color w:val="A67F59"/>
          <w:sz w:val="23"/>
          <w:szCs w:val="23"/>
        </w:rPr>
        <w:t>=&lt;</w:t>
      </w:r>
      <w:r>
        <w:rPr>
          <w:rStyle w:val="HTMLCode"/>
          <w:rFonts w:ascii="Consolas" w:hAnsi="Consolas"/>
          <w:color w:val="000000"/>
          <w:sz w:val="23"/>
          <w:szCs w:val="23"/>
        </w:rPr>
        <w:t>App</w:t>
      </w:r>
      <w:r>
        <w:rPr>
          <w:rStyle w:val="token"/>
          <w:rFonts w:ascii="Consolas" w:hAnsi="Consolas"/>
          <w:color w:val="A67F59"/>
          <w:sz w:val="23"/>
          <w:szCs w:val="23"/>
        </w:rPr>
        <w:t>&gt;&lt;/</w:t>
      </w:r>
      <w:r>
        <w:rPr>
          <w:rStyle w:val="HTMLCode"/>
          <w:rFonts w:ascii="Consolas" w:hAnsi="Consolas"/>
          <w:color w:val="000000"/>
          <w:sz w:val="23"/>
          <w:szCs w:val="23"/>
        </w:rPr>
        <w:t>App</w:t>
      </w:r>
      <w:r>
        <w:rPr>
          <w:rStyle w:val="token"/>
          <w:rFonts w:ascii="Consolas" w:hAnsi="Consolas"/>
          <w:color w:val="A67F59"/>
          <w:sz w:val="23"/>
          <w:szCs w:val="23"/>
        </w:rPr>
        <w:t>&gt;</w:t>
      </w: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1356A4" w:rsidRDefault="001356A4" w:rsidP="001356A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CB3242" w:rsidRDefault="00CB3242" w:rsidP="00CB3242">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lastRenderedPageBreak/>
        <w:t>useContext Part-2</w:t>
      </w:r>
    </w:p>
    <w:p w:rsidR="00CB3242" w:rsidRDefault="00CB3242" w:rsidP="00CB3242">
      <w:pPr>
        <w:rPr>
          <w:rFonts w:ascii="Times New Roman" w:hAnsi="Times New Roman" w:cs="Times New Roman"/>
          <w:sz w:val="24"/>
          <w:szCs w:val="24"/>
        </w:rPr>
      </w:pP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In this article, we will continue our discussion about useContext hook in React.</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In the last article, we have discussed about how do we use Context in React to Pass the Employee data from App Component to its descendants.</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Resulting we were able to access the Employee Data in both Employee Component and Salary Component.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Now what if if we want to update the Employee Salary in the Salary Component or what if if we want to update the Employee Data from any of the Child Components.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Lets see how do we do that.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Lets display the Employee salary value in App Component as well as in Employee Component so that we can visualize the Salary Change Value in all the Components.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Now in App Component we have one function called as setEmployee using which we can update the employee data.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We can pass even this function to the Child Components along with the employee data using the value attribute.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Lets create one object which will hold both employee data and the setEmployees function.</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employeeContext</w:t>
      </w:r>
      <w:r>
        <w:rPr>
          <w:rStyle w:val="token"/>
          <w:rFonts w:ascii="Consolas" w:hAnsi="Consolas"/>
          <w:color w:val="5F6364"/>
          <w:sz w:val="23"/>
          <w:szCs w:val="23"/>
        </w:rPr>
        <w:t>.</w:t>
      </w:r>
      <w:r>
        <w:rPr>
          <w:rStyle w:val="HTMLCode"/>
          <w:rFonts w:ascii="Consolas" w:hAnsi="Consolas"/>
          <w:color w:val="000000"/>
          <w:sz w:val="23"/>
          <w:szCs w:val="23"/>
        </w:rPr>
        <w:t>Provider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A67F59"/>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 xml:space="preserve"> updateFunction</w:t>
      </w:r>
      <w:r>
        <w:rPr>
          <w:rStyle w:val="token"/>
          <w:rFonts w:ascii="Consolas" w:hAnsi="Consolas"/>
          <w:color w:val="A67F59"/>
          <w:sz w:val="23"/>
          <w:szCs w:val="23"/>
        </w:rPr>
        <w:t>:</w:t>
      </w:r>
      <w:r>
        <w:rPr>
          <w:rStyle w:val="HTMLCode"/>
          <w:rFonts w:ascii="Consolas" w:hAnsi="Consolas"/>
          <w:color w:val="000000"/>
          <w:sz w:val="23"/>
          <w:szCs w:val="23"/>
        </w:rPr>
        <w:t>setEmployee</w:t>
      </w:r>
      <w:r>
        <w:rPr>
          <w:rStyle w:val="token"/>
          <w:rFonts w:ascii="Consolas" w:hAnsi="Consolas"/>
          <w:color w:val="5F6364"/>
          <w:sz w:val="23"/>
          <w:szCs w:val="23"/>
        </w:rPr>
        <w:t>}}</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Employee</w:t>
      </w:r>
      <w:r>
        <w:rPr>
          <w:rStyle w:val="token"/>
          <w:rFonts w:ascii="Consolas" w:hAnsi="Consolas"/>
          <w:color w:val="A67F59"/>
          <w:sz w:val="23"/>
          <w:szCs w:val="23"/>
        </w:rPr>
        <w:t>&gt;&lt;/</w:t>
      </w:r>
      <w:r>
        <w:rPr>
          <w:rStyle w:val="HTMLCode"/>
          <w:rFonts w:ascii="Consolas" w:hAnsi="Consolas"/>
          <w:color w:val="000000"/>
          <w:sz w:val="23"/>
          <w:szCs w:val="23"/>
        </w:rPr>
        <w:t>Employee</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employeeContext</w:t>
      </w:r>
      <w:r>
        <w:rPr>
          <w:rStyle w:val="token"/>
          <w:rFonts w:ascii="Consolas" w:hAnsi="Consolas"/>
          <w:color w:val="5F6364"/>
          <w:sz w:val="23"/>
          <w:szCs w:val="23"/>
        </w:rPr>
        <w:t>.</w:t>
      </w:r>
      <w:r>
        <w:rPr>
          <w:rStyle w:val="HTMLCode"/>
          <w:rFonts w:ascii="Consolas" w:hAnsi="Consolas"/>
          <w:color w:val="000000"/>
          <w:sz w:val="23"/>
          <w:szCs w:val="23"/>
        </w:rPr>
        <w:t>Provider</w:t>
      </w:r>
      <w:r>
        <w:rPr>
          <w:rStyle w:val="token"/>
          <w:rFonts w:ascii="Consolas" w:hAnsi="Consolas"/>
          <w:color w:val="A67F59"/>
          <w:sz w:val="23"/>
          <w:szCs w:val="23"/>
        </w:rPr>
        <w:t>&gt;</w:t>
      </w:r>
      <w:r>
        <w:rPr>
          <w:rStyle w:val="HTMLCode"/>
          <w:rFonts w:ascii="Consolas" w:hAnsi="Consolas"/>
          <w:color w:val="000000"/>
          <w:sz w:val="23"/>
          <w:szCs w:val="23"/>
        </w:rPr>
        <w:t xml:space="preserve"> </w:t>
      </w:r>
    </w:p>
    <w:p w:rsidR="00CB3242" w:rsidRDefault="00CB3242" w:rsidP="00CB3242">
      <w:pPr>
        <w:rPr>
          <w:rFonts w:ascii="Times New Roman" w:hAnsi="Times New Roman"/>
          <w:color w:val="676A6D"/>
          <w:sz w:val="23"/>
          <w:szCs w:val="23"/>
        </w:rPr>
      </w:pP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lastRenderedPageBreak/>
        <w:t>Now in Employee Component, we get the Employee details using context.data property as that is the Property through which we have passed the data. Lets make the changes accordingly.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We will do the same changes even in Salary Component.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Now lets place a button in the Salary Component using which we will update the Employee Salary. Lets call a function on Click of this button.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Now we will implement the updateSalary function. With in this updateSalary function, we will call our update function and to that function we will pass the employee object and the updated Salary.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Save the changes. Navigate to the browser. We can see that Salary is being displayed in all the three components.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Now click on Update button, we can see that the Salary gets updated in all the three Components.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Lets add two more components to our code. One Component contents will be displayed if the Employee is Permanent and we will show the other component contents if the Employee is Contract.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I have the code handy for these components and I am pasting it here.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Now in the Employee Component, we have to display one of this Component based on the Employment Type.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Lets add one new Property to our employee object in the App Component called as Type and we will initialize it to Contract.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If that is the case our Employee Component should render Contract Component and whenever we change the Type to Permanent Employee Component should render Permanent Component Contents.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To accomplish this we use </w:t>
      </w:r>
      <w:r>
        <w:rPr>
          <w:rStyle w:val="Strong"/>
          <w:rFonts w:eastAsiaTheme="majorEastAsia"/>
          <w:color w:val="333333"/>
          <w:sz w:val="29"/>
          <w:szCs w:val="29"/>
        </w:rPr>
        <w:t>context.consumer</w:t>
      </w:r>
      <w:r>
        <w:rPr>
          <w:color w:val="333333"/>
          <w:sz w:val="29"/>
          <w:szCs w:val="29"/>
        </w:rPr>
        <w:t>.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lastRenderedPageBreak/>
        <w:t>It is A React component that subscribes to context changes. This Component Requires a function as a child. The function receives the current context value and returns a React node.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If the employee Type is Permanent we Call Permanent Component else we call the other Component.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Now lets place a button in Employee Component using which we can change the Employment type. We will handle onClick event.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With in the function, lets change the Type.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Save the Changes, navigate to the browser.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We can see that by default we get the Contents of Contract Component. Change the Employment type by clicking on the button. We can see that we get the Contents of Permanent Component. </w:t>
      </w:r>
    </w:p>
    <w:p w:rsidR="00CB3242" w:rsidRDefault="00CB3242" w:rsidP="00CB3242">
      <w:pPr>
        <w:pStyle w:val="NormalWeb"/>
        <w:spacing w:before="0" w:beforeAutospacing="0" w:after="360" w:afterAutospacing="0" w:line="360" w:lineRule="atLeast"/>
        <w:rPr>
          <w:color w:val="333333"/>
          <w:sz w:val="29"/>
          <w:szCs w:val="29"/>
        </w:rPr>
      </w:pPr>
      <w:r>
        <w:rPr>
          <w:color w:val="333333"/>
          <w:sz w:val="29"/>
          <w:szCs w:val="29"/>
        </w:rPr>
        <w:t>With this I hope we are very clear on how to use useContext hook in React. </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ReactDOM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"react-dom"</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Component</w:t>
      </w:r>
      <w:r>
        <w:rPr>
          <w:rStyle w:val="token"/>
          <w:rFonts w:ascii="Consolas" w:hAnsi="Consolas"/>
          <w:color w:val="5F6364"/>
          <w:sz w:val="23"/>
          <w:szCs w:val="23"/>
        </w:rPr>
        <w:t>,</w:t>
      </w:r>
      <w:r>
        <w:rPr>
          <w:rStyle w:val="HTMLCode"/>
          <w:rFonts w:ascii="Consolas" w:hAnsi="Consolas"/>
          <w:color w:val="000000"/>
          <w:sz w:val="23"/>
          <w:szCs w:val="23"/>
        </w:rPr>
        <w:t xml:space="preserve"> useState</w:t>
      </w:r>
      <w:r>
        <w:rPr>
          <w:rStyle w:val="token"/>
          <w:rFonts w:ascii="Consolas" w:hAnsi="Consolas"/>
          <w:color w:val="5F6364"/>
          <w:sz w:val="23"/>
          <w:szCs w:val="23"/>
        </w:rPr>
        <w:t>,</w:t>
      </w:r>
      <w:r>
        <w:rPr>
          <w:rStyle w:val="HTMLCode"/>
          <w:rFonts w:ascii="Consolas" w:hAnsi="Consolas"/>
          <w:color w:val="000000"/>
          <w:sz w:val="23"/>
          <w:szCs w:val="23"/>
        </w:rPr>
        <w:t xml:space="preserve"> useContext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employeeContext</w:t>
      </w:r>
      <w:r>
        <w:rPr>
          <w:rStyle w:val="token"/>
          <w:rFonts w:ascii="Consolas" w:hAnsi="Consolas"/>
          <w:color w:val="A67F59"/>
          <w:sz w:val="23"/>
          <w:szCs w:val="23"/>
        </w:rPr>
        <w:t>=</w:t>
      </w:r>
      <w:r>
        <w:rPr>
          <w:rStyle w:val="HTMLCode"/>
          <w:rFonts w:ascii="Consolas" w:hAnsi="Consolas"/>
          <w:color w:val="000000"/>
          <w:sz w:val="23"/>
          <w:szCs w:val="23"/>
        </w:rPr>
        <w:t>React</w:t>
      </w:r>
      <w:r>
        <w:rPr>
          <w:rStyle w:val="token"/>
          <w:rFonts w:ascii="Consolas" w:hAnsi="Consolas"/>
          <w:color w:val="5F6364"/>
          <w:sz w:val="23"/>
          <w:szCs w:val="23"/>
        </w:rPr>
        <w:t>.</w:t>
      </w:r>
      <w:r>
        <w:rPr>
          <w:rStyle w:val="token"/>
          <w:rFonts w:ascii="Consolas" w:hAnsi="Consolas"/>
          <w:color w:val="2F9C0A"/>
          <w:sz w:val="23"/>
          <w:szCs w:val="23"/>
        </w:rPr>
        <w:t>createContext</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App</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const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setEmployee</w:t>
      </w:r>
      <w:r>
        <w:rPr>
          <w:rStyle w:val="token"/>
          <w:rFonts w:ascii="Consolas" w:hAnsi="Consolas"/>
          <w:color w:val="5F6364"/>
          <w:sz w:val="23"/>
          <w:szCs w:val="23"/>
        </w:rPr>
        <w:t>]</w:t>
      </w:r>
      <w:r>
        <w:rPr>
          <w:rStyle w:val="token"/>
          <w:rFonts w:ascii="Consolas" w:hAnsi="Consolas"/>
          <w:color w:val="A67F59"/>
          <w:sz w:val="23"/>
          <w:szCs w:val="23"/>
        </w:rPr>
        <w:t>=</w:t>
      </w:r>
      <w:r>
        <w:rPr>
          <w:rStyle w:val="token"/>
          <w:rFonts w:ascii="Consolas" w:hAnsi="Consolas"/>
          <w:color w:val="2F9C0A"/>
          <w:sz w:val="23"/>
          <w:szCs w:val="23"/>
        </w:rPr>
        <w:t>useState</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A67F59"/>
          <w:sz w:val="23"/>
          <w:szCs w:val="23"/>
        </w:rPr>
        <w:t>:</w:t>
      </w:r>
      <w:r>
        <w:rPr>
          <w:rStyle w:val="token"/>
          <w:rFonts w:ascii="Consolas" w:hAnsi="Consolas"/>
          <w:color w:val="C92C2C"/>
          <w:sz w:val="23"/>
          <w:szCs w:val="23"/>
        </w:rPr>
        <w:t>101</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A67F59"/>
          <w:sz w:val="23"/>
          <w:szCs w:val="23"/>
        </w:rPr>
        <w:t>:</w:t>
      </w:r>
      <w:r>
        <w:rPr>
          <w:rStyle w:val="token"/>
          <w:rFonts w:ascii="Consolas" w:hAnsi="Consolas"/>
          <w:color w:val="2F9C0A"/>
          <w:sz w:val="23"/>
          <w:szCs w:val="23"/>
        </w:rPr>
        <w:t>'</w:t>
      </w:r>
      <w:r w:rsidR="007A5463">
        <w:rPr>
          <w:rStyle w:val="token"/>
          <w:rFonts w:ascii="Consolas" w:hAnsi="Consolas"/>
          <w:color w:val="2F9C0A"/>
          <w:sz w:val="23"/>
          <w:szCs w:val="23"/>
        </w:rPr>
        <w:t>SpringPeople</w:t>
      </w:r>
      <w:r>
        <w:rPr>
          <w:rStyle w:val="token"/>
          <w:rFonts w:ascii="Consolas" w:hAnsi="Consolas"/>
          <w:color w:val="2F9C0A"/>
          <w:sz w:val="23"/>
          <w:szCs w:val="23"/>
        </w:rPr>
        <w:t>'</w:t>
      </w:r>
      <w:r>
        <w:rPr>
          <w:rStyle w:val="token"/>
          <w:rFonts w:ascii="Consolas" w:hAnsi="Consolas"/>
          <w:color w:val="5F6364"/>
          <w:sz w:val="23"/>
          <w:szCs w:val="23"/>
        </w:rPr>
        <w:t>,</w:t>
      </w:r>
      <w:r>
        <w:rPr>
          <w:rStyle w:val="HTMLCode"/>
          <w:rFonts w:ascii="Consolas" w:hAnsi="Consolas"/>
          <w:color w:val="000000"/>
          <w:sz w:val="23"/>
          <w:szCs w:val="23"/>
        </w:rPr>
        <w:t>Type</w:t>
      </w:r>
      <w:r>
        <w:rPr>
          <w:rStyle w:val="token"/>
          <w:rFonts w:ascii="Consolas" w:hAnsi="Consolas"/>
          <w:color w:val="A67F59"/>
          <w:sz w:val="23"/>
          <w:szCs w:val="23"/>
        </w:rPr>
        <w:t>:</w:t>
      </w:r>
      <w:r>
        <w:rPr>
          <w:rStyle w:val="token"/>
          <w:rFonts w:ascii="Consolas" w:hAnsi="Consolas"/>
          <w:color w:val="2F9C0A"/>
          <w:sz w:val="23"/>
          <w:szCs w:val="23"/>
        </w:rPr>
        <w:t>'Contract'</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Location</w:t>
      </w:r>
      <w:r>
        <w:rPr>
          <w:rStyle w:val="token"/>
          <w:rFonts w:ascii="Consolas" w:hAnsi="Consolas"/>
          <w:color w:val="A67F59"/>
          <w:sz w:val="23"/>
          <w:szCs w:val="23"/>
        </w:rPr>
        <w:t>:</w:t>
      </w:r>
      <w:r>
        <w:rPr>
          <w:rStyle w:val="token"/>
          <w:rFonts w:ascii="Consolas" w:hAnsi="Consolas"/>
          <w:color w:val="2F9C0A"/>
          <w:sz w:val="23"/>
          <w:szCs w:val="23"/>
        </w:rPr>
        <w:t>'Bangalore'</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A67F59"/>
          <w:sz w:val="23"/>
          <w:szCs w:val="23"/>
        </w:rPr>
        <w:t>:</w:t>
      </w:r>
      <w:r>
        <w:rPr>
          <w:rStyle w:val="token"/>
          <w:rFonts w:ascii="Consolas" w:hAnsi="Consolas"/>
          <w:color w:val="C92C2C"/>
          <w:sz w:val="23"/>
          <w:szCs w:val="23"/>
        </w:rPr>
        <w:t>12345</w:t>
      </w:r>
      <w:r>
        <w:rPr>
          <w:rStyle w:val="token"/>
          <w:rFonts w:ascii="Consolas" w:hAnsi="Consolas"/>
          <w:color w:val="5F6364"/>
          <w:sz w:val="23"/>
          <w:szCs w:val="23"/>
        </w:rPr>
        <w:t>,</w:t>
      </w:r>
      <w:r>
        <w:rPr>
          <w:rStyle w:val="HTMLCode"/>
          <w:rFonts w:ascii="Consolas" w:hAnsi="Consolas"/>
          <w:color w:val="000000"/>
          <w:sz w:val="23"/>
          <w:szCs w:val="23"/>
        </w:rPr>
        <w:t xml:space="preserve"> EmploymentType</w:t>
      </w:r>
      <w:r>
        <w:rPr>
          <w:rStyle w:val="token"/>
          <w:rFonts w:ascii="Consolas" w:hAnsi="Consolas"/>
          <w:color w:val="A67F59"/>
          <w:sz w:val="23"/>
          <w:szCs w:val="23"/>
        </w:rPr>
        <w:t>:</w:t>
      </w:r>
      <w:r>
        <w:rPr>
          <w:rStyle w:val="token"/>
          <w:rFonts w:ascii="Consolas" w:hAnsi="Consolas"/>
          <w:color w:val="2F9C0A"/>
          <w:sz w:val="23"/>
          <w:szCs w:val="23"/>
        </w:rPr>
        <w:t>'Contract'</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App Component</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Salary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employeeContext</w:t>
      </w:r>
      <w:r>
        <w:rPr>
          <w:rStyle w:val="token"/>
          <w:rFonts w:ascii="Consolas" w:hAnsi="Consolas"/>
          <w:color w:val="5F6364"/>
          <w:sz w:val="23"/>
          <w:szCs w:val="23"/>
        </w:rPr>
        <w:t>.</w:t>
      </w:r>
      <w:r>
        <w:rPr>
          <w:rStyle w:val="HTMLCode"/>
          <w:rFonts w:ascii="Consolas" w:hAnsi="Consolas"/>
          <w:color w:val="000000"/>
          <w:sz w:val="23"/>
          <w:szCs w:val="23"/>
        </w:rPr>
        <w:t>Provider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A67F59"/>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updateEmployee</w:t>
      </w:r>
      <w:r>
        <w:rPr>
          <w:rStyle w:val="token"/>
          <w:rFonts w:ascii="Consolas" w:hAnsi="Consolas"/>
          <w:color w:val="A67F59"/>
          <w:sz w:val="23"/>
          <w:szCs w:val="23"/>
        </w:rPr>
        <w:t>:</w:t>
      </w:r>
      <w:r>
        <w:rPr>
          <w:rStyle w:val="HTMLCode"/>
          <w:rFonts w:ascii="Consolas" w:hAnsi="Consolas"/>
          <w:color w:val="000000"/>
          <w:sz w:val="23"/>
          <w:szCs w:val="23"/>
        </w:rPr>
        <w:t>setEmployee</w:t>
      </w:r>
      <w:r>
        <w:rPr>
          <w:rStyle w:val="token"/>
          <w:rFonts w:ascii="Consolas" w:hAnsi="Consolas"/>
          <w:color w:val="5F6364"/>
          <w:sz w:val="23"/>
          <w:szCs w:val="23"/>
        </w:rPr>
        <w:t>}}</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Employee</w:t>
      </w:r>
      <w:r>
        <w:rPr>
          <w:rStyle w:val="token"/>
          <w:rFonts w:ascii="Consolas" w:hAnsi="Consolas"/>
          <w:color w:val="A67F59"/>
          <w:sz w:val="23"/>
          <w:szCs w:val="23"/>
        </w:rPr>
        <w:t>&gt;&lt;/</w:t>
      </w:r>
      <w:r>
        <w:rPr>
          <w:rStyle w:val="HTMLCode"/>
          <w:rFonts w:ascii="Consolas" w:hAnsi="Consolas"/>
          <w:color w:val="000000"/>
          <w:sz w:val="23"/>
          <w:szCs w:val="23"/>
        </w:rPr>
        <w:t>Employee</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employeeContext</w:t>
      </w:r>
      <w:r>
        <w:rPr>
          <w:rStyle w:val="token"/>
          <w:rFonts w:ascii="Consolas" w:hAnsi="Consolas"/>
          <w:color w:val="5F6364"/>
          <w:sz w:val="23"/>
          <w:szCs w:val="23"/>
        </w:rPr>
        <w:t>.</w:t>
      </w:r>
      <w:r>
        <w:rPr>
          <w:rStyle w:val="HTMLCode"/>
          <w:rFonts w:ascii="Consolas" w:hAnsi="Consolas"/>
          <w:color w:val="000000"/>
          <w:sz w:val="23"/>
          <w:szCs w:val="23"/>
        </w:rPr>
        <w:t>Provider</w:t>
      </w:r>
      <w:r>
        <w:rPr>
          <w:rStyle w:val="token"/>
          <w:rFonts w:ascii="Consolas" w:hAnsi="Consolas"/>
          <w:color w:val="A67F59"/>
          <w:sz w:val="23"/>
          <w:szCs w:val="23"/>
        </w:rPr>
        <w:t>&gt;</w:t>
      </w:r>
      <w:r>
        <w:rPr>
          <w:rStyle w:val="HTMLCode"/>
          <w:rFonts w:ascii="Consolas" w:hAnsi="Consolas"/>
          <w:color w:val="000000"/>
          <w:sz w:val="23"/>
          <w:szCs w:val="23"/>
        </w:rPr>
        <w:t xml:space="preserve">           </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Employee</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let</w:t>
      </w:r>
      <w:r>
        <w:rPr>
          <w:rStyle w:val="HTMLCode"/>
          <w:rFonts w:ascii="Consolas" w:hAnsi="Consolas"/>
          <w:color w:val="000000"/>
          <w:sz w:val="23"/>
          <w:szCs w:val="23"/>
        </w:rPr>
        <w:t xml:space="preserve"> context</w:t>
      </w:r>
      <w:r>
        <w:rPr>
          <w:rStyle w:val="token"/>
          <w:rFonts w:ascii="Consolas" w:hAnsi="Consolas"/>
          <w:color w:val="A67F59"/>
          <w:sz w:val="23"/>
          <w:szCs w:val="23"/>
        </w:rPr>
        <w:t>=</w:t>
      </w:r>
      <w:r>
        <w:rPr>
          <w:rStyle w:val="token"/>
          <w:rFonts w:ascii="Consolas" w:hAnsi="Consolas"/>
          <w:color w:val="2F9C0A"/>
          <w:sz w:val="23"/>
          <w:szCs w:val="23"/>
        </w:rPr>
        <w:t>useContext</w:t>
      </w:r>
      <w:r>
        <w:rPr>
          <w:rStyle w:val="token"/>
          <w:rFonts w:ascii="Consolas" w:hAnsi="Consolas"/>
          <w:color w:val="5F6364"/>
          <w:sz w:val="23"/>
          <w:szCs w:val="23"/>
        </w:rPr>
        <w:t>(</w:t>
      </w:r>
      <w:r>
        <w:rPr>
          <w:rStyle w:val="HTMLCode"/>
          <w:rFonts w:ascii="Consolas" w:hAnsi="Consolas"/>
          <w:color w:val="000000"/>
          <w:sz w:val="23"/>
          <w:szCs w:val="23"/>
        </w:rPr>
        <w:t>employeeContext</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changeEmploymentType</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context</w:t>
      </w:r>
      <w:r>
        <w:rPr>
          <w:rStyle w:val="token"/>
          <w:rFonts w:ascii="Consolas" w:hAnsi="Consolas"/>
          <w:color w:val="5F6364"/>
          <w:sz w:val="23"/>
          <w:szCs w:val="23"/>
        </w:rPr>
        <w:t>.</w:t>
      </w:r>
      <w:r>
        <w:rPr>
          <w:rStyle w:val="token"/>
          <w:rFonts w:ascii="Consolas" w:hAnsi="Consolas"/>
          <w:color w:val="2F9C0A"/>
          <w:sz w:val="23"/>
          <w:szCs w:val="23"/>
        </w:rPr>
        <w:t>updateEmployee</w:t>
      </w:r>
      <w:r>
        <w:rPr>
          <w:rStyle w:val="token"/>
          <w:rFonts w:ascii="Consolas" w:hAnsi="Consolas"/>
          <w:color w:val="5F6364"/>
          <w:sz w:val="23"/>
          <w:szCs w:val="23"/>
        </w:rPr>
        <w:t>({</w:t>
      </w:r>
      <w:r>
        <w:rPr>
          <w:rStyle w:val="token"/>
          <w:rFonts w:ascii="Consolas" w:hAnsi="Consolas"/>
          <w:color w:val="A67F59"/>
          <w:sz w:val="23"/>
          <w:szCs w:val="23"/>
        </w:rPr>
        <w:t>...</w:t>
      </w:r>
      <w:r>
        <w:rPr>
          <w:rStyle w:val="HTMLCode"/>
          <w:rFonts w:ascii="Consolas" w:hAnsi="Consolas"/>
          <w:color w:val="000000"/>
          <w:sz w:val="23"/>
          <w:szCs w:val="23"/>
        </w:rPr>
        <w:t>context</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HTMLCode"/>
          <w:rFonts w:ascii="Consolas" w:hAnsi="Consolas"/>
          <w:color w:val="000000"/>
          <w:sz w:val="23"/>
          <w:szCs w:val="23"/>
        </w:rPr>
        <w:t>EmploymentType</w:t>
      </w:r>
      <w:r>
        <w:rPr>
          <w:rStyle w:val="token"/>
          <w:rFonts w:ascii="Consolas" w:hAnsi="Consolas"/>
          <w:color w:val="A67F59"/>
          <w:sz w:val="23"/>
          <w:szCs w:val="23"/>
        </w:rPr>
        <w:t>:</w:t>
      </w:r>
      <w:r>
        <w:rPr>
          <w:rStyle w:val="token"/>
          <w:rFonts w:ascii="Consolas" w:hAnsi="Consolas"/>
          <w:color w:val="2F9C0A"/>
          <w:sz w:val="23"/>
          <w:szCs w:val="23"/>
        </w:rPr>
        <w:t>'Permanent'</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Employee Component</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w:t>
      </w:r>
      <w:r>
        <w:rPr>
          <w:rStyle w:val="token"/>
          <w:rFonts w:ascii="Consolas" w:hAnsi="Consolas"/>
          <w:color w:val="C92C2C"/>
          <w:sz w:val="23"/>
          <w:szCs w:val="23"/>
        </w:rPr>
        <w:t>ID</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context</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context</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r>
        <w:rPr>
          <w:rStyle w:val="HTMLCode"/>
          <w:rFonts w:ascii="Consolas" w:hAnsi="Consolas"/>
          <w:color w:val="000000"/>
          <w:sz w:val="23"/>
          <w:szCs w:val="23"/>
        </w:rPr>
        <w:t xml:space="preserve">  </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Salary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context</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r>
        <w:rPr>
          <w:rStyle w:val="HTMLCode"/>
          <w:rFonts w:ascii="Consolas" w:hAnsi="Consolas"/>
          <w:color w:val="000000"/>
          <w:sz w:val="23"/>
          <w:szCs w:val="23"/>
        </w:rPr>
        <w:t xml:space="preserve">    </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employeeContext</w:t>
      </w:r>
      <w:r>
        <w:rPr>
          <w:rStyle w:val="token"/>
          <w:rFonts w:ascii="Consolas" w:hAnsi="Consolas"/>
          <w:color w:val="5F6364"/>
          <w:sz w:val="23"/>
          <w:szCs w:val="23"/>
        </w:rPr>
        <w:t>.</w:t>
      </w:r>
      <w:r>
        <w:rPr>
          <w:rStyle w:val="HTMLCode"/>
          <w:rFonts w:ascii="Consolas" w:hAnsi="Consolas"/>
          <w:color w:val="000000"/>
          <w:sz w:val="23"/>
          <w:szCs w:val="23"/>
        </w:rPr>
        <w:t>Consumer</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value</w:t>
      </w:r>
      <w:r>
        <w:rPr>
          <w:rStyle w:val="token"/>
          <w:rFonts w:ascii="Consolas" w:hAnsi="Consolas"/>
          <w:color w:val="A67F59"/>
          <w:sz w:val="23"/>
          <w:szCs w:val="23"/>
        </w:rPr>
        <w:t>=&gt;</w:t>
      </w:r>
      <w:r>
        <w:rPr>
          <w:rStyle w:val="HTMLCode"/>
          <w:rFonts w:ascii="Consolas" w:hAnsi="Consolas"/>
          <w:color w:val="000000"/>
          <w:sz w:val="23"/>
          <w:szCs w:val="23"/>
        </w:rPr>
        <w:t>value</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HTMLCode"/>
          <w:rFonts w:ascii="Consolas" w:hAnsi="Consolas"/>
          <w:color w:val="000000"/>
          <w:sz w:val="23"/>
          <w:szCs w:val="23"/>
        </w:rPr>
        <w:t>EmploymentType</w:t>
      </w:r>
      <w:r>
        <w:rPr>
          <w:rStyle w:val="token"/>
          <w:rFonts w:ascii="Consolas" w:hAnsi="Consolas"/>
          <w:color w:val="A67F59"/>
          <w:sz w:val="23"/>
          <w:szCs w:val="23"/>
        </w:rPr>
        <w:t>===</w:t>
      </w:r>
      <w:r>
        <w:rPr>
          <w:rStyle w:val="token"/>
          <w:rFonts w:ascii="Consolas" w:hAnsi="Consolas"/>
          <w:color w:val="2F9C0A"/>
          <w:sz w:val="23"/>
          <w:szCs w:val="23"/>
        </w:rPr>
        <w:t>'Permanent'</w:t>
      </w:r>
      <w:r>
        <w:rPr>
          <w:rStyle w:val="token"/>
          <w:rFonts w:ascii="Consolas" w:hAnsi="Consolas"/>
          <w:color w:val="A67F59"/>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Permanent</w:t>
      </w:r>
      <w:r>
        <w:rPr>
          <w:rStyle w:val="token"/>
          <w:rFonts w:ascii="Consolas" w:hAnsi="Consolas"/>
          <w:color w:val="A67F59"/>
          <w:sz w:val="23"/>
          <w:szCs w:val="23"/>
        </w:rPr>
        <w:t>&gt;&lt;/</w:t>
      </w:r>
      <w:r>
        <w:rPr>
          <w:rStyle w:val="HTMLCode"/>
          <w:rFonts w:ascii="Consolas" w:hAnsi="Consolas"/>
          <w:color w:val="000000"/>
          <w:sz w:val="23"/>
          <w:szCs w:val="23"/>
        </w:rPr>
        <w:t>Permanent</w:t>
      </w:r>
      <w:r>
        <w:rPr>
          <w:rStyle w:val="token"/>
          <w:rFonts w:ascii="Consolas" w:hAnsi="Consolas"/>
          <w:color w:val="A67F59"/>
          <w:sz w:val="23"/>
          <w:szCs w:val="23"/>
        </w:rPr>
        <w:t>&gt;:&lt;</w:t>
      </w:r>
      <w:r>
        <w:rPr>
          <w:rStyle w:val="HTMLCode"/>
          <w:rFonts w:ascii="Consolas" w:hAnsi="Consolas"/>
          <w:color w:val="000000"/>
          <w:sz w:val="23"/>
          <w:szCs w:val="23"/>
        </w:rPr>
        <w:t>Contract</w:t>
      </w:r>
      <w:r>
        <w:rPr>
          <w:rStyle w:val="token"/>
          <w:rFonts w:ascii="Consolas" w:hAnsi="Consolas"/>
          <w:color w:val="A67F59"/>
          <w:sz w:val="23"/>
          <w:szCs w:val="23"/>
        </w:rPr>
        <w:t>&gt;&lt;/</w:t>
      </w:r>
      <w:r>
        <w:rPr>
          <w:rStyle w:val="HTMLCode"/>
          <w:rFonts w:ascii="Consolas" w:hAnsi="Consolas"/>
          <w:color w:val="000000"/>
          <w:sz w:val="23"/>
          <w:szCs w:val="23"/>
        </w:rPr>
        <w:t>Contract</w:t>
      </w:r>
      <w:r>
        <w:rPr>
          <w:rStyle w:val="token"/>
          <w:rFonts w:ascii="Consolas" w:hAnsi="Consolas"/>
          <w:color w:val="A67F59"/>
          <w:sz w:val="23"/>
          <w:szCs w:val="23"/>
        </w:rPr>
        <w:t>&gt;</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employeeContext</w:t>
      </w:r>
      <w:r>
        <w:rPr>
          <w:rStyle w:val="token"/>
          <w:rFonts w:ascii="Consolas" w:hAnsi="Consolas"/>
          <w:color w:val="5F6364"/>
          <w:sz w:val="23"/>
          <w:szCs w:val="23"/>
        </w:rPr>
        <w:t>.</w:t>
      </w:r>
      <w:r>
        <w:rPr>
          <w:rStyle w:val="HTMLCode"/>
          <w:rFonts w:ascii="Consolas" w:hAnsi="Consolas"/>
          <w:color w:val="000000"/>
          <w:sz w:val="23"/>
          <w:szCs w:val="23"/>
        </w:rPr>
        <w:t>Consumer</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button onClick</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changeEmploymentType</w:t>
      </w:r>
      <w:r>
        <w:rPr>
          <w:rStyle w:val="token"/>
          <w:rFonts w:ascii="Consolas" w:hAnsi="Consolas"/>
          <w:color w:val="5F6364"/>
          <w:sz w:val="23"/>
          <w:szCs w:val="23"/>
        </w:rPr>
        <w:t>}</w:t>
      </w:r>
      <w:r>
        <w:rPr>
          <w:rStyle w:val="token"/>
          <w:rFonts w:ascii="Consolas" w:hAnsi="Consolas"/>
          <w:color w:val="A67F59"/>
          <w:sz w:val="23"/>
          <w:szCs w:val="23"/>
        </w:rPr>
        <w:t>&gt;</w:t>
      </w:r>
      <w:r>
        <w:rPr>
          <w:rStyle w:val="HTMLCode"/>
          <w:rFonts w:ascii="Consolas" w:hAnsi="Consolas"/>
          <w:color w:val="000000"/>
          <w:sz w:val="23"/>
          <w:szCs w:val="23"/>
        </w:rPr>
        <w:t>Make Permanent</w:t>
      </w:r>
      <w:r>
        <w:rPr>
          <w:rStyle w:val="token"/>
          <w:rFonts w:ascii="Consolas" w:hAnsi="Consolas"/>
          <w:color w:val="A67F59"/>
          <w:sz w:val="23"/>
          <w:szCs w:val="23"/>
        </w:rPr>
        <w:t>&lt;/</w:t>
      </w:r>
      <w:r>
        <w:rPr>
          <w:rStyle w:val="HTMLCode"/>
          <w:rFonts w:ascii="Consolas" w:hAnsi="Consolas"/>
          <w:color w:val="000000"/>
          <w:sz w:val="23"/>
          <w:szCs w:val="23"/>
        </w:rPr>
        <w:t>button</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Salary</w:t>
      </w:r>
      <w:r>
        <w:rPr>
          <w:rStyle w:val="token"/>
          <w:rFonts w:ascii="Consolas" w:hAnsi="Consolas"/>
          <w:color w:val="A67F59"/>
          <w:sz w:val="23"/>
          <w:szCs w:val="23"/>
        </w:rPr>
        <w:t>&gt;&lt;/</w:t>
      </w:r>
      <w:r>
        <w:rPr>
          <w:rStyle w:val="HTMLCode"/>
          <w:rFonts w:ascii="Consolas" w:hAnsi="Consolas"/>
          <w:color w:val="000000"/>
          <w:sz w:val="23"/>
          <w:szCs w:val="23"/>
        </w:rPr>
        <w:t>Salary</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Salary</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let</w:t>
      </w:r>
      <w:r>
        <w:rPr>
          <w:rStyle w:val="HTMLCode"/>
          <w:rFonts w:ascii="Consolas" w:hAnsi="Consolas"/>
          <w:color w:val="000000"/>
          <w:sz w:val="23"/>
          <w:szCs w:val="23"/>
        </w:rPr>
        <w:t xml:space="preserve"> context</w:t>
      </w:r>
      <w:r>
        <w:rPr>
          <w:rStyle w:val="token"/>
          <w:rFonts w:ascii="Consolas" w:hAnsi="Consolas"/>
          <w:color w:val="A67F59"/>
          <w:sz w:val="23"/>
          <w:szCs w:val="23"/>
        </w:rPr>
        <w:t>=</w:t>
      </w:r>
      <w:r>
        <w:rPr>
          <w:rStyle w:val="token"/>
          <w:rFonts w:ascii="Consolas" w:hAnsi="Consolas"/>
          <w:color w:val="2F9C0A"/>
          <w:sz w:val="23"/>
          <w:szCs w:val="23"/>
        </w:rPr>
        <w:t>useContext</w:t>
      </w:r>
      <w:r>
        <w:rPr>
          <w:rStyle w:val="token"/>
          <w:rFonts w:ascii="Consolas" w:hAnsi="Consolas"/>
          <w:color w:val="5F6364"/>
          <w:sz w:val="23"/>
          <w:szCs w:val="23"/>
        </w:rPr>
        <w:t>(</w:t>
      </w:r>
      <w:r>
        <w:rPr>
          <w:rStyle w:val="HTMLCode"/>
          <w:rFonts w:ascii="Consolas" w:hAnsi="Consolas"/>
          <w:color w:val="000000"/>
          <w:sz w:val="23"/>
          <w:szCs w:val="23"/>
        </w:rPr>
        <w:t>employeeContext</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updateSalary</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context</w:t>
      </w:r>
      <w:r>
        <w:rPr>
          <w:rStyle w:val="token"/>
          <w:rFonts w:ascii="Consolas" w:hAnsi="Consolas"/>
          <w:color w:val="5F6364"/>
          <w:sz w:val="23"/>
          <w:szCs w:val="23"/>
        </w:rPr>
        <w:t>.</w:t>
      </w:r>
      <w:r>
        <w:rPr>
          <w:rStyle w:val="token"/>
          <w:rFonts w:ascii="Consolas" w:hAnsi="Consolas"/>
          <w:color w:val="2F9C0A"/>
          <w:sz w:val="23"/>
          <w:szCs w:val="23"/>
        </w:rPr>
        <w:t>updateEmployee</w:t>
      </w:r>
      <w:r>
        <w:rPr>
          <w:rStyle w:val="token"/>
          <w:rFonts w:ascii="Consolas" w:hAnsi="Consolas"/>
          <w:color w:val="5F6364"/>
          <w:sz w:val="23"/>
          <w:szCs w:val="23"/>
        </w:rPr>
        <w:t>({</w:t>
      </w:r>
      <w:r>
        <w:rPr>
          <w:rStyle w:val="token"/>
          <w:rFonts w:ascii="Consolas" w:hAnsi="Consolas"/>
          <w:color w:val="A67F59"/>
          <w:sz w:val="23"/>
          <w:szCs w:val="23"/>
        </w:rPr>
        <w:t>...</w:t>
      </w:r>
      <w:r>
        <w:rPr>
          <w:rStyle w:val="HTMLCode"/>
          <w:rFonts w:ascii="Consolas" w:hAnsi="Consolas"/>
          <w:color w:val="000000"/>
          <w:sz w:val="23"/>
          <w:szCs w:val="23"/>
        </w:rPr>
        <w:t>context</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A67F59"/>
          <w:sz w:val="23"/>
          <w:szCs w:val="23"/>
        </w:rPr>
        <w:t>:</w:t>
      </w:r>
      <w:r>
        <w:rPr>
          <w:rStyle w:val="token"/>
          <w:rFonts w:ascii="Consolas" w:hAnsi="Consolas"/>
          <w:color w:val="C92C2C"/>
          <w:sz w:val="23"/>
          <w:szCs w:val="23"/>
        </w:rPr>
        <w:t>15000</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Salary Component</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w:t>
      </w:r>
      <w:r>
        <w:rPr>
          <w:rStyle w:val="token"/>
          <w:rFonts w:ascii="Consolas" w:hAnsi="Consolas"/>
          <w:color w:val="C92C2C"/>
          <w:sz w:val="23"/>
          <w:szCs w:val="23"/>
        </w:rPr>
        <w:t>ID</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context</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Salary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w:t>
      </w:r>
      <w:r>
        <w:rPr>
          <w:rStyle w:val="token"/>
          <w:rFonts w:ascii="Consolas" w:hAnsi="Consolas"/>
          <w:color w:val="5F6364"/>
          <w:sz w:val="23"/>
          <w:szCs w:val="23"/>
        </w:rPr>
        <w:t>{</w:t>
      </w:r>
      <w:r>
        <w:rPr>
          <w:rStyle w:val="HTMLCode"/>
          <w:rFonts w:ascii="Consolas" w:hAnsi="Consolas"/>
          <w:color w:val="000000"/>
          <w:sz w:val="23"/>
          <w:szCs w:val="23"/>
        </w:rPr>
        <w:t>context</w:t>
      </w:r>
      <w:r>
        <w:rPr>
          <w:rStyle w:val="token"/>
          <w:rFonts w:ascii="Consolas" w:hAnsi="Consolas"/>
          <w:color w:val="5F6364"/>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button onClick</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updateSalary</w:t>
      </w:r>
      <w:r>
        <w:rPr>
          <w:rStyle w:val="token"/>
          <w:rFonts w:ascii="Consolas" w:hAnsi="Consolas"/>
          <w:color w:val="5F6364"/>
          <w:sz w:val="23"/>
          <w:szCs w:val="23"/>
        </w:rPr>
        <w:t>}</w:t>
      </w:r>
      <w:r>
        <w:rPr>
          <w:rStyle w:val="token"/>
          <w:rFonts w:ascii="Consolas" w:hAnsi="Consolas"/>
          <w:color w:val="A67F59"/>
          <w:sz w:val="23"/>
          <w:szCs w:val="23"/>
        </w:rPr>
        <w:t>&gt;</w:t>
      </w:r>
      <w:r>
        <w:rPr>
          <w:rStyle w:val="HTMLCode"/>
          <w:rFonts w:ascii="Consolas" w:hAnsi="Consolas"/>
          <w:color w:val="000000"/>
          <w:sz w:val="23"/>
          <w:szCs w:val="23"/>
        </w:rPr>
        <w:t>Update</w:t>
      </w:r>
      <w:r>
        <w:rPr>
          <w:rStyle w:val="token"/>
          <w:rFonts w:ascii="Consolas" w:hAnsi="Consolas"/>
          <w:color w:val="A67F59"/>
          <w:sz w:val="23"/>
          <w:szCs w:val="23"/>
        </w:rPr>
        <w:t>&lt;/</w:t>
      </w:r>
      <w:r>
        <w:rPr>
          <w:rStyle w:val="HTMLCode"/>
          <w:rFonts w:ascii="Consolas" w:hAnsi="Consolas"/>
          <w:color w:val="000000"/>
          <w:sz w:val="23"/>
          <w:szCs w:val="23"/>
        </w:rPr>
        <w:t>button</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Permanent</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Permanent Component Contents</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Contract</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Contract Component Contents</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w:t>
      </w:r>
      <w:r>
        <w:rPr>
          <w:rStyle w:val="token"/>
          <w:rFonts w:ascii="Consolas" w:hAnsi="Consolas"/>
          <w:color w:val="A67F59"/>
          <w:sz w:val="23"/>
          <w:szCs w:val="23"/>
        </w:rPr>
        <w:t>=&lt;</w:t>
      </w:r>
      <w:r>
        <w:rPr>
          <w:rStyle w:val="HTMLCode"/>
          <w:rFonts w:ascii="Consolas" w:hAnsi="Consolas"/>
          <w:color w:val="000000"/>
          <w:sz w:val="23"/>
          <w:szCs w:val="23"/>
        </w:rPr>
        <w:t>App</w:t>
      </w:r>
      <w:r>
        <w:rPr>
          <w:rStyle w:val="token"/>
          <w:rFonts w:ascii="Consolas" w:hAnsi="Consolas"/>
          <w:color w:val="A67F59"/>
          <w:sz w:val="23"/>
          <w:szCs w:val="23"/>
        </w:rPr>
        <w:t>&gt;&lt;/</w:t>
      </w:r>
      <w:r>
        <w:rPr>
          <w:rStyle w:val="HTMLCode"/>
          <w:rFonts w:ascii="Consolas" w:hAnsi="Consolas"/>
          <w:color w:val="000000"/>
          <w:sz w:val="23"/>
          <w:szCs w:val="23"/>
        </w:rPr>
        <w:t>App</w:t>
      </w:r>
      <w:r>
        <w:rPr>
          <w:rStyle w:val="token"/>
          <w:rFonts w:ascii="Consolas" w:hAnsi="Consolas"/>
          <w:color w:val="A67F59"/>
          <w:sz w:val="23"/>
          <w:szCs w:val="23"/>
        </w:rPr>
        <w:t>&gt;</w:t>
      </w: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CB3242" w:rsidRDefault="00CB3242" w:rsidP="00CB3242">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E37554" w:rsidRDefault="00E37554" w:rsidP="00E37554">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Custom Hooks</w:t>
      </w:r>
    </w:p>
    <w:p w:rsidR="00E37554" w:rsidRDefault="00E37554" w:rsidP="00E37554">
      <w:pPr>
        <w:rPr>
          <w:rFonts w:ascii="Times New Roman" w:hAnsi="Times New Roman" w:cs="Times New Roman"/>
          <w:sz w:val="24"/>
          <w:szCs w:val="24"/>
        </w:rPr>
      </w:pPr>
    </w:p>
    <w:p w:rsidR="00E37554" w:rsidRDefault="00E37554" w:rsidP="00E37554">
      <w:pPr>
        <w:pStyle w:val="NormalWeb"/>
        <w:spacing w:before="0" w:beforeAutospacing="0" w:after="360" w:afterAutospacing="0" w:line="360" w:lineRule="atLeast"/>
        <w:rPr>
          <w:color w:val="333333"/>
          <w:sz w:val="29"/>
          <w:szCs w:val="29"/>
        </w:rPr>
      </w:pPr>
      <w:r>
        <w:rPr>
          <w:color w:val="333333"/>
          <w:sz w:val="29"/>
          <w:szCs w:val="29"/>
        </w:rPr>
        <w:t>In this article, we will discuss about Building </w:t>
      </w:r>
      <w:r>
        <w:rPr>
          <w:rStyle w:val="Strong"/>
          <w:color w:val="333333"/>
          <w:sz w:val="29"/>
          <w:szCs w:val="29"/>
        </w:rPr>
        <w:t>Custom hooks</w:t>
      </w:r>
      <w:r>
        <w:rPr>
          <w:color w:val="333333"/>
          <w:sz w:val="29"/>
          <w:szCs w:val="29"/>
        </w:rPr>
        <w:t> in React.</w:t>
      </w:r>
    </w:p>
    <w:p w:rsidR="00E37554" w:rsidRDefault="00E37554" w:rsidP="00E37554">
      <w:pPr>
        <w:pStyle w:val="NormalWeb"/>
        <w:spacing w:before="0" w:beforeAutospacing="0" w:after="360" w:afterAutospacing="0" w:line="360" w:lineRule="atLeast"/>
        <w:rPr>
          <w:color w:val="333333"/>
          <w:sz w:val="29"/>
          <w:szCs w:val="29"/>
        </w:rPr>
      </w:pPr>
      <w:r>
        <w:rPr>
          <w:color w:val="333333"/>
          <w:sz w:val="29"/>
          <w:szCs w:val="29"/>
        </w:rPr>
        <w:lastRenderedPageBreak/>
        <w:t>There might be instances where we have been using the same repetitive and redundant stateful logic inside multiple components. Lets take a look at one example. We have two components, one is Employee Component and the other one is Department Component. Employee Component connects to a Web API, fetch the employee data when the Component is mounted and display the data.</w:t>
      </w:r>
    </w:p>
    <w:p w:rsidR="00E37554" w:rsidRDefault="00E37554" w:rsidP="00E37554">
      <w:pPr>
        <w:pStyle w:val="NormalWeb"/>
        <w:spacing w:before="0" w:beforeAutospacing="0" w:after="360" w:afterAutospacing="0" w:line="360" w:lineRule="atLeast"/>
        <w:rPr>
          <w:color w:val="333333"/>
          <w:sz w:val="29"/>
          <w:szCs w:val="29"/>
        </w:rPr>
      </w:pPr>
      <w:r>
        <w:rPr>
          <w:color w:val="333333"/>
          <w:sz w:val="29"/>
          <w:szCs w:val="29"/>
        </w:rPr>
        <w:t>Similarly Department Component connects to a Web API, fetch the departments data when the Component is mounted and display the data.</w:t>
      </w:r>
    </w:p>
    <w:p w:rsidR="00E37554" w:rsidRDefault="00E37554" w:rsidP="00E37554">
      <w:pPr>
        <w:pStyle w:val="NormalWeb"/>
        <w:spacing w:before="0" w:beforeAutospacing="0" w:after="360" w:afterAutospacing="0" w:line="360" w:lineRule="atLeast"/>
        <w:rPr>
          <w:color w:val="333333"/>
          <w:sz w:val="29"/>
          <w:szCs w:val="29"/>
        </w:rPr>
      </w:pPr>
      <w:r>
        <w:rPr>
          <w:noProof/>
          <w:color w:val="333333"/>
          <w:sz w:val="29"/>
          <w:szCs w:val="29"/>
        </w:rPr>
        <w:drawing>
          <wp:inline distT="0" distB="0" distL="0" distR="0" wp14:anchorId="37CBD37D" wp14:editId="217D2686">
            <wp:extent cx="7096125" cy="5038725"/>
            <wp:effectExtent l="0" t="0" r="9525" b="9525"/>
            <wp:docPr id="9" name="Picture 9" descr="https://www.pragimtech.com/blog/contribute/article_images/1320200510201106/Test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pragimtech.com/blog/contribute/article_images/1320200510201106/TestImage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96125" cy="5038725"/>
                    </a:xfrm>
                    <a:prstGeom prst="rect">
                      <a:avLst/>
                    </a:prstGeom>
                    <a:noFill/>
                    <a:ln>
                      <a:noFill/>
                    </a:ln>
                  </pic:spPr>
                </pic:pic>
              </a:graphicData>
            </a:graphic>
          </wp:inline>
        </w:drawing>
      </w:r>
    </w:p>
    <w:p w:rsidR="00E37554" w:rsidRDefault="00E37554" w:rsidP="00E37554">
      <w:pPr>
        <w:pStyle w:val="NormalWeb"/>
        <w:spacing w:before="0" w:beforeAutospacing="0" w:after="360" w:afterAutospacing="0" w:line="360" w:lineRule="atLeast"/>
        <w:rPr>
          <w:color w:val="333333"/>
          <w:sz w:val="29"/>
          <w:szCs w:val="29"/>
        </w:rPr>
      </w:pPr>
      <w:r>
        <w:rPr>
          <w:color w:val="333333"/>
          <w:sz w:val="29"/>
          <w:szCs w:val="29"/>
        </w:rPr>
        <w:t>We might write the same code in both the Components to achieve this. </w:t>
      </w:r>
      <w:r>
        <w:rPr>
          <w:color w:val="626262"/>
          <w:sz w:val="29"/>
          <w:szCs w:val="29"/>
        </w:rPr>
        <w:t>We were able to handle this by creating Render props and Higher Order Components in the case of Class Components.</w:t>
      </w:r>
    </w:p>
    <w:p w:rsidR="00E37554" w:rsidRDefault="00E37554" w:rsidP="00E37554">
      <w:pPr>
        <w:pStyle w:val="NormalWeb"/>
        <w:spacing w:before="0" w:beforeAutospacing="0" w:after="360" w:afterAutospacing="0" w:line="360" w:lineRule="atLeast"/>
        <w:rPr>
          <w:color w:val="333333"/>
          <w:sz w:val="29"/>
          <w:szCs w:val="29"/>
        </w:rPr>
      </w:pPr>
      <w:r>
        <w:rPr>
          <w:color w:val="333333"/>
          <w:sz w:val="29"/>
          <w:szCs w:val="29"/>
        </w:rPr>
        <w:t>What if if we want to reuse the code between function components. </w:t>
      </w:r>
    </w:p>
    <w:p w:rsidR="00E37554" w:rsidRDefault="00E37554" w:rsidP="00E37554">
      <w:pPr>
        <w:pStyle w:val="NormalWeb"/>
        <w:spacing w:before="0" w:beforeAutospacing="0" w:after="360" w:afterAutospacing="0" w:line="360" w:lineRule="atLeast"/>
        <w:rPr>
          <w:color w:val="333333"/>
          <w:sz w:val="29"/>
          <w:szCs w:val="29"/>
        </w:rPr>
      </w:pPr>
      <w:r>
        <w:rPr>
          <w:color w:val="333333"/>
          <w:sz w:val="29"/>
          <w:szCs w:val="29"/>
        </w:rPr>
        <w:lastRenderedPageBreak/>
        <w:t>Lets see how easily we can do that in the case of function components. </w:t>
      </w:r>
    </w:p>
    <w:p w:rsidR="00E37554" w:rsidRDefault="00E37554" w:rsidP="00E37554">
      <w:pPr>
        <w:pStyle w:val="NormalWeb"/>
        <w:spacing w:before="0" w:beforeAutospacing="0" w:after="360" w:afterAutospacing="0" w:line="360" w:lineRule="atLeast"/>
        <w:rPr>
          <w:color w:val="333333"/>
          <w:sz w:val="29"/>
          <w:szCs w:val="29"/>
        </w:rPr>
      </w:pPr>
      <w:r>
        <w:rPr>
          <w:color w:val="333333"/>
          <w:sz w:val="29"/>
          <w:szCs w:val="29"/>
        </w:rPr>
        <w:t>We will create three different components. One is Employee Component, second one is Department Component and the last one is App Component. </w:t>
      </w:r>
    </w:p>
    <w:p w:rsidR="00E37554" w:rsidRDefault="00E37554" w:rsidP="00E37554">
      <w:pPr>
        <w:pStyle w:val="NormalWeb"/>
        <w:spacing w:before="0" w:beforeAutospacing="0" w:after="360" w:afterAutospacing="0" w:line="360" w:lineRule="atLeast"/>
        <w:rPr>
          <w:color w:val="333333"/>
          <w:sz w:val="29"/>
          <w:szCs w:val="29"/>
        </w:rPr>
      </w:pPr>
      <w:r>
        <w:rPr>
          <w:color w:val="333333"/>
          <w:sz w:val="29"/>
          <w:szCs w:val="29"/>
        </w:rPr>
        <w:t>We have developed these components previously, lets paste the components one by one. </w:t>
      </w:r>
    </w:p>
    <w:p w:rsidR="00E37554" w:rsidRDefault="00E37554" w:rsidP="00E37554">
      <w:pPr>
        <w:pStyle w:val="NormalWeb"/>
        <w:spacing w:before="0" w:beforeAutospacing="0" w:after="360" w:afterAutospacing="0" w:line="360" w:lineRule="atLeast"/>
        <w:rPr>
          <w:color w:val="333333"/>
          <w:sz w:val="29"/>
          <w:szCs w:val="29"/>
        </w:rPr>
      </w:pPr>
      <w:r>
        <w:rPr>
          <w:color w:val="333333"/>
          <w:sz w:val="29"/>
          <w:szCs w:val="29"/>
        </w:rPr>
        <w:t>We can create a Javascript function, write the reusable code in that function and this function can be used in any component where we want to reuse that logic.</w:t>
      </w:r>
    </w:p>
    <w:p w:rsidR="00E37554" w:rsidRDefault="00E37554" w:rsidP="00E37554">
      <w:pPr>
        <w:pStyle w:val="NormalWeb"/>
        <w:spacing w:before="0" w:beforeAutospacing="0" w:after="360" w:afterAutospacing="0" w:line="360" w:lineRule="atLeast"/>
        <w:rPr>
          <w:color w:val="333333"/>
          <w:sz w:val="29"/>
          <w:szCs w:val="29"/>
        </w:rPr>
      </w:pPr>
      <w:r>
        <w:rPr>
          <w:color w:val="333333"/>
          <w:sz w:val="29"/>
          <w:szCs w:val="29"/>
        </w:rPr>
        <w:t>Lets create function called as useList and this function accepts Web API url as a parameter, </w:t>
      </w:r>
    </w:p>
    <w:p w:rsidR="00E37554" w:rsidRDefault="00E37554" w:rsidP="00E37554">
      <w:pPr>
        <w:pStyle w:val="NormalWeb"/>
        <w:spacing w:before="0" w:beforeAutospacing="0" w:after="360" w:afterAutospacing="0" w:line="360" w:lineRule="atLeast"/>
        <w:rPr>
          <w:color w:val="333333"/>
          <w:sz w:val="29"/>
          <w:szCs w:val="29"/>
        </w:rPr>
      </w:pPr>
      <w:r>
        <w:rPr>
          <w:color w:val="333333"/>
          <w:sz w:val="29"/>
          <w:szCs w:val="29"/>
        </w:rPr>
        <w:t>Now lets create a state variable in which we will store the list data and we will initialize it to empty array.</w:t>
      </w:r>
    </w:p>
    <w:p w:rsidR="00E37554" w:rsidRDefault="00E37554" w:rsidP="00E37554">
      <w:pPr>
        <w:pStyle w:val="NormalWeb"/>
        <w:spacing w:before="0" w:beforeAutospacing="0" w:after="360" w:afterAutospacing="0" w:line="360" w:lineRule="atLeast"/>
        <w:rPr>
          <w:color w:val="333333"/>
          <w:sz w:val="29"/>
          <w:szCs w:val="29"/>
        </w:rPr>
      </w:pPr>
      <w:r>
        <w:rPr>
          <w:color w:val="333333"/>
          <w:sz w:val="29"/>
          <w:szCs w:val="29"/>
        </w:rPr>
        <w:t>Now we will call the API with in useEffect hook. I have the code handy and pasting it here. </w:t>
      </w:r>
    </w:p>
    <w:p w:rsidR="00E37554" w:rsidRDefault="00E37554" w:rsidP="00E37554">
      <w:pPr>
        <w:pStyle w:val="NormalWeb"/>
        <w:spacing w:before="0" w:beforeAutospacing="0" w:after="360" w:afterAutospacing="0" w:line="360" w:lineRule="atLeast"/>
        <w:rPr>
          <w:color w:val="333333"/>
          <w:sz w:val="29"/>
          <w:szCs w:val="29"/>
        </w:rPr>
      </w:pPr>
      <w:r>
        <w:rPr>
          <w:color w:val="333333"/>
          <w:sz w:val="29"/>
          <w:szCs w:val="29"/>
        </w:rPr>
        <w:t>Now we will return the list from this function. Remember that it is a Javascript function and we can return anything as we want.</w:t>
      </w:r>
    </w:p>
    <w:p w:rsidR="00E37554" w:rsidRDefault="00E37554" w:rsidP="00E37554">
      <w:pPr>
        <w:pStyle w:val="NormalWeb"/>
        <w:spacing w:before="0" w:beforeAutospacing="0" w:after="360" w:afterAutospacing="0" w:line="360" w:lineRule="atLeast"/>
        <w:rPr>
          <w:color w:val="333333"/>
          <w:sz w:val="29"/>
          <w:szCs w:val="29"/>
        </w:rPr>
      </w:pPr>
      <w:r>
        <w:rPr>
          <w:color w:val="333333"/>
          <w:sz w:val="29"/>
          <w:szCs w:val="29"/>
        </w:rPr>
        <w:t>With in that Javascript function, as we are using other React hooks then that function will be referred as Custom Hook. </w:t>
      </w:r>
    </w:p>
    <w:p w:rsidR="00E37554" w:rsidRDefault="00E37554" w:rsidP="00E37554">
      <w:pPr>
        <w:pStyle w:val="NormalWeb"/>
        <w:spacing w:before="0" w:beforeAutospacing="0" w:after="360" w:afterAutospacing="0" w:line="360" w:lineRule="atLeast"/>
        <w:rPr>
          <w:color w:val="333333"/>
          <w:sz w:val="29"/>
          <w:szCs w:val="29"/>
        </w:rPr>
      </w:pPr>
      <w:r>
        <w:rPr>
          <w:color w:val="333333"/>
          <w:sz w:val="29"/>
          <w:szCs w:val="29"/>
        </w:rPr>
        <w:t>Now we can call this hook from both Employee Component and Department Component. </w:t>
      </w:r>
    </w:p>
    <w:p w:rsidR="00E37554" w:rsidRDefault="00E37554" w:rsidP="00E37554">
      <w:pPr>
        <w:pStyle w:val="NormalWeb"/>
        <w:spacing w:before="0" w:beforeAutospacing="0" w:after="360" w:afterAutospacing="0" w:line="360" w:lineRule="atLeast"/>
        <w:rPr>
          <w:color w:val="333333"/>
          <w:sz w:val="29"/>
          <w:szCs w:val="29"/>
        </w:rPr>
      </w:pPr>
      <w:r>
        <w:rPr>
          <w:color w:val="333333"/>
          <w:sz w:val="29"/>
          <w:szCs w:val="29"/>
        </w:rPr>
        <w:t>Save the Changes, navigate to the browser. We can see that both Employees data and departments data being displayed. </w:t>
      </w:r>
    </w:p>
    <w:p w:rsidR="00E37554" w:rsidRDefault="00E37554" w:rsidP="00E37554">
      <w:pPr>
        <w:pStyle w:val="NormalWeb"/>
        <w:spacing w:before="0" w:beforeAutospacing="0" w:after="360" w:afterAutospacing="0" w:line="360" w:lineRule="atLeast"/>
        <w:rPr>
          <w:color w:val="333333"/>
          <w:sz w:val="29"/>
          <w:szCs w:val="29"/>
        </w:rPr>
      </w:pPr>
      <w:r>
        <w:rPr>
          <w:color w:val="333333"/>
          <w:sz w:val="29"/>
          <w:szCs w:val="29"/>
        </w:rPr>
        <w:t>Building our own Hooks lets us extract component logic into reusable functions.</w:t>
      </w:r>
    </w:p>
    <w:p w:rsidR="00E37554" w:rsidRDefault="00E37554" w:rsidP="00E37554">
      <w:pPr>
        <w:pStyle w:val="NormalWeb"/>
        <w:spacing w:before="0" w:beforeAutospacing="0" w:after="360" w:afterAutospacing="0" w:line="360" w:lineRule="atLeast"/>
        <w:rPr>
          <w:color w:val="333333"/>
          <w:sz w:val="29"/>
          <w:szCs w:val="29"/>
        </w:rPr>
      </w:pPr>
      <w:r>
        <w:rPr>
          <w:rStyle w:val="Strong"/>
          <w:color w:val="333333"/>
          <w:sz w:val="29"/>
          <w:szCs w:val="29"/>
        </w:rPr>
        <w:t>A custom Hook is a JavaScript function whose name starts with ”use” and that may call other Hooks.</w:t>
      </w:r>
      <w:r>
        <w:rPr>
          <w:color w:val="333333"/>
          <w:sz w:val="29"/>
          <w:szCs w:val="29"/>
        </w:rPr>
        <w:t xml:space="preserve"> It is a convention that we will start the hook </w:t>
      </w:r>
      <w:r>
        <w:rPr>
          <w:color w:val="333333"/>
          <w:sz w:val="29"/>
          <w:szCs w:val="29"/>
        </w:rPr>
        <w:lastRenderedPageBreak/>
        <w:t>name with </w:t>
      </w:r>
      <w:r>
        <w:rPr>
          <w:rStyle w:val="Strong"/>
          <w:color w:val="333333"/>
          <w:sz w:val="29"/>
          <w:szCs w:val="29"/>
        </w:rPr>
        <w:t>use </w:t>
      </w:r>
      <w:r>
        <w:rPr>
          <w:color w:val="333333"/>
          <w:sz w:val="29"/>
          <w:szCs w:val="29"/>
        </w:rPr>
        <w:t>else we will be violating the rules of Hooks. We will discuss later about rules of Hooks. </w:t>
      </w:r>
    </w:p>
    <w:p w:rsidR="00E37554" w:rsidRDefault="00E37554" w:rsidP="00E37554">
      <w:pPr>
        <w:pStyle w:val="NormalWeb"/>
        <w:spacing w:before="0" w:beforeAutospacing="0" w:after="360" w:afterAutospacing="0" w:line="360" w:lineRule="atLeast"/>
        <w:rPr>
          <w:color w:val="333333"/>
          <w:sz w:val="29"/>
          <w:szCs w:val="29"/>
        </w:rPr>
      </w:pPr>
      <w:r>
        <w:rPr>
          <w:color w:val="333333"/>
          <w:sz w:val="29"/>
          <w:szCs w:val="29"/>
        </w:rPr>
        <w:t>A custom Hook doesn’t need to have a specific signature. We can decide what it takes as arguments, and what, to return.</w:t>
      </w:r>
    </w:p>
    <w:p w:rsidR="00E37554" w:rsidRDefault="00E37554" w:rsidP="00E37554">
      <w:pPr>
        <w:pStyle w:val="NormalWeb"/>
        <w:spacing w:before="0" w:beforeAutospacing="0" w:after="360" w:afterAutospacing="0" w:line="360" w:lineRule="atLeast"/>
        <w:rPr>
          <w:color w:val="333333"/>
          <w:sz w:val="29"/>
          <w:szCs w:val="29"/>
        </w:rPr>
      </w:pPr>
      <w:r>
        <w:rPr>
          <w:color w:val="333333"/>
          <w:sz w:val="29"/>
          <w:szCs w:val="29"/>
        </w:rPr>
        <w:t>One hook can be used by multiple components as we have seen here, and every time we use a custom Hook, all state and effects inside of it are fully independent from one component to the other component.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useState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useEffect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ReactDOM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'react-dom'</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useList</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url</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data</w:t>
      </w:r>
      <w:r>
        <w:rPr>
          <w:rStyle w:val="token"/>
          <w:rFonts w:ascii="Consolas" w:eastAsiaTheme="majorEastAsia" w:hAnsi="Consolas"/>
          <w:color w:val="5F6364"/>
          <w:sz w:val="23"/>
          <w:szCs w:val="23"/>
        </w:rPr>
        <w:t>,</w:t>
      </w:r>
      <w:r>
        <w:rPr>
          <w:rStyle w:val="HTMLCode"/>
          <w:rFonts w:ascii="Consolas" w:hAnsi="Consolas"/>
          <w:color w:val="000000"/>
          <w:sz w:val="23"/>
          <w:szCs w:val="23"/>
        </w:rPr>
        <w:t>setData</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useState</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useEffect</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fetch</w:t>
      </w:r>
      <w:r>
        <w:rPr>
          <w:rStyle w:val="token"/>
          <w:rFonts w:ascii="Consolas" w:eastAsiaTheme="majorEastAsia" w:hAnsi="Consolas"/>
          <w:color w:val="5F6364"/>
          <w:sz w:val="23"/>
          <w:szCs w:val="23"/>
        </w:rPr>
        <w:t>(</w:t>
      </w:r>
      <w:r>
        <w:rPr>
          <w:rStyle w:val="HTMLCode"/>
          <w:rFonts w:ascii="Consolas" w:hAnsi="Consolas"/>
          <w:color w:val="000000"/>
          <w:sz w:val="23"/>
          <w:szCs w:val="23"/>
        </w:rPr>
        <w:t>url</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res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json</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result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setData</w:t>
      </w:r>
      <w:r>
        <w:rPr>
          <w:rStyle w:val="token"/>
          <w:rFonts w:ascii="Consolas" w:eastAsiaTheme="majorEastAsia" w:hAnsi="Consolas"/>
          <w:color w:val="5F6364"/>
          <w:sz w:val="23"/>
          <w:szCs w:val="23"/>
        </w:rPr>
        <w:t>(</w:t>
      </w:r>
      <w:r>
        <w:rPr>
          <w:rStyle w:val="HTMLCode"/>
          <w:rFonts w:ascii="Consolas" w:hAnsi="Consolas"/>
          <w:color w:val="000000"/>
          <w:sz w:val="23"/>
          <w:szCs w:val="23"/>
        </w:rPr>
        <w:t>result</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data</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Employee</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employees</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useList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"https://localhost:44306/api/Employee"</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Employees Data</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Id</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Name</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Location</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Salary</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employees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map</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emp</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 key</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Location</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Salary</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lastRenderedPageBreak/>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Department</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departments</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useList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"https://localhost:44306/api/Dept"</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Department Data</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Id</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Name</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departments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map</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emp</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 key</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App</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Employee</w:t>
      </w:r>
      <w:r>
        <w:rPr>
          <w:rStyle w:val="token"/>
          <w:rFonts w:ascii="Consolas" w:eastAsiaTheme="majorEastAsia" w:hAnsi="Consolas"/>
          <w:color w:val="A67F59"/>
          <w:sz w:val="23"/>
          <w:szCs w:val="23"/>
        </w:rPr>
        <w:t>&gt;&lt;/</w:t>
      </w:r>
      <w:r>
        <w:rPr>
          <w:rStyle w:val="HTMLCode"/>
          <w:rFonts w:ascii="Consolas" w:hAnsi="Consolas"/>
          <w:color w:val="000000"/>
          <w:sz w:val="23"/>
          <w:szCs w:val="23"/>
        </w:rPr>
        <w:t>Employee</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Department</w:t>
      </w:r>
      <w:r>
        <w:rPr>
          <w:rStyle w:val="token"/>
          <w:rFonts w:ascii="Consolas" w:eastAsiaTheme="majorEastAsia" w:hAnsi="Consolas"/>
          <w:color w:val="A67F59"/>
          <w:sz w:val="23"/>
          <w:szCs w:val="23"/>
        </w:rPr>
        <w:t>&gt;&lt;/</w:t>
      </w:r>
      <w:r>
        <w:rPr>
          <w:rStyle w:val="HTMLCode"/>
          <w:rFonts w:ascii="Consolas" w:hAnsi="Consolas"/>
          <w:color w:val="000000"/>
          <w:sz w:val="23"/>
          <w:szCs w:val="23"/>
        </w:rPr>
        <w:t>Department</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element</w:t>
      </w:r>
      <w:r>
        <w:rPr>
          <w:rStyle w:val="token"/>
          <w:rFonts w:ascii="Consolas" w:eastAsiaTheme="majorEastAsia" w:hAnsi="Consolas"/>
          <w:color w:val="A67F59"/>
          <w:sz w:val="23"/>
          <w:szCs w:val="23"/>
        </w:rPr>
        <w:t>=&lt;</w:t>
      </w:r>
      <w:r>
        <w:rPr>
          <w:rStyle w:val="HTMLCode"/>
          <w:rFonts w:ascii="Consolas" w:hAnsi="Consolas"/>
          <w:color w:val="000000"/>
          <w:sz w:val="23"/>
          <w:szCs w:val="23"/>
        </w:rPr>
        <w:t>App</w:t>
      </w:r>
      <w:r>
        <w:rPr>
          <w:rStyle w:val="token"/>
          <w:rFonts w:ascii="Consolas" w:eastAsiaTheme="majorEastAsia" w:hAnsi="Consolas"/>
          <w:color w:val="A67F59"/>
          <w:sz w:val="23"/>
          <w:szCs w:val="23"/>
        </w:rPr>
        <w:t>&gt;&lt;/</w:t>
      </w:r>
      <w:r>
        <w:rPr>
          <w:rStyle w:val="HTMLCode"/>
          <w:rFonts w:ascii="Consolas" w:hAnsi="Consolas"/>
          <w:color w:val="000000"/>
          <w:sz w:val="23"/>
          <w:szCs w:val="23"/>
        </w:rPr>
        <w:t>App</w:t>
      </w:r>
      <w:r>
        <w:rPr>
          <w:rStyle w:val="token"/>
          <w:rFonts w:ascii="Consolas" w:eastAsiaTheme="majorEastAsia" w:hAnsi="Consolas"/>
          <w:color w:val="A67F59"/>
          <w:sz w:val="23"/>
          <w:szCs w:val="23"/>
        </w:rPr>
        <w:t>&gt;</w:t>
      </w: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37554" w:rsidRDefault="00E37554" w:rsidP="00E37554">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ReactDOM</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element</w:t>
      </w:r>
      <w:r>
        <w:rPr>
          <w:rStyle w:val="token"/>
          <w:rFonts w:ascii="Consolas" w:eastAsiaTheme="majorEastAsia" w:hAnsi="Consolas"/>
          <w:color w:val="5F6364"/>
          <w:sz w:val="23"/>
          <w:szCs w:val="23"/>
        </w:rPr>
        <w:t>,</w:t>
      </w:r>
      <w:r>
        <w:rPr>
          <w:rStyle w:val="HTMLCode"/>
          <w:rFonts w:ascii="Consolas" w:hAnsi="Consolas"/>
          <w:color w:val="000000"/>
          <w:sz w:val="23"/>
          <w:szCs w:val="23"/>
        </w:rPr>
        <w:t>document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getElementById</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"root"</w:t>
      </w:r>
      <w:r>
        <w:rPr>
          <w:rStyle w:val="token"/>
          <w:rFonts w:ascii="Consolas" w:eastAsiaTheme="majorEastAsia" w:hAnsi="Consolas"/>
          <w:color w:val="5F6364"/>
          <w:sz w:val="23"/>
          <w:szCs w:val="23"/>
        </w:rPr>
        <w:t>));</w:t>
      </w:r>
    </w:p>
    <w:p w:rsidR="00687B07" w:rsidRDefault="00687B07" w:rsidP="00687B07">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Custom Hooks Part-2</w:t>
      </w:r>
    </w:p>
    <w:p w:rsidR="00687B07" w:rsidRDefault="00687B07" w:rsidP="00687B07">
      <w:pPr>
        <w:rPr>
          <w:rFonts w:ascii="Times New Roman" w:hAnsi="Times New Roman" w:cs="Times New Roman"/>
          <w:sz w:val="24"/>
          <w:szCs w:val="24"/>
        </w:rPr>
      </w:pP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In this article, we will continue our discussion about Custom hooks in React.</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In the last article, we have discussed about How to Create Custom Hooks in react and how to Reuse the Code. </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There will be many common scenarios which have to be implemented across multiple React Projects. Like for example, assume that you have opened a mobile app from your phone and trying to do some activity. Your mobile network is very Poor or you have lost the Internet connection. Then the app shows us that message you don’t have internet connection. Please check and try again. </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We see this functionality in multiple Mobile Apps. Rather than writing this functionality in every Project, we might want to reuse the same across multiple Projects. </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lastRenderedPageBreak/>
        <w:t>There are hundreds of such common examples we come across when we are developing multiple Projects. </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 Lets say we have been asked to create a custom React hook using which we will be able to perform speech-to-text conversion. </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After the Hooks have been introduced in React, code reusability has reached altogether a new level. </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so before we start writing your own custom hooks there is a VERY high possibility that someone has already written it and put it on npm. </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There are many Custom hooks available on npm which can be used in our Projects rather than implementing our own one. </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We can visit npmjs.com, we can search for packages like @rehooks/online-status or , react-speech-kit. </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We can install that respective package into our Project and use that hook in our Project straightaway. </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It’s a great way for us and for our team to maximize code reuse and speed up development.</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Now lets install one such custom hook from npm into our demo-project, using which we can do speech-to-text conversion.</w:t>
      </w: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npm i react</w:t>
      </w:r>
      <w:r>
        <w:rPr>
          <w:rStyle w:val="token"/>
          <w:rFonts w:ascii="Consolas" w:hAnsi="Consolas"/>
          <w:color w:val="A67F59"/>
          <w:sz w:val="23"/>
          <w:szCs w:val="23"/>
        </w:rPr>
        <w:t>-</w:t>
      </w:r>
      <w:r>
        <w:rPr>
          <w:rStyle w:val="HTMLCode"/>
          <w:rFonts w:ascii="Consolas" w:hAnsi="Consolas"/>
          <w:color w:val="000000"/>
          <w:sz w:val="23"/>
          <w:szCs w:val="23"/>
        </w:rPr>
        <w:t>speech</w:t>
      </w:r>
      <w:r>
        <w:rPr>
          <w:rStyle w:val="token"/>
          <w:rFonts w:ascii="Consolas" w:hAnsi="Consolas"/>
          <w:color w:val="A67F59"/>
          <w:sz w:val="23"/>
          <w:szCs w:val="23"/>
        </w:rPr>
        <w:t>-</w:t>
      </w:r>
      <w:r>
        <w:rPr>
          <w:rStyle w:val="HTMLCode"/>
          <w:rFonts w:ascii="Consolas" w:hAnsi="Consolas"/>
          <w:color w:val="000000"/>
          <w:sz w:val="23"/>
          <w:szCs w:val="23"/>
        </w:rPr>
        <w:t>kit</w:t>
      </w:r>
    </w:p>
    <w:p w:rsidR="00687B07" w:rsidRDefault="00687B07" w:rsidP="00687B07">
      <w:pPr>
        <w:rPr>
          <w:rFonts w:ascii="Times New Roman" w:hAnsi="Times New Roman"/>
          <w:color w:val="676A6D"/>
          <w:sz w:val="23"/>
          <w:szCs w:val="23"/>
        </w:rPr>
      </w:pP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Now lets Open index.js file from our demo-project. </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Import useSpeechRecognition from React-speech-kit.</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Lets create one function component and we will name it as App. </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Lets create one state variable in which we will store the text. </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lastRenderedPageBreak/>
        <w:t>Now we will call </w:t>
      </w:r>
      <w:r>
        <w:rPr>
          <w:rStyle w:val="Strong"/>
          <w:rFonts w:eastAsiaTheme="majorEastAsia"/>
          <w:color w:val="333333"/>
          <w:sz w:val="29"/>
          <w:szCs w:val="29"/>
        </w:rPr>
        <w:t>useSpeechRecognition  </w:t>
      </w:r>
      <w:r>
        <w:rPr>
          <w:color w:val="333333"/>
          <w:sz w:val="29"/>
          <w:szCs w:val="29"/>
        </w:rPr>
        <w:t>hook. </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The useSpeechRecognition returns an object that contains:</w:t>
      </w:r>
    </w:p>
    <w:p w:rsidR="00687B07" w:rsidRDefault="00687B07" w:rsidP="00687B07">
      <w:pPr>
        <w:numPr>
          <w:ilvl w:val="0"/>
          <w:numId w:val="11"/>
        </w:numPr>
        <w:spacing w:before="100" w:beforeAutospacing="1" w:after="120" w:line="360" w:lineRule="atLeast"/>
        <w:rPr>
          <w:color w:val="333333"/>
          <w:sz w:val="29"/>
          <w:szCs w:val="29"/>
        </w:rPr>
      </w:pPr>
      <w:r>
        <w:rPr>
          <w:rStyle w:val="Strong"/>
          <w:color w:val="333333"/>
          <w:sz w:val="29"/>
          <w:szCs w:val="29"/>
        </w:rPr>
        <w:t>listen</w:t>
      </w:r>
      <w:r>
        <w:rPr>
          <w:color w:val="333333"/>
          <w:sz w:val="29"/>
          <w:szCs w:val="29"/>
        </w:rPr>
        <w:t>: a function that tells the browser to listen for audio coming from the mic.</w:t>
      </w:r>
    </w:p>
    <w:p w:rsidR="00687B07" w:rsidRDefault="00687B07" w:rsidP="00687B07">
      <w:pPr>
        <w:numPr>
          <w:ilvl w:val="0"/>
          <w:numId w:val="11"/>
        </w:numPr>
        <w:spacing w:before="100" w:beforeAutospacing="1" w:after="120" w:line="360" w:lineRule="atLeast"/>
        <w:rPr>
          <w:color w:val="333333"/>
          <w:sz w:val="29"/>
          <w:szCs w:val="29"/>
        </w:rPr>
      </w:pPr>
      <w:r>
        <w:rPr>
          <w:rStyle w:val="Strong"/>
          <w:color w:val="333333"/>
          <w:sz w:val="29"/>
          <w:szCs w:val="29"/>
        </w:rPr>
        <w:t>stop</w:t>
      </w:r>
      <w:r>
        <w:rPr>
          <w:color w:val="333333"/>
          <w:sz w:val="29"/>
          <w:szCs w:val="29"/>
        </w:rPr>
        <w:t>: a function that cancels listening for input coming from the mic.</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To this useSpeechRecognition  hook, we can pass one object. To that object, we can pass a function to </w:t>
      </w:r>
      <w:r>
        <w:rPr>
          <w:rStyle w:val="Strong"/>
          <w:rFonts w:eastAsiaTheme="majorEastAsia"/>
          <w:color w:val="333333"/>
          <w:sz w:val="29"/>
          <w:szCs w:val="29"/>
        </w:rPr>
        <w:t>onResult</w:t>
      </w:r>
      <w:r>
        <w:rPr>
          <w:color w:val="333333"/>
          <w:sz w:val="29"/>
          <w:szCs w:val="29"/>
        </w:rPr>
        <w:t> property. This function takes the search to text conversion result as its input, and we can update the text to our state variable. </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Lets return a div container. We will place a text area element in which we will display the converted text. </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Lets add two buttons, one will be used to listen for the speech and the other one will be used to stop listening to the speech.</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Lets call this Component and will render that element to the root container. </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Save the changes, navigate to the browser. </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One can see that as we keep speaking that will be displayed as text in the textarea. </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There are many such hooks are available over npm one can make use of. </w:t>
      </w:r>
    </w:p>
    <w:p w:rsidR="00687B07" w:rsidRDefault="00687B07" w:rsidP="00687B07">
      <w:pPr>
        <w:pStyle w:val="NormalWeb"/>
        <w:spacing w:before="0" w:beforeAutospacing="0" w:after="360" w:afterAutospacing="0" w:line="360" w:lineRule="atLeast"/>
        <w:rPr>
          <w:color w:val="333333"/>
          <w:sz w:val="29"/>
          <w:szCs w:val="29"/>
        </w:rPr>
      </w:pPr>
      <w:r>
        <w:rPr>
          <w:color w:val="333333"/>
          <w:sz w:val="29"/>
          <w:szCs w:val="29"/>
        </w:rPr>
        <w:t>Custom Hooks allows us to reuse the stateful logic to the greatest extent.</w:t>
      </w: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useState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w:t>
      </w: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ReactDOM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'react-dom'</w:t>
      </w: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useSpeechRecognition</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'react-speech-kit'</w:t>
      </w: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App</w:t>
      </w:r>
      <w:r>
        <w:rPr>
          <w:rStyle w:val="token"/>
          <w:rFonts w:ascii="Consolas" w:hAnsi="Consolas"/>
          <w:color w:val="5F6364"/>
          <w:sz w:val="23"/>
          <w:szCs w:val="23"/>
        </w:rPr>
        <w:t>(){</w:t>
      </w: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const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text</w:t>
      </w:r>
      <w:r>
        <w:rPr>
          <w:rStyle w:val="token"/>
          <w:rFonts w:ascii="Consolas" w:hAnsi="Consolas"/>
          <w:color w:val="5F6364"/>
          <w:sz w:val="23"/>
          <w:szCs w:val="23"/>
        </w:rPr>
        <w:t>,</w:t>
      </w:r>
      <w:r>
        <w:rPr>
          <w:rStyle w:val="HTMLCode"/>
          <w:rFonts w:ascii="Consolas" w:hAnsi="Consolas"/>
          <w:color w:val="000000"/>
          <w:sz w:val="23"/>
          <w:szCs w:val="23"/>
        </w:rPr>
        <w:t>setText</w:t>
      </w:r>
      <w:r>
        <w:rPr>
          <w:rStyle w:val="token"/>
          <w:rFonts w:ascii="Consolas" w:hAnsi="Consolas"/>
          <w:color w:val="5F6364"/>
          <w:sz w:val="23"/>
          <w:szCs w:val="23"/>
        </w:rPr>
        <w:t>]</w:t>
      </w:r>
      <w:r>
        <w:rPr>
          <w:rStyle w:val="token"/>
          <w:rFonts w:ascii="Consolas" w:hAnsi="Consolas"/>
          <w:color w:val="A67F59"/>
          <w:sz w:val="23"/>
          <w:szCs w:val="23"/>
        </w:rPr>
        <w:t>=</w:t>
      </w:r>
      <w:r>
        <w:rPr>
          <w:rStyle w:val="token"/>
          <w:rFonts w:ascii="Consolas" w:hAnsi="Consolas"/>
          <w:color w:val="2F9C0A"/>
          <w:sz w:val="23"/>
          <w:szCs w:val="23"/>
        </w:rPr>
        <w:t>useState</w:t>
      </w:r>
      <w:r>
        <w:rPr>
          <w:rStyle w:val="token"/>
          <w:rFonts w:ascii="Consolas" w:hAnsi="Consolas"/>
          <w:color w:val="5F6364"/>
          <w:sz w:val="23"/>
          <w:szCs w:val="23"/>
        </w:rPr>
        <w:t>();</w:t>
      </w: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const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listen</w:t>
      </w:r>
      <w:r>
        <w:rPr>
          <w:rStyle w:val="token"/>
          <w:rFonts w:ascii="Consolas" w:hAnsi="Consolas"/>
          <w:color w:val="5F6364"/>
          <w:sz w:val="23"/>
          <w:szCs w:val="23"/>
        </w:rPr>
        <w:t>,</w:t>
      </w:r>
      <w:r>
        <w:rPr>
          <w:rStyle w:val="HTMLCode"/>
          <w:rFonts w:ascii="Consolas" w:hAnsi="Consolas"/>
          <w:color w:val="000000"/>
          <w:sz w:val="23"/>
          <w:szCs w:val="23"/>
        </w:rPr>
        <w:t>stop</w:t>
      </w:r>
      <w:r>
        <w:rPr>
          <w:rStyle w:val="token"/>
          <w:rFonts w:ascii="Consolas" w:hAnsi="Consolas"/>
          <w:color w:val="5F6364"/>
          <w:sz w:val="23"/>
          <w:szCs w:val="23"/>
        </w:rPr>
        <w:t>}</w:t>
      </w:r>
      <w:r>
        <w:rPr>
          <w:rStyle w:val="token"/>
          <w:rFonts w:ascii="Consolas" w:hAnsi="Consolas"/>
          <w:color w:val="A67F59"/>
          <w:sz w:val="23"/>
          <w:szCs w:val="23"/>
        </w:rPr>
        <w:t>=</w:t>
      </w:r>
      <w:r>
        <w:rPr>
          <w:rStyle w:val="token"/>
          <w:rFonts w:ascii="Consolas" w:hAnsi="Consolas"/>
          <w:color w:val="2F9C0A"/>
          <w:sz w:val="23"/>
          <w:szCs w:val="23"/>
        </w:rPr>
        <w:t>useSpeechRecognition</w:t>
      </w:r>
      <w:r>
        <w:rPr>
          <w:rStyle w:val="token"/>
          <w:rFonts w:ascii="Consolas" w:hAnsi="Consolas"/>
          <w:color w:val="5F6364"/>
          <w:sz w:val="23"/>
          <w:szCs w:val="23"/>
        </w:rPr>
        <w:t>({</w:t>
      </w: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onResult</w:t>
      </w:r>
      <w:r>
        <w:rPr>
          <w:rStyle w:val="token"/>
          <w:rFonts w:ascii="Consolas" w:hAnsi="Consolas"/>
          <w:color w:val="A67F59"/>
          <w:sz w:val="23"/>
          <w:szCs w:val="23"/>
        </w:rPr>
        <w:t>:</w:t>
      </w:r>
      <w:r>
        <w:rPr>
          <w:rStyle w:val="token"/>
          <w:rFonts w:ascii="Consolas" w:hAnsi="Consolas"/>
          <w:color w:val="000000"/>
          <w:sz w:val="23"/>
          <w:szCs w:val="23"/>
        </w:rPr>
        <w:t>result</w:t>
      </w:r>
      <w:r>
        <w:rPr>
          <w:rStyle w:val="token"/>
          <w:rFonts w:ascii="Consolas" w:hAnsi="Consolas"/>
          <w:color w:val="A67F59"/>
          <w:sz w:val="23"/>
          <w:szCs w:val="23"/>
        </w:rPr>
        <w:t>=&gt;</w:t>
      </w:r>
      <w:r>
        <w:rPr>
          <w:rStyle w:val="token"/>
          <w:rFonts w:ascii="Consolas" w:hAnsi="Consolas"/>
          <w:color w:val="2F9C0A"/>
          <w:sz w:val="23"/>
          <w:szCs w:val="23"/>
        </w:rPr>
        <w:t>setText</w:t>
      </w:r>
      <w:r>
        <w:rPr>
          <w:rStyle w:val="token"/>
          <w:rFonts w:ascii="Consolas" w:hAnsi="Consolas"/>
          <w:color w:val="5F6364"/>
          <w:sz w:val="23"/>
          <w:szCs w:val="23"/>
        </w:rPr>
        <w:t>(</w:t>
      </w:r>
      <w:r>
        <w:rPr>
          <w:rStyle w:val="HTMLCode"/>
          <w:rFonts w:ascii="Consolas" w:hAnsi="Consolas"/>
          <w:color w:val="000000"/>
          <w:sz w:val="23"/>
          <w:szCs w:val="23"/>
        </w:rPr>
        <w:t>result</w:t>
      </w:r>
      <w:r>
        <w:rPr>
          <w:rStyle w:val="token"/>
          <w:rFonts w:ascii="Consolas" w:hAnsi="Consolas"/>
          <w:color w:val="5F6364"/>
          <w:sz w:val="23"/>
          <w:szCs w:val="23"/>
        </w:rPr>
        <w:t>)</w:t>
      </w: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5F6364"/>
          <w:sz w:val="23"/>
          <w:szCs w:val="23"/>
        </w:rPr>
        <w:t>(</w:t>
      </w: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Converting the Speech to Text</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textarea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text</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textarea</w:t>
      </w:r>
      <w:r>
        <w:rPr>
          <w:rStyle w:val="token"/>
          <w:rFonts w:ascii="Consolas" w:hAnsi="Consolas"/>
          <w:color w:val="A67F59"/>
          <w:sz w:val="23"/>
          <w:szCs w:val="23"/>
        </w:rPr>
        <w:t>&gt;</w:t>
      </w: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button onClick</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listen</w:t>
      </w:r>
      <w:r>
        <w:rPr>
          <w:rStyle w:val="token"/>
          <w:rFonts w:ascii="Consolas" w:hAnsi="Consolas"/>
          <w:color w:val="5F6364"/>
          <w:sz w:val="23"/>
          <w:szCs w:val="23"/>
        </w:rPr>
        <w:t>}</w:t>
      </w:r>
      <w:r>
        <w:rPr>
          <w:rStyle w:val="token"/>
          <w:rFonts w:ascii="Consolas" w:hAnsi="Consolas"/>
          <w:color w:val="A67F59"/>
          <w:sz w:val="23"/>
          <w:szCs w:val="23"/>
        </w:rPr>
        <w:t>&gt;</w:t>
      </w:r>
      <w:r>
        <w:rPr>
          <w:rStyle w:val="HTMLCode"/>
          <w:rFonts w:ascii="Consolas" w:hAnsi="Consolas"/>
          <w:color w:val="000000"/>
          <w:sz w:val="23"/>
          <w:szCs w:val="23"/>
        </w:rPr>
        <w:t>Listen</w:t>
      </w:r>
      <w:r>
        <w:rPr>
          <w:rStyle w:val="token"/>
          <w:rFonts w:ascii="Consolas" w:hAnsi="Consolas"/>
          <w:color w:val="A67F59"/>
          <w:sz w:val="23"/>
          <w:szCs w:val="23"/>
        </w:rPr>
        <w:t>&lt;/</w:t>
      </w:r>
      <w:r>
        <w:rPr>
          <w:rStyle w:val="HTMLCode"/>
          <w:rFonts w:ascii="Consolas" w:hAnsi="Consolas"/>
          <w:color w:val="000000"/>
          <w:sz w:val="23"/>
          <w:szCs w:val="23"/>
        </w:rPr>
        <w:t>button</w:t>
      </w:r>
      <w:r>
        <w:rPr>
          <w:rStyle w:val="token"/>
          <w:rFonts w:ascii="Consolas" w:hAnsi="Consolas"/>
          <w:color w:val="A67F59"/>
          <w:sz w:val="23"/>
          <w:szCs w:val="23"/>
        </w:rPr>
        <w:t>&gt;</w:t>
      </w: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button onClick</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stop</w:t>
      </w:r>
      <w:r>
        <w:rPr>
          <w:rStyle w:val="token"/>
          <w:rFonts w:ascii="Consolas" w:hAnsi="Consolas"/>
          <w:color w:val="5F6364"/>
          <w:sz w:val="23"/>
          <w:szCs w:val="23"/>
        </w:rPr>
        <w:t>}</w:t>
      </w:r>
      <w:r>
        <w:rPr>
          <w:rStyle w:val="token"/>
          <w:rFonts w:ascii="Consolas" w:hAnsi="Consolas"/>
          <w:color w:val="A67F59"/>
          <w:sz w:val="23"/>
          <w:szCs w:val="23"/>
        </w:rPr>
        <w:t>&gt;</w:t>
      </w:r>
      <w:r>
        <w:rPr>
          <w:rStyle w:val="HTMLCode"/>
          <w:rFonts w:ascii="Consolas" w:hAnsi="Consolas"/>
          <w:color w:val="000000"/>
          <w:sz w:val="23"/>
          <w:szCs w:val="23"/>
        </w:rPr>
        <w:t>Stop</w:t>
      </w:r>
      <w:r>
        <w:rPr>
          <w:rStyle w:val="token"/>
          <w:rFonts w:ascii="Consolas" w:hAnsi="Consolas"/>
          <w:color w:val="A67F59"/>
          <w:sz w:val="23"/>
          <w:szCs w:val="23"/>
        </w:rPr>
        <w:t>&lt;/</w:t>
      </w:r>
      <w:r>
        <w:rPr>
          <w:rStyle w:val="HTMLCode"/>
          <w:rFonts w:ascii="Consolas" w:hAnsi="Consolas"/>
          <w:color w:val="000000"/>
          <w:sz w:val="23"/>
          <w:szCs w:val="23"/>
        </w:rPr>
        <w:t>button</w:t>
      </w:r>
      <w:r>
        <w:rPr>
          <w:rStyle w:val="token"/>
          <w:rFonts w:ascii="Consolas" w:hAnsi="Consolas"/>
          <w:color w:val="A67F59"/>
          <w:sz w:val="23"/>
          <w:szCs w:val="23"/>
        </w:rPr>
        <w:t>&gt;</w:t>
      </w: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element</w:t>
      </w:r>
      <w:r>
        <w:rPr>
          <w:rStyle w:val="token"/>
          <w:rFonts w:ascii="Consolas" w:hAnsi="Consolas"/>
          <w:color w:val="A67F59"/>
          <w:sz w:val="23"/>
          <w:szCs w:val="23"/>
        </w:rPr>
        <w:t>=&lt;</w:t>
      </w:r>
      <w:r>
        <w:rPr>
          <w:rStyle w:val="HTMLCode"/>
          <w:rFonts w:ascii="Consolas" w:hAnsi="Consolas"/>
          <w:color w:val="000000"/>
          <w:sz w:val="23"/>
          <w:szCs w:val="23"/>
        </w:rPr>
        <w:t>App</w:t>
      </w:r>
      <w:r>
        <w:rPr>
          <w:rStyle w:val="token"/>
          <w:rFonts w:ascii="Consolas" w:hAnsi="Consolas"/>
          <w:color w:val="A67F59"/>
          <w:sz w:val="23"/>
          <w:szCs w:val="23"/>
        </w:rPr>
        <w:t>&gt;&lt;/</w:t>
      </w:r>
      <w:r>
        <w:rPr>
          <w:rStyle w:val="HTMLCode"/>
          <w:rFonts w:ascii="Consolas" w:hAnsi="Consolas"/>
          <w:color w:val="000000"/>
          <w:sz w:val="23"/>
          <w:szCs w:val="23"/>
        </w:rPr>
        <w:t>App</w:t>
      </w:r>
      <w:r>
        <w:rPr>
          <w:rStyle w:val="token"/>
          <w:rFonts w:ascii="Consolas" w:hAnsi="Consolas"/>
          <w:color w:val="A67F59"/>
          <w:sz w:val="23"/>
          <w:szCs w:val="23"/>
        </w:rPr>
        <w:t>&gt;</w:t>
      </w: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687B07" w:rsidRDefault="00687B07" w:rsidP="00687B07">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450506" w:rsidRDefault="00450506" w:rsidP="00450506">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Routing</w:t>
      </w:r>
    </w:p>
    <w:p w:rsidR="00450506" w:rsidRDefault="00450506" w:rsidP="00450506">
      <w:pPr>
        <w:rPr>
          <w:rFonts w:ascii="Times New Roman" w:hAnsi="Times New Roman" w:cs="Times New Roman"/>
          <w:sz w:val="24"/>
          <w:szCs w:val="24"/>
        </w:rPr>
      </w:pP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In this article, we will introduce ourselves to a Concept Called as Routing and we will also understand how to use Routing in our React Projects.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What is Routing?</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lastRenderedPageBreak/>
        <w:t>we know that Components are the basic building blocks of our react applications. We will be developing multiple components as Part of working on any Project, like how we have created Employee Component, Department Component and Project Components.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When we create multiple components, we don’t show all these components together to the User.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 we change what the user sees by showing or hiding portions of the display that correspond to particular components based on User Activities.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As like in this Example, we will show Employee Component when we are in Employee Tab, When we Click on Department Tab, we show the Contents of Department Component and When we Click on Project Tab, we will display the contents of Project Component. </w:t>
      </w:r>
    </w:p>
    <w:p w:rsidR="00450506" w:rsidRDefault="00450506" w:rsidP="00450506">
      <w:pPr>
        <w:pStyle w:val="NormalWeb"/>
        <w:spacing w:before="0" w:beforeAutospacing="0" w:after="360" w:afterAutospacing="0" w:line="360" w:lineRule="atLeast"/>
        <w:rPr>
          <w:color w:val="333333"/>
          <w:sz w:val="29"/>
          <w:szCs w:val="29"/>
        </w:rPr>
      </w:pPr>
      <w:r>
        <w:rPr>
          <w:noProof/>
          <w:color w:val="333333"/>
          <w:sz w:val="29"/>
          <w:szCs w:val="29"/>
        </w:rPr>
        <w:drawing>
          <wp:inline distT="0" distB="0" distL="0" distR="0" wp14:anchorId="4C7BE62D" wp14:editId="483A1A6C">
            <wp:extent cx="6105525" cy="3971925"/>
            <wp:effectExtent l="0" t="0" r="9525" b="9525"/>
            <wp:docPr id="10" name="Picture 10" descr="https://www.pragimtech.com/blog/contribute/article_images/1320200512213107/Test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pragimtech.com/blog/contribute/article_images/1320200512213107/TestImage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3971925"/>
                    </a:xfrm>
                    <a:prstGeom prst="rect">
                      <a:avLst/>
                    </a:prstGeom>
                    <a:noFill/>
                    <a:ln>
                      <a:noFill/>
                    </a:ln>
                  </pic:spPr>
                </pic:pic>
              </a:graphicData>
            </a:graphic>
          </wp:inline>
        </w:drawing>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To implement this kind of navigation within the single page of our application, we use the concept of Routing.</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lastRenderedPageBreak/>
        <w:t>Routing enables navigation from one view to the next view (within the same page) as users perform different tasks.</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Lets Open index.js file from our demo-project to understand how we can implement Routing in our demo-Project.</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Till now we were creating all our Components in our index.js file for our ease of access.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We will create three different Components called as Employee, Department and Project. But now we will create them in separate javascript file.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Lets start with the first One that is Employee Component. Lets create a new javascript file in our src folder and we will name it as employee.js.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I have the Employee Component Code handy and Pasting it here.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We have to export this function from this script file, so that this function can be imported in the other script files where it is needed.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So we write </w:t>
      </w:r>
      <w:r>
        <w:rPr>
          <w:rStyle w:val="Strong"/>
          <w:color w:val="333333"/>
          <w:sz w:val="29"/>
          <w:szCs w:val="29"/>
        </w:rPr>
        <w:t>export default Employee</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We will repeat the Same for rest of the two Components as Well.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As we see here, we have created three different components in three different js files.</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Now lets go to index.js file.</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Lets create one Component Called as App. We will render this Component to our root container.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Save the changes, navigate to the browser.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We can see the output.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lastRenderedPageBreak/>
        <w:t>Now here, we wanted to Place three different links using which user should be able to Navigate to the respective Components. It can be Employee or Department or Project.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This is where we will make use of a concept Called as routing.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In Order to use Routing in our demo-project, we have to install Routing related Packages into our Project.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We use </w:t>
      </w:r>
      <w:r>
        <w:rPr>
          <w:rStyle w:val="Strong"/>
          <w:color w:val="333333"/>
          <w:sz w:val="29"/>
          <w:szCs w:val="29"/>
        </w:rPr>
        <w:t>React-Router</w:t>
      </w:r>
      <w:r>
        <w:rPr>
          <w:color w:val="333333"/>
          <w:sz w:val="29"/>
          <w:szCs w:val="29"/>
        </w:rPr>
        <w:t> which is a Popular Library for implementing Routing for our Project.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Based on whether we are developing a Web App or Mobile App, we will install either react-router-dom or react-router-native.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For a web app, we’ll use </w:t>
      </w:r>
      <w:r>
        <w:rPr>
          <w:rStyle w:val="Strong"/>
          <w:color w:val="333333"/>
          <w:sz w:val="29"/>
          <w:szCs w:val="29"/>
        </w:rPr>
        <w:t>react-router-dom</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For a Mobile app, we’ll use react-router-native.</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Since ours is a Web App, lets install react-router-dom from our node js command Prompt.</w:t>
      </w:r>
    </w:p>
    <w:p w:rsidR="00450506" w:rsidRDefault="00450506" w:rsidP="00450506">
      <w:pPr>
        <w:pStyle w:val="NormalWeb"/>
        <w:spacing w:before="0" w:beforeAutospacing="0" w:after="360" w:afterAutospacing="0" w:line="360" w:lineRule="atLeast"/>
        <w:rPr>
          <w:color w:val="333333"/>
          <w:sz w:val="29"/>
          <w:szCs w:val="29"/>
        </w:rPr>
      </w:pPr>
      <w:r>
        <w:rPr>
          <w:rStyle w:val="Strong"/>
          <w:color w:val="333333"/>
          <w:sz w:val="29"/>
          <w:szCs w:val="29"/>
        </w:rPr>
        <w:t>npm install react-router-dom</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Now the Installation is Completed Successfully.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Lets run our demo-project using npm start.</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Lets switch back to Visual Studio Code.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Lets import the required classes from react-router-dom in order to implement routing.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We are importing BrowserRouter, Switch, Route and Link. In a while we will understand the importance and usage of each one of this.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We will import our Employee, Department and Project Components as well.</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lastRenderedPageBreak/>
        <w:t>Lets go to return method of our App Component.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Now we wanted the li elements to be shown as anchor tags so that user can navigate to different components by clicking on these anchor tags.</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React Router provides a &lt;</w:t>
      </w:r>
      <w:r>
        <w:rPr>
          <w:rStyle w:val="Strong"/>
          <w:color w:val="333333"/>
          <w:sz w:val="29"/>
          <w:szCs w:val="29"/>
        </w:rPr>
        <w:t>Link</w:t>
      </w:r>
      <w:r>
        <w:rPr>
          <w:color w:val="333333"/>
          <w:sz w:val="29"/>
          <w:szCs w:val="29"/>
        </w:rPr>
        <w:t>&gt; component to create links in your application. Wherever you render a &lt;Link&gt;, an anchor (&lt;a&gt;) will be rendered in your HTML document.</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We wanted Employee Component to be displayed by default so, we just use / .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Now we will do the same for Department and for Project. But we change the value of to attribute. We access Departments Component by using /departments and Project component using /projects</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Now we wanted someone to understand the url and display the respective component contents.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To each </w:t>
      </w:r>
      <w:r>
        <w:rPr>
          <w:rStyle w:val="Strong"/>
          <w:color w:val="333333"/>
          <w:sz w:val="29"/>
          <w:szCs w:val="29"/>
        </w:rPr>
        <w:t>Route </w:t>
      </w:r>
      <w:r>
        <w:rPr>
          <w:color w:val="333333"/>
          <w:sz w:val="29"/>
          <w:szCs w:val="29"/>
        </w:rPr>
        <w:t>we specify the path and the component.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In order to enable the Routing for our App Component, typically we wrap our App Component in a Router.</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React-Router-dom Provides BrowserRouter Component as the Router Component.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Save the Changes, navigate to the browser. We can click on different links and we see that we get the Contents of different Components. </w:t>
      </w:r>
    </w:p>
    <w:p w:rsidR="00450506" w:rsidRDefault="00450506" w:rsidP="00450506">
      <w:pPr>
        <w:pStyle w:val="NormalWeb"/>
        <w:spacing w:before="0" w:beforeAutospacing="0" w:after="360" w:afterAutospacing="0" w:line="360" w:lineRule="atLeast"/>
        <w:rPr>
          <w:color w:val="333333"/>
          <w:sz w:val="29"/>
          <w:szCs w:val="29"/>
        </w:rPr>
      </w:pPr>
      <w:r>
        <w:rPr>
          <w:color w:val="333333"/>
          <w:sz w:val="29"/>
          <w:szCs w:val="29"/>
        </w:rPr>
        <w:t>As we click on each link, the url changes. We have configured that using Link Component. </w:t>
      </w:r>
    </w:p>
    <w:p w:rsidR="00450506" w:rsidRDefault="00450506" w:rsidP="00450506">
      <w:pPr>
        <w:pStyle w:val="NormalWeb"/>
        <w:spacing w:before="0" w:beforeAutospacing="0" w:after="360" w:afterAutospacing="0" w:line="360" w:lineRule="atLeast"/>
        <w:rPr>
          <w:color w:val="333333"/>
          <w:sz w:val="29"/>
          <w:szCs w:val="29"/>
        </w:rPr>
      </w:pPr>
      <w:r>
        <w:rPr>
          <w:rStyle w:val="Strong"/>
          <w:color w:val="333333"/>
          <w:sz w:val="29"/>
          <w:szCs w:val="29"/>
        </w:rPr>
        <w:t>employee.js:</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useState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useEffect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lastRenderedPageBreak/>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employees</w:t>
      </w:r>
      <w:r>
        <w:rPr>
          <w:rStyle w:val="token"/>
          <w:rFonts w:ascii="Consolas" w:eastAsiaTheme="majorEastAsia" w:hAnsi="Consolas"/>
          <w:color w:val="5F6364"/>
          <w:sz w:val="23"/>
          <w:szCs w:val="23"/>
        </w:rPr>
        <w:t>,</w:t>
      </w:r>
      <w:r>
        <w:rPr>
          <w:rStyle w:val="HTMLCode"/>
          <w:rFonts w:ascii="Consolas" w:hAnsi="Consolas"/>
          <w:color w:val="000000"/>
          <w:sz w:val="23"/>
          <w:szCs w:val="23"/>
        </w:rPr>
        <w:t>setEmployees</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useState</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useEffect</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fetch</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"https://localhost:44306/api/Employee"</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res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json</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result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setEmployees</w:t>
      </w:r>
      <w:r>
        <w:rPr>
          <w:rStyle w:val="token"/>
          <w:rFonts w:ascii="Consolas" w:eastAsiaTheme="majorEastAsia" w:hAnsi="Consolas"/>
          <w:color w:val="5F6364"/>
          <w:sz w:val="23"/>
          <w:szCs w:val="23"/>
        </w:rPr>
        <w:t>(</w:t>
      </w:r>
      <w:r>
        <w:rPr>
          <w:rStyle w:val="HTMLCode"/>
          <w:rFonts w:ascii="Consolas" w:hAnsi="Consolas"/>
          <w:color w:val="000000"/>
          <w:sz w:val="23"/>
          <w:szCs w:val="23"/>
        </w:rPr>
        <w:t>result</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Employees Data</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Id</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Name</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Location</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Salary</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employees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map</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emp</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 key</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Location</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emp</w:t>
      </w:r>
      <w:r>
        <w:rPr>
          <w:rStyle w:val="token"/>
          <w:rFonts w:ascii="Consolas" w:eastAsiaTheme="majorEastAsia" w:hAnsi="Consolas"/>
          <w:color w:val="5F6364"/>
          <w:sz w:val="23"/>
          <w:szCs w:val="23"/>
        </w:rPr>
        <w:t>.</w:t>
      </w:r>
      <w:r>
        <w:rPr>
          <w:rStyle w:val="HTMLCode"/>
          <w:rFonts w:ascii="Consolas" w:hAnsi="Consolas"/>
          <w:color w:val="000000"/>
          <w:sz w:val="23"/>
          <w:szCs w:val="23"/>
        </w:rPr>
        <w:t>Salary</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eastAsiaTheme="majorEastAsia" w:hAnsi="Consolas"/>
          <w:color w:val="1990B8"/>
          <w:sz w:val="23"/>
          <w:szCs w:val="23"/>
        </w:rPr>
        <w:t>export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default</w:t>
      </w:r>
      <w:r>
        <w:rPr>
          <w:rStyle w:val="HTMLCode"/>
          <w:rFonts w:ascii="Consolas" w:hAnsi="Consolas"/>
          <w:color w:val="000000"/>
          <w:sz w:val="23"/>
          <w:szCs w:val="23"/>
        </w:rPr>
        <w:t xml:space="preserve"> Employee</w:t>
      </w:r>
    </w:p>
    <w:p w:rsidR="00450506" w:rsidRDefault="00450506" w:rsidP="00450506">
      <w:pPr>
        <w:rPr>
          <w:rFonts w:ascii="Times New Roman" w:hAnsi="Times New Roman"/>
          <w:color w:val="676A6D"/>
          <w:sz w:val="23"/>
          <w:szCs w:val="23"/>
        </w:rPr>
      </w:pPr>
    </w:p>
    <w:p w:rsidR="00450506" w:rsidRDefault="00450506" w:rsidP="00450506">
      <w:pPr>
        <w:pStyle w:val="NormalWeb"/>
        <w:spacing w:before="0" w:beforeAutospacing="0" w:after="360" w:afterAutospacing="0" w:line="360" w:lineRule="atLeast"/>
        <w:rPr>
          <w:color w:val="333333"/>
          <w:sz w:val="29"/>
          <w:szCs w:val="29"/>
        </w:rPr>
      </w:pPr>
      <w:r>
        <w:rPr>
          <w:rStyle w:val="Strong"/>
          <w:color w:val="333333"/>
          <w:sz w:val="29"/>
          <w:szCs w:val="29"/>
        </w:rPr>
        <w:t>Department.js:</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useState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useEffect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Department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departments</w:t>
      </w:r>
      <w:r>
        <w:rPr>
          <w:rStyle w:val="token"/>
          <w:rFonts w:ascii="Consolas" w:eastAsiaTheme="majorEastAsia" w:hAnsi="Consolas"/>
          <w:color w:val="5F6364"/>
          <w:sz w:val="23"/>
          <w:szCs w:val="23"/>
        </w:rPr>
        <w:t>,</w:t>
      </w:r>
      <w:r>
        <w:rPr>
          <w:rStyle w:val="HTMLCode"/>
          <w:rFonts w:ascii="Consolas" w:hAnsi="Consolas"/>
          <w:color w:val="000000"/>
          <w:sz w:val="23"/>
          <w:szCs w:val="23"/>
        </w:rPr>
        <w:t>setDepartments</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useState</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useEffect</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fetch</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"https://localhost:44306/api/Dept"</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res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json</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result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2F9C0A"/>
          <w:sz w:val="23"/>
          <w:szCs w:val="23"/>
        </w:rPr>
        <w:t>setDepartments</w:t>
      </w:r>
      <w:r>
        <w:rPr>
          <w:rStyle w:val="token"/>
          <w:rFonts w:ascii="Consolas" w:eastAsiaTheme="majorEastAsia" w:hAnsi="Consolas"/>
          <w:color w:val="5F6364"/>
          <w:sz w:val="23"/>
          <w:szCs w:val="23"/>
        </w:rPr>
        <w:t>(</w:t>
      </w:r>
      <w:r>
        <w:rPr>
          <w:rStyle w:val="HTMLCode"/>
          <w:rFonts w:ascii="Consolas" w:hAnsi="Consolas"/>
          <w:color w:val="000000"/>
          <w:sz w:val="23"/>
          <w:szCs w:val="23"/>
        </w:rPr>
        <w:t>result</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Departments Data</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Id</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r>
        <w:rPr>
          <w:rStyle w:val="HTMLCode"/>
          <w:rFonts w:ascii="Consolas" w:hAnsi="Consolas"/>
          <w:color w:val="000000"/>
          <w:sz w:val="23"/>
          <w:szCs w:val="23"/>
        </w:rPr>
        <w:t>Name</w:t>
      </w:r>
      <w:r>
        <w:rPr>
          <w:rStyle w:val="token"/>
          <w:rFonts w:ascii="Consolas" w:eastAsiaTheme="majorEastAsia" w:hAnsi="Consolas"/>
          <w:color w:val="A67F59"/>
          <w:sz w:val="23"/>
          <w:szCs w:val="23"/>
        </w:rPr>
        <w:t>&lt;/</w:t>
      </w:r>
      <w:r>
        <w:rPr>
          <w:rStyle w:val="HTMLCode"/>
          <w:rFonts w:ascii="Consolas" w:hAnsi="Consolas"/>
          <w:color w:val="000000"/>
          <w:sz w:val="23"/>
          <w:szCs w:val="23"/>
        </w:rPr>
        <w:t>th</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thead</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departments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map</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d</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 key</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d</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d</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d</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td</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tr</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tbody</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table</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eastAsiaTheme="majorEastAsia" w:hAnsi="Consolas"/>
          <w:color w:val="1990B8"/>
          <w:sz w:val="23"/>
          <w:szCs w:val="23"/>
        </w:rPr>
        <w:t>export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default</w:t>
      </w:r>
      <w:r>
        <w:rPr>
          <w:rStyle w:val="HTMLCode"/>
          <w:rFonts w:ascii="Consolas" w:hAnsi="Consolas"/>
          <w:color w:val="000000"/>
          <w:sz w:val="23"/>
          <w:szCs w:val="23"/>
        </w:rPr>
        <w:t xml:space="preserve"> Department</w:t>
      </w:r>
    </w:p>
    <w:p w:rsidR="00450506" w:rsidRDefault="00450506" w:rsidP="00450506">
      <w:pPr>
        <w:rPr>
          <w:rFonts w:ascii="Times New Roman" w:hAnsi="Times New Roman"/>
          <w:color w:val="676A6D"/>
          <w:sz w:val="23"/>
          <w:szCs w:val="23"/>
        </w:rPr>
      </w:pPr>
    </w:p>
    <w:p w:rsidR="00450506" w:rsidRDefault="00450506" w:rsidP="00450506">
      <w:pPr>
        <w:pStyle w:val="NormalWeb"/>
        <w:spacing w:before="0" w:beforeAutospacing="0" w:after="360" w:afterAutospacing="0" w:line="360" w:lineRule="atLeast"/>
        <w:rPr>
          <w:color w:val="333333"/>
          <w:sz w:val="29"/>
          <w:szCs w:val="29"/>
        </w:rPr>
      </w:pPr>
      <w:r>
        <w:rPr>
          <w:rStyle w:val="Strong"/>
          <w:color w:val="333333"/>
          <w:sz w:val="29"/>
          <w:szCs w:val="29"/>
        </w:rPr>
        <w:t>App.js</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ReactDOM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'react-dom'</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BrowserRouter</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Link</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Switch</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Route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'react-router-dom'</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Employee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'./employee'</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Department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'./department'</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Project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'./project'</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App</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Welcome to App Component</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ul</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li</w:t>
      </w:r>
      <w:r>
        <w:rPr>
          <w:rStyle w:val="token"/>
          <w:rFonts w:ascii="Consolas" w:eastAsiaTheme="majorEastAsia" w:hAnsi="Consolas"/>
          <w:color w:val="A67F59"/>
          <w:sz w:val="23"/>
          <w:szCs w:val="23"/>
        </w:rPr>
        <w:t>&gt;&lt;</w:t>
      </w:r>
      <w:r>
        <w:rPr>
          <w:rStyle w:val="HTMLCode"/>
          <w:rFonts w:ascii="Consolas" w:hAnsi="Consolas"/>
          <w:color w:val="000000"/>
          <w:sz w:val="23"/>
          <w:szCs w:val="23"/>
        </w:rPr>
        <w:t>Link to</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"/employees"</w:t>
      </w:r>
      <w:r>
        <w:rPr>
          <w:rStyle w:val="token"/>
          <w:rFonts w:ascii="Consolas" w:eastAsiaTheme="majorEastAsia" w:hAnsi="Consolas"/>
          <w:color w:val="A67F59"/>
          <w:sz w:val="23"/>
          <w:szCs w:val="23"/>
        </w:rPr>
        <w:t>&gt;</w:t>
      </w:r>
      <w:r>
        <w:rPr>
          <w:rStyle w:val="HTMLCode"/>
          <w:rFonts w:ascii="Consolas" w:hAnsi="Consolas"/>
          <w:color w:val="000000"/>
          <w:sz w:val="23"/>
          <w:szCs w:val="23"/>
        </w:rPr>
        <w:t>Employees</w:t>
      </w:r>
      <w:r>
        <w:rPr>
          <w:rStyle w:val="token"/>
          <w:rFonts w:ascii="Consolas" w:eastAsiaTheme="majorEastAsia" w:hAnsi="Consolas"/>
          <w:color w:val="A67F59"/>
          <w:sz w:val="23"/>
          <w:szCs w:val="23"/>
        </w:rPr>
        <w:t>&lt;/</w:t>
      </w:r>
      <w:r>
        <w:rPr>
          <w:rStyle w:val="HTMLCode"/>
          <w:rFonts w:ascii="Consolas" w:hAnsi="Consolas"/>
          <w:color w:val="000000"/>
          <w:sz w:val="23"/>
          <w:szCs w:val="23"/>
        </w:rPr>
        <w:t>Link</w:t>
      </w:r>
      <w:r>
        <w:rPr>
          <w:rStyle w:val="token"/>
          <w:rFonts w:ascii="Consolas" w:eastAsiaTheme="majorEastAsia" w:hAnsi="Consolas"/>
          <w:color w:val="A67F59"/>
          <w:sz w:val="23"/>
          <w:szCs w:val="23"/>
        </w:rPr>
        <w:t>&gt;&lt;/</w:t>
      </w:r>
      <w:r>
        <w:rPr>
          <w:rStyle w:val="HTMLCode"/>
          <w:rFonts w:ascii="Consolas" w:hAnsi="Consolas"/>
          <w:color w:val="000000"/>
          <w:sz w:val="23"/>
          <w:szCs w:val="23"/>
        </w:rPr>
        <w:t>li</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li</w:t>
      </w:r>
      <w:r>
        <w:rPr>
          <w:rStyle w:val="token"/>
          <w:rFonts w:ascii="Consolas" w:eastAsiaTheme="majorEastAsia" w:hAnsi="Consolas"/>
          <w:color w:val="A67F59"/>
          <w:sz w:val="23"/>
          <w:szCs w:val="23"/>
        </w:rPr>
        <w:t>&gt;&lt;</w:t>
      </w:r>
      <w:r>
        <w:rPr>
          <w:rStyle w:val="HTMLCode"/>
          <w:rFonts w:ascii="Consolas" w:hAnsi="Consolas"/>
          <w:color w:val="000000"/>
          <w:sz w:val="23"/>
          <w:szCs w:val="23"/>
        </w:rPr>
        <w:t>Link to</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"/departments"</w:t>
      </w:r>
      <w:r>
        <w:rPr>
          <w:rStyle w:val="token"/>
          <w:rFonts w:ascii="Consolas" w:eastAsiaTheme="majorEastAsia" w:hAnsi="Consolas"/>
          <w:color w:val="A67F59"/>
          <w:sz w:val="23"/>
          <w:szCs w:val="23"/>
        </w:rPr>
        <w:t>&gt;</w:t>
      </w:r>
      <w:r>
        <w:rPr>
          <w:rStyle w:val="HTMLCode"/>
          <w:rFonts w:ascii="Consolas" w:hAnsi="Consolas"/>
          <w:color w:val="000000"/>
          <w:sz w:val="23"/>
          <w:szCs w:val="23"/>
        </w:rPr>
        <w:t>Departments</w:t>
      </w:r>
      <w:r>
        <w:rPr>
          <w:rStyle w:val="token"/>
          <w:rFonts w:ascii="Consolas" w:eastAsiaTheme="majorEastAsia" w:hAnsi="Consolas"/>
          <w:color w:val="A67F59"/>
          <w:sz w:val="23"/>
          <w:szCs w:val="23"/>
        </w:rPr>
        <w:t>&lt;/</w:t>
      </w:r>
      <w:r>
        <w:rPr>
          <w:rStyle w:val="HTMLCode"/>
          <w:rFonts w:ascii="Consolas" w:hAnsi="Consolas"/>
          <w:color w:val="000000"/>
          <w:sz w:val="23"/>
          <w:szCs w:val="23"/>
        </w:rPr>
        <w:t>Link</w:t>
      </w:r>
      <w:r>
        <w:rPr>
          <w:rStyle w:val="token"/>
          <w:rFonts w:ascii="Consolas" w:eastAsiaTheme="majorEastAsia" w:hAnsi="Consolas"/>
          <w:color w:val="A67F59"/>
          <w:sz w:val="23"/>
          <w:szCs w:val="23"/>
        </w:rPr>
        <w:t>&gt;&lt;/</w:t>
      </w:r>
      <w:r>
        <w:rPr>
          <w:rStyle w:val="HTMLCode"/>
          <w:rFonts w:ascii="Consolas" w:hAnsi="Consolas"/>
          <w:color w:val="000000"/>
          <w:sz w:val="23"/>
          <w:szCs w:val="23"/>
        </w:rPr>
        <w:t>li</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li</w:t>
      </w:r>
      <w:r>
        <w:rPr>
          <w:rStyle w:val="token"/>
          <w:rFonts w:ascii="Consolas" w:eastAsiaTheme="majorEastAsia" w:hAnsi="Consolas"/>
          <w:color w:val="A67F59"/>
          <w:sz w:val="23"/>
          <w:szCs w:val="23"/>
        </w:rPr>
        <w:t>&gt;&lt;</w:t>
      </w:r>
      <w:r>
        <w:rPr>
          <w:rStyle w:val="HTMLCode"/>
          <w:rFonts w:ascii="Consolas" w:hAnsi="Consolas"/>
          <w:color w:val="000000"/>
          <w:sz w:val="23"/>
          <w:szCs w:val="23"/>
        </w:rPr>
        <w:t>Link to</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"/projects"</w:t>
      </w:r>
      <w:r>
        <w:rPr>
          <w:rStyle w:val="token"/>
          <w:rFonts w:ascii="Consolas" w:eastAsiaTheme="majorEastAsia" w:hAnsi="Consolas"/>
          <w:color w:val="A67F59"/>
          <w:sz w:val="23"/>
          <w:szCs w:val="23"/>
        </w:rPr>
        <w:t>&gt;</w:t>
      </w:r>
      <w:r>
        <w:rPr>
          <w:rStyle w:val="HTMLCode"/>
          <w:rFonts w:ascii="Consolas" w:hAnsi="Consolas"/>
          <w:color w:val="000000"/>
          <w:sz w:val="23"/>
          <w:szCs w:val="23"/>
        </w:rPr>
        <w:t>Projects</w:t>
      </w:r>
      <w:r>
        <w:rPr>
          <w:rStyle w:val="token"/>
          <w:rFonts w:ascii="Consolas" w:eastAsiaTheme="majorEastAsia" w:hAnsi="Consolas"/>
          <w:color w:val="A67F59"/>
          <w:sz w:val="23"/>
          <w:szCs w:val="23"/>
        </w:rPr>
        <w:t>&lt;/</w:t>
      </w:r>
      <w:r>
        <w:rPr>
          <w:rStyle w:val="HTMLCode"/>
          <w:rFonts w:ascii="Consolas" w:hAnsi="Consolas"/>
          <w:color w:val="000000"/>
          <w:sz w:val="23"/>
          <w:szCs w:val="23"/>
        </w:rPr>
        <w:t>Link</w:t>
      </w:r>
      <w:r>
        <w:rPr>
          <w:rStyle w:val="token"/>
          <w:rFonts w:ascii="Consolas" w:eastAsiaTheme="majorEastAsia" w:hAnsi="Consolas"/>
          <w:color w:val="A67F59"/>
          <w:sz w:val="23"/>
          <w:szCs w:val="23"/>
        </w:rPr>
        <w:t>&gt;&lt;/</w:t>
      </w:r>
      <w:r>
        <w:rPr>
          <w:rStyle w:val="HTMLCode"/>
          <w:rFonts w:ascii="Consolas" w:hAnsi="Consolas"/>
          <w:color w:val="000000"/>
          <w:sz w:val="23"/>
          <w:szCs w:val="23"/>
        </w:rPr>
        <w:t>li</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ul</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Route path</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"/employees"</w:t>
      </w:r>
      <w:r>
        <w:rPr>
          <w:rStyle w:val="HTMLCode"/>
          <w:rFonts w:ascii="Consolas" w:hAnsi="Consolas"/>
          <w:color w:val="000000"/>
          <w:sz w:val="23"/>
          <w:szCs w:val="23"/>
        </w:rPr>
        <w:t xml:space="preserve"> component</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Route</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Route path</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"/departments"</w:t>
      </w:r>
      <w:r>
        <w:rPr>
          <w:rStyle w:val="HTMLCode"/>
          <w:rFonts w:ascii="Consolas" w:hAnsi="Consolas"/>
          <w:color w:val="000000"/>
          <w:sz w:val="23"/>
          <w:szCs w:val="23"/>
        </w:rPr>
        <w:t xml:space="preserve"> component</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Department</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Route</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Route path</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"/projects"</w:t>
      </w:r>
      <w:r>
        <w:rPr>
          <w:rStyle w:val="HTMLCode"/>
          <w:rFonts w:ascii="Consolas" w:hAnsi="Consolas"/>
          <w:color w:val="000000"/>
          <w:sz w:val="23"/>
          <w:szCs w:val="23"/>
        </w:rPr>
        <w:t xml:space="preserve"> component</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Project</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Route</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450506" w:rsidRDefault="00450506" w:rsidP="0045050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lastRenderedPageBreak/>
        <w:t>ReactDOM</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BrowserRouter</w:t>
      </w:r>
      <w:r>
        <w:rPr>
          <w:rStyle w:val="token"/>
          <w:rFonts w:ascii="Consolas" w:eastAsiaTheme="majorEastAsia" w:hAnsi="Consolas"/>
          <w:color w:val="A67F59"/>
          <w:sz w:val="23"/>
          <w:szCs w:val="23"/>
        </w:rPr>
        <w:t>&gt;&lt;</w:t>
      </w:r>
      <w:r>
        <w:rPr>
          <w:rStyle w:val="HTMLCode"/>
          <w:rFonts w:ascii="Consolas" w:hAnsi="Consolas"/>
          <w:color w:val="000000"/>
          <w:sz w:val="23"/>
          <w:szCs w:val="23"/>
        </w:rPr>
        <w:t>App</w:t>
      </w:r>
      <w:r>
        <w:rPr>
          <w:rStyle w:val="token"/>
          <w:rFonts w:ascii="Consolas" w:eastAsiaTheme="majorEastAsia" w:hAnsi="Consolas"/>
          <w:color w:val="A67F59"/>
          <w:sz w:val="23"/>
          <w:szCs w:val="23"/>
        </w:rPr>
        <w:t>&gt;&lt;/</w:t>
      </w:r>
      <w:r>
        <w:rPr>
          <w:rStyle w:val="HTMLCode"/>
          <w:rFonts w:ascii="Consolas" w:hAnsi="Consolas"/>
          <w:color w:val="000000"/>
          <w:sz w:val="23"/>
          <w:szCs w:val="23"/>
        </w:rPr>
        <w:t>App</w:t>
      </w:r>
      <w:r>
        <w:rPr>
          <w:rStyle w:val="token"/>
          <w:rFonts w:ascii="Consolas" w:eastAsiaTheme="majorEastAsia" w:hAnsi="Consolas"/>
          <w:color w:val="A67F59"/>
          <w:sz w:val="23"/>
          <w:szCs w:val="23"/>
        </w:rPr>
        <w:t>&gt;&lt;/</w:t>
      </w:r>
      <w:r>
        <w:rPr>
          <w:rStyle w:val="HTMLCode"/>
          <w:rFonts w:ascii="Consolas" w:hAnsi="Consolas"/>
          <w:color w:val="000000"/>
          <w:sz w:val="23"/>
          <w:szCs w:val="23"/>
        </w:rPr>
        <w:t>BrowserRouter</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document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getElementById</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"root"</w:t>
      </w:r>
      <w:r>
        <w:rPr>
          <w:rStyle w:val="token"/>
          <w:rFonts w:ascii="Consolas" w:eastAsiaTheme="majorEastAsia" w:hAnsi="Consolas"/>
          <w:color w:val="5F6364"/>
          <w:sz w:val="23"/>
          <w:szCs w:val="23"/>
        </w:rPr>
        <w:t>));</w:t>
      </w:r>
    </w:p>
    <w:p w:rsidR="00B45871" w:rsidRDefault="00B45871" w:rsidP="00B45871">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Routing Part-2</w:t>
      </w:r>
    </w:p>
    <w:p w:rsidR="00B45871" w:rsidRDefault="00B45871" w:rsidP="00B45871">
      <w:pPr>
        <w:rPr>
          <w:rFonts w:ascii="Times New Roman" w:hAnsi="Times New Roman" w:cs="Times New Roman"/>
          <w:sz w:val="24"/>
          <w:szCs w:val="24"/>
        </w:rPr>
      </w:pP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In this article, we will continue discussing about Routing. This is Continuation to our previous article. </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In the Code we have developed during our Previous article. We have created multiple components, placed multiple link components using which we have specified the Navigation URL’s and we have added multiple Route Components who will display the contents of a Component based on the URL Match. </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If we look at the output, we can observe that by default we don’t get contents of any Component. We wanted Employee Component Contents should be displayed by default and the rest of the Navigation should remain same. </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We will change the Navigation URL of the Link Component of Employees to</w:t>
      </w:r>
      <w:r>
        <w:rPr>
          <w:rStyle w:val="Strong"/>
          <w:color w:val="333333"/>
          <w:sz w:val="29"/>
          <w:szCs w:val="29"/>
        </w:rPr>
        <w:t> /</w:t>
      </w:r>
      <w:r>
        <w:rPr>
          <w:color w:val="333333"/>
          <w:sz w:val="29"/>
          <w:szCs w:val="29"/>
        </w:rPr>
        <w:t>.</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Save the Changes, navigate to the browser. We can see that we get the Employees Data by default. </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But it has a Problem, lets click on departments link. We see that both Employees Data and Department data are being displayed. </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That is because the Path of departments is /department. It has forward slash in it. So it is matching two routes. </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The same thing happens if we click on Projects Link as well. </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But that should not happen. </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We can avoid that by adding "</w:t>
      </w:r>
      <w:r>
        <w:rPr>
          <w:rStyle w:val="Strong"/>
          <w:color w:val="333333"/>
          <w:sz w:val="29"/>
          <w:szCs w:val="29"/>
        </w:rPr>
        <w:t>exact </w:t>
      </w:r>
      <w:r>
        <w:rPr>
          <w:color w:val="333333"/>
          <w:sz w:val="29"/>
          <w:szCs w:val="29"/>
        </w:rPr>
        <w:t>paths" to routes.</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lastRenderedPageBreak/>
        <w:t>Save the changes,  navigate to the browser. We can see that we get the Employees Data by default. </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lets click on departments link. We see only Department data. Same with the Case of Projects link as well. </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When we click on a link, based on the Navigation URL, React Router tries to identify the Route which is having the matching Path. </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As we see here, if it is Departments, we get Department Component contents, if it is Project, we get Project Component Contents.  </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We have another Problem to address. </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Though Router finds a matching Route, it continues to search all the remaining routes as well to find the matching Route. </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That means if we have 100 routes added, search will happen on all 100 routes irrespective of the match is found or not. </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To understand it better, lets add another route which will be pointing to a Employee Component but lets keep the Path as departments. </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Save the changes,  navigate to the browser. Click on Departments, we will get the contents of two components. </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Though the second matches the path, still the search is continued further and returning the Contents of other Component as well. </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But ideally we don’t want that to happen. If the matching path is found, we want to render that Route Component Contents and ignore the rest. </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To make that to happen, we use another component called as </w:t>
      </w:r>
      <w:r>
        <w:rPr>
          <w:rStyle w:val="Strong"/>
          <w:color w:val="333333"/>
          <w:sz w:val="29"/>
          <w:szCs w:val="29"/>
        </w:rPr>
        <w:t>switch</w:t>
      </w:r>
      <w:r>
        <w:rPr>
          <w:color w:val="333333"/>
          <w:sz w:val="29"/>
          <w:szCs w:val="29"/>
        </w:rPr>
        <w:t>. It works similar to switch case. </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Lets place all our route elements with in the boundaries of </w:t>
      </w:r>
      <w:r>
        <w:rPr>
          <w:rStyle w:val="Strong"/>
          <w:color w:val="333333"/>
          <w:sz w:val="29"/>
          <w:szCs w:val="29"/>
        </w:rPr>
        <w:t>switch</w:t>
      </w:r>
      <w:r>
        <w:rPr>
          <w:color w:val="333333"/>
          <w:sz w:val="29"/>
          <w:szCs w:val="29"/>
        </w:rPr>
        <w:t> component. </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lastRenderedPageBreak/>
        <w:t>When a </w:t>
      </w:r>
      <w:r>
        <w:rPr>
          <w:rStyle w:val="Strong"/>
          <w:color w:val="333333"/>
          <w:sz w:val="29"/>
          <w:szCs w:val="29"/>
        </w:rPr>
        <w:t>&lt;Switch&gt;</w:t>
      </w:r>
      <w:r>
        <w:rPr>
          <w:color w:val="333333"/>
          <w:sz w:val="29"/>
          <w:szCs w:val="29"/>
        </w:rPr>
        <w:t> is rendered, it searches through its children </w:t>
      </w:r>
      <w:r>
        <w:rPr>
          <w:rStyle w:val="Strong"/>
          <w:color w:val="333333"/>
          <w:sz w:val="29"/>
          <w:szCs w:val="29"/>
        </w:rPr>
        <w:t>&lt;Route&gt;</w:t>
      </w:r>
      <w:r>
        <w:rPr>
          <w:color w:val="333333"/>
          <w:sz w:val="29"/>
          <w:szCs w:val="29"/>
        </w:rPr>
        <w:t> elements to find one whose path matches the current URL. When it finds one, it renders that &lt;Route&gt; and ignores all others.</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Save the changes,  navigate to the browser. Click on Departments, we will get the contents of only Department components.</w:t>
      </w:r>
    </w:p>
    <w:p w:rsidR="00B45871" w:rsidRDefault="00B45871" w:rsidP="00B45871">
      <w:pPr>
        <w:pStyle w:val="NormalWeb"/>
        <w:spacing w:before="0" w:beforeAutospacing="0" w:after="360" w:afterAutospacing="0" w:line="360" w:lineRule="atLeast"/>
        <w:rPr>
          <w:color w:val="333333"/>
          <w:sz w:val="29"/>
          <w:szCs w:val="29"/>
        </w:rPr>
      </w:pPr>
      <w:r>
        <w:rPr>
          <w:color w:val="333333"/>
          <w:sz w:val="29"/>
          <w:szCs w:val="29"/>
        </w:rPr>
        <w:t>I hope we are very clear on What is Link, Switch and Route Components. We will continue this discussion in our next article.</w:t>
      </w:r>
    </w:p>
    <w:p w:rsidR="00B45871" w:rsidRDefault="00B45871" w:rsidP="00B4587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App</w:t>
      </w:r>
      <w:r>
        <w:rPr>
          <w:rStyle w:val="token"/>
          <w:rFonts w:ascii="Consolas" w:eastAsiaTheme="majorEastAsia" w:hAnsi="Consolas"/>
          <w:color w:val="5F6364"/>
          <w:sz w:val="23"/>
          <w:szCs w:val="23"/>
        </w:rPr>
        <w:t>(){</w:t>
      </w:r>
    </w:p>
    <w:p w:rsidR="00B45871" w:rsidRDefault="00B45871" w:rsidP="00B4587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B45871" w:rsidRDefault="00B45871" w:rsidP="00B4587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B45871" w:rsidRDefault="00B45871" w:rsidP="00B4587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Welcome to App Component</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B45871" w:rsidRDefault="00B45871" w:rsidP="00B4587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ul</w:t>
      </w:r>
      <w:r>
        <w:rPr>
          <w:rStyle w:val="token"/>
          <w:rFonts w:ascii="Consolas" w:eastAsiaTheme="majorEastAsia" w:hAnsi="Consolas"/>
          <w:color w:val="A67F59"/>
          <w:sz w:val="23"/>
          <w:szCs w:val="23"/>
        </w:rPr>
        <w:t>&gt;</w:t>
      </w:r>
    </w:p>
    <w:p w:rsidR="00B45871" w:rsidRDefault="00B45871" w:rsidP="00B4587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li</w:t>
      </w:r>
      <w:r>
        <w:rPr>
          <w:rStyle w:val="token"/>
          <w:rFonts w:ascii="Consolas" w:eastAsiaTheme="majorEastAsia" w:hAnsi="Consolas"/>
          <w:color w:val="A67F59"/>
          <w:sz w:val="23"/>
          <w:szCs w:val="23"/>
        </w:rPr>
        <w:t>&gt;&lt;</w:t>
      </w:r>
      <w:r>
        <w:rPr>
          <w:rStyle w:val="HTMLCode"/>
          <w:rFonts w:ascii="Consolas" w:hAnsi="Consolas"/>
          <w:color w:val="000000"/>
          <w:sz w:val="23"/>
          <w:szCs w:val="23"/>
        </w:rPr>
        <w:t>Link to</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w:t>
      </w:r>
      <w:r>
        <w:rPr>
          <w:rStyle w:val="token"/>
          <w:rFonts w:ascii="Consolas" w:eastAsiaTheme="majorEastAsia" w:hAnsi="Consolas"/>
          <w:color w:val="A67F59"/>
          <w:sz w:val="23"/>
          <w:szCs w:val="23"/>
        </w:rPr>
        <w:t>&gt;</w:t>
      </w:r>
      <w:r>
        <w:rPr>
          <w:rStyle w:val="HTMLCode"/>
          <w:rFonts w:ascii="Consolas" w:hAnsi="Consolas"/>
          <w:color w:val="000000"/>
          <w:sz w:val="23"/>
          <w:szCs w:val="23"/>
        </w:rPr>
        <w:t>Employees</w:t>
      </w:r>
      <w:r>
        <w:rPr>
          <w:rStyle w:val="token"/>
          <w:rFonts w:ascii="Consolas" w:eastAsiaTheme="majorEastAsia" w:hAnsi="Consolas"/>
          <w:color w:val="A67F59"/>
          <w:sz w:val="23"/>
          <w:szCs w:val="23"/>
        </w:rPr>
        <w:t>&lt;/</w:t>
      </w:r>
      <w:r>
        <w:rPr>
          <w:rStyle w:val="HTMLCode"/>
          <w:rFonts w:ascii="Consolas" w:hAnsi="Consolas"/>
          <w:color w:val="000000"/>
          <w:sz w:val="23"/>
          <w:szCs w:val="23"/>
        </w:rPr>
        <w:t>Link</w:t>
      </w:r>
      <w:r>
        <w:rPr>
          <w:rStyle w:val="token"/>
          <w:rFonts w:ascii="Consolas" w:eastAsiaTheme="majorEastAsia" w:hAnsi="Consolas"/>
          <w:color w:val="A67F59"/>
          <w:sz w:val="23"/>
          <w:szCs w:val="23"/>
        </w:rPr>
        <w:t>&gt;&lt;/</w:t>
      </w:r>
      <w:r>
        <w:rPr>
          <w:rStyle w:val="HTMLCode"/>
          <w:rFonts w:ascii="Consolas" w:hAnsi="Consolas"/>
          <w:color w:val="000000"/>
          <w:sz w:val="23"/>
          <w:szCs w:val="23"/>
        </w:rPr>
        <w:t>li</w:t>
      </w:r>
      <w:r>
        <w:rPr>
          <w:rStyle w:val="token"/>
          <w:rFonts w:ascii="Consolas" w:eastAsiaTheme="majorEastAsia" w:hAnsi="Consolas"/>
          <w:color w:val="A67F59"/>
          <w:sz w:val="23"/>
          <w:szCs w:val="23"/>
        </w:rPr>
        <w:t>&gt;</w:t>
      </w:r>
    </w:p>
    <w:p w:rsidR="00B45871" w:rsidRDefault="00B45871" w:rsidP="00B4587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li</w:t>
      </w:r>
      <w:r>
        <w:rPr>
          <w:rStyle w:val="token"/>
          <w:rFonts w:ascii="Consolas" w:eastAsiaTheme="majorEastAsia" w:hAnsi="Consolas"/>
          <w:color w:val="A67F59"/>
          <w:sz w:val="23"/>
          <w:szCs w:val="23"/>
        </w:rPr>
        <w:t>&gt;&lt;</w:t>
      </w:r>
      <w:r>
        <w:rPr>
          <w:rStyle w:val="HTMLCode"/>
          <w:rFonts w:ascii="Consolas" w:hAnsi="Consolas"/>
          <w:color w:val="000000"/>
          <w:sz w:val="23"/>
          <w:szCs w:val="23"/>
        </w:rPr>
        <w:t>Link to</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"/departments"</w:t>
      </w:r>
      <w:r>
        <w:rPr>
          <w:rStyle w:val="token"/>
          <w:rFonts w:ascii="Consolas" w:eastAsiaTheme="majorEastAsia" w:hAnsi="Consolas"/>
          <w:color w:val="A67F59"/>
          <w:sz w:val="23"/>
          <w:szCs w:val="23"/>
        </w:rPr>
        <w:t>&gt;</w:t>
      </w:r>
      <w:r>
        <w:rPr>
          <w:rStyle w:val="HTMLCode"/>
          <w:rFonts w:ascii="Consolas" w:hAnsi="Consolas"/>
          <w:color w:val="000000"/>
          <w:sz w:val="23"/>
          <w:szCs w:val="23"/>
        </w:rPr>
        <w:t>Departments</w:t>
      </w:r>
      <w:r>
        <w:rPr>
          <w:rStyle w:val="token"/>
          <w:rFonts w:ascii="Consolas" w:eastAsiaTheme="majorEastAsia" w:hAnsi="Consolas"/>
          <w:color w:val="A67F59"/>
          <w:sz w:val="23"/>
          <w:szCs w:val="23"/>
        </w:rPr>
        <w:t>&lt;/</w:t>
      </w:r>
      <w:r>
        <w:rPr>
          <w:rStyle w:val="HTMLCode"/>
          <w:rFonts w:ascii="Consolas" w:hAnsi="Consolas"/>
          <w:color w:val="000000"/>
          <w:sz w:val="23"/>
          <w:szCs w:val="23"/>
        </w:rPr>
        <w:t>Link</w:t>
      </w:r>
      <w:r>
        <w:rPr>
          <w:rStyle w:val="token"/>
          <w:rFonts w:ascii="Consolas" w:eastAsiaTheme="majorEastAsia" w:hAnsi="Consolas"/>
          <w:color w:val="A67F59"/>
          <w:sz w:val="23"/>
          <w:szCs w:val="23"/>
        </w:rPr>
        <w:t>&gt;&lt;/</w:t>
      </w:r>
      <w:r>
        <w:rPr>
          <w:rStyle w:val="HTMLCode"/>
          <w:rFonts w:ascii="Consolas" w:hAnsi="Consolas"/>
          <w:color w:val="000000"/>
          <w:sz w:val="23"/>
          <w:szCs w:val="23"/>
        </w:rPr>
        <w:t>li</w:t>
      </w:r>
      <w:r>
        <w:rPr>
          <w:rStyle w:val="token"/>
          <w:rFonts w:ascii="Consolas" w:eastAsiaTheme="majorEastAsia" w:hAnsi="Consolas"/>
          <w:color w:val="A67F59"/>
          <w:sz w:val="23"/>
          <w:szCs w:val="23"/>
        </w:rPr>
        <w:t>&gt;</w:t>
      </w:r>
    </w:p>
    <w:p w:rsidR="00B45871" w:rsidRDefault="00B45871" w:rsidP="00B4587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li</w:t>
      </w:r>
      <w:r>
        <w:rPr>
          <w:rStyle w:val="token"/>
          <w:rFonts w:ascii="Consolas" w:eastAsiaTheme="majorEastAsia" w:hAnsi="Consolas"/>
          <w:color w:val="A67F59"/>
          <w:sz w:val="23"/>
          <w:szCs w:val="23"/>
        </w:rPr>
        <w:t>&gt;&lt;</w:t>
      </w:r>
      <w:r>
        <w:rPr>
          <w:rStyle w:val="HTMLCode"/>
          <w:rFonts w:ascii="Consolas" w:hAnsi="Consolas"/>
          <w:color w:val="000000"/>
          <w:sz w:val="23"/>
          <w:szCs w:val="23"/>
        </w:rPr>
        <w:t>Link to</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"/projects"</w:t>
      </w:r>
      <w:r>
        <w:rPr>
          <w:rStyle w:val="token"/>
          <w:rFonts w:ascii="Consolas" w:eastAsiaTheme="majorEastAsia" w:hAnsi="Consolas"/>
          <w:color w:val="A67F59"/>
          <w:sz w:val="23"/>
          <w:szCs w:val="23"/>
        </w:rPr>
        <w:t>&gt;</w:t>
      </w:r>
      <w:r>
        <w:rPr>
          <w:rStyle w:val="HTMLCode"/>
          <w:rFonts w:ascii="Consolas" w:hAnsi="Consolas"/>
          <w:color w:val="000000"/>
          <w:sz w:val="23"/>
          <w:szCs w:val="23"/>
        </w:rPr>
        <w:t>Projects</w:t>
      </w:r>
      <w:r>
        <w:rPr>
          <w:rStyle w:val="token"/>
          <w:rFonts w:ascii="Consolas" w:eastAsiaTheme="majorEastAsia" w:hAnsi="Consolas"/>
          <w:color w:val="A67F59"/>
          <w:sz w:val="23"/>
          <w:szCs w:val="23"/>
        </w:rPr>
        <w:t>&lt;/</w:t>
      </w:r>
      <w:r>
        <w:rPr>
          <w:rStyle w:val="HTMLCode"/>
          <w:rFonts w:ascii="Consolas" w:hAnsi="Consolas"/>
          <w:color w:val="000000"/>
          <w:sz w:val="23"/>
          <w:szCs w:val="23"/>
        </w:rPr>
        <w:t>Link</w:t>
      </w:r>
      <w:r>
        <w:rPr>
          <w:rStyle w:val="token"/>
          <w:rFonts w:ascii="Consolas" w:eastAsiaTheme="majorEastAsia" w:hAnsi="Consolas"/>
          <w:color w:val="A67F59"/>
          <w:sz w:val="23"/>
          <w:szCs w:val="23"/>
        </w:rPr>
        <w:t>&gt;&lt;/</w:t>
      </w:r>
      <w:r>
        <w:rPr>
          <w:rStyle w:val="HTMLCode"/>
          <w:rFonts w:ascii="Consolas" w:hAnsi="Consolas"/>
          <w:color w:val="000000"/>
          <w:sz w:val="23"/>
          <w:szCs w:val="23"/>
        </w:rPr>
        <w:t>li</w:t>
      </w:r>
      <w:r>
        <w:rPr>
          <w:rStyle w:val="token"/>
          <w:rFonts w:ascii="Consolas" w:eastAsiaTheme="majorEastAsia" w:hAnsi="Consolas"/>
          <w:color w:val="A67F59"/>
          <w:sz w:val="23"/>
          <w:szCs w:val="23"/>
        </w:rPr>
        <w:t>&gt;</w:t>
      </w:r>
    </w:p>
    <w:p w:rsidR="00B45871" w:rsidRDefault="00B45871" w:rsidP="00B4587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ul</w:t>
      </w:r>
      <w:r>
        <w:rPr>
          <w:rStyle w:val="token"/>
          <w:rFonts w:ascii="Consolas" w:eastAsiaTheme="majorEastAsia" w:hAnsi="Consolas"/>
          <w:color w:val="A67F59"/>
          <w:sz w:val="23"/>
          <w:szCs w:val="23"/>
        </w:rPr>
        <w:t>&gt;</w:t>
      </w:r>
    </w:p>
    <w:p w:rsidR="00B45871" w:rsidRDefault="00B45871" w:rsidP="00B4587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Switch</w:t>
      </w:r>
      <w:r>
        <w:rPr>
          <w:rStyle w:val="token"/>
          <w:rFonts w:ascii="Consolas" w:eastAsiaTheme="majorEastAsia" w:hAnsi="Consolas"/>
          <w:color w:val="A67F59"/>
          <w:sz w:val="23"/>
          <w:szCs w:val="23"/>
        </w:rPr>
        <w:t>&gt;</w:t>
      </w:r>
    </w:p>
    <w:p w:rsidR="00B45871" w:rsidRDefault="00B45871" w:rsidP="00B4587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Route exact path</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w:t>
      </w:r>
      <w:r>
        <w:rPr>
          <w:rStyle w:val="HTMLCode"/>
          <w:rFonts w:ascii="Consolas" w:hAnsi="Consolas"/>
          <w:color w:val="000000"/>
          <w:sz w:val="23"/>
          <w:szCs w:val="23"/>
        </w:rPr>
        <w:t xml:space="preserve"> component</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Route</w:t>
      </w:r>
      <w:r>
        <w:rPr>
          <w:rStyle w:val="token"/>
          <w:rFonts w:ascii="Consolas" w:eastAsiaTheme="majorEastAsia" w:hAnsi="Consolas"/>
          <w:color w:val="A67F59"/>
          <w:sz w:val="23"/>
          <w:szCs w:val="23"/>
        </w:rPr>
        <w:t>&gt;</w:t>
      </w:r>
    </w:p>
    <w:p w:rsidR="00B45871" w:rsidRDefault="00B45871" w:rsidP="00B4587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Route path</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"/departments"</w:t>
      </w:r>
      <w:r>
        <w:rPr>
          <w:rStyle w:val="HTMLCode"/>
          <w:rFonts w:ascii="Consolas" w:hAnsi="Consolas"/>
          <w:color w:val="000000"/>
          <w:sz w:val="23"/>
          <w:szCs w:val="23"/>
        </w:rPr>
        <w:t xml:space="preserve"> component</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Department</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Route</w:t>
      </w:r>
      <w:r>
        <w:rPr>
          <w:rStyle w:val="token"/>
          <w:rFonts w:ascii="Consolas" w:eastAsiaTheme="majorEastAsia" w:hAnsi="Consolas"/>
          <w:color w:val="A67F59"/>
          <w:sz w:val="23"/>
          <w:szCs w:val="23"/>
        </w:rPr>
        <w:t>&gt;</w:t>
      </w:r>
    </w:p>
    <w:p w:rsidR="00B45871" w:rsidRDefault="00B45871" w:rsidP="00B4587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Route path</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"/projects"</w:t>
      </w:r>
      <w:r>
        <w:rPr>
          <w:rStyle w:val="HTMLCode"/>
          <w:rFonts w:ascii="Consolas" w:hAnsi="Consolas"/>
          <w:color w:val="000000"/>
          <w:sz w:val="23"/>
          <w:szCs w:val="23"/>
        </w:rPr>
        <w:t xml:space="preserve"> component</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Project</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Route</w:t>
      </w:r>
      <w:r>
        <w:rPr>
          <w:rStyle w:val="token"/>
          <w:rFonts w:ascii="Consolas" w:eastAsiaTheme="majorEastAsia" w:hAnsi="Consolas"/>
          <w:color w:val="A67F59"/>
          <w:sz w:val="23"/>
          <w:szCs w:val="23"/>
        </w:rPr>
        <w:t>&gt;</w:t>
      </w:r>
    </w:p>
    <w:p w:rsidR="00B45871" w:rsidRDefault="00B45871" w:rsidP="00B4587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Route path</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"/departments"</w:t>
      </w:r>
      <w:r>
        <w:rPr>
          <w:rStyle w:val="HTMLCode"/>
          <w:rFonts w:ascii="Consolas" w:hAnsi="Consolas"/>
          <w:color w:val="000000"/>
          <w:sz w:val="23"/>
          <w:szCs w:val="23"/>
        </w:rPr>
        <w:t xml:space="preserve"> component</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Route</w:t>
      </w:r>
      <w:r>
        <w:rPr>
          <w:rStyle w:val="token"/>
          <w:rFonts w:ascii="Consolas" w:eastAsiaTheme="majorEastAsia" w:hAnsi="Consolas"/>
          <w:color w:val="A67F59"/>
          <w:sz w:val="23"/>
          <w:szCs w:val="23"/>
        </w:rPr>
        <w:t>&gt;</w:t>
      </w:r>
    </w:p>
    <w:p w:rsidR="00B45871" w:rsidRDefault="00B45871" w:rsidP="00B4587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Switch</w:t>
      </w:r>
      <w:r>
        <w:rPr>
          <w:rStyle w:val="token"/>
          <w:rFonts w:ascii="Consolas" w:eastAsiaTheme="majorEastAsia" w:hAnsi="Consolas"/>
          <w:color w:val="A67F59"/>
          <w:sz w:val="23"/>
          <w:szCs w:val="23"/>
        </w:rPr>
        <w:t>&gt;</w:t>
      </w:r>
    </w:p>
    <w:p w:rsidR="00B45871" w:rsidRDefault="00B45871" w:rsidP="00B4587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B45871" w:rsidRDefault="00B45871" w:rsidP="00B4587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B45871" w:rsidRDefault="00B45871" w:rsidP="00B4587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45871" w:rsidRDefault="00B45871" w:rsidP="00B4587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B45871" w:rsidRDefault="00B45871" w:rsidP="00B4587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45871" w:rsidRDefault="00B45871" w:rsidP="00B45871">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lastRenderedPageBreak/>
        <w:t>ReactDOM</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BrowserRouter</w:t>
      </w:r>
      <w:r>
        <w:rPr>
          <w:rStyle w:val="token"/>
          <w:rFonts w:ascii="Consolas" w:eastAsiaTheme="majorEastAsia" w:hAnsi="Consolas"/>
          <w:color w:val="A67F59"/>
          <w:sz w:val="23"/>
          <w:szCs w:val="23"/>
        </w:rPr>
        <w:t>&gt;&lt;</w:t>
      </w:r>
      <w:r>
        <w:rPr>
          <w:rStyle w:val="HTMLCode"/>
          <w:rFonts w:ascii="Consolas" w:hAnsi="Consolas"/>
          <w:color w:val="000000"/>
          <w:sz w:val="23"/>
          <w:szCs w:val="23"/>
        </w:rPr>
        <w:t>App</w:t>
      </w:r>
      <w:r>
        <w:rPr>
          <w:rStyle w:val="token"/>
          <w:rFonts w:ascii="Consolas" w:eastAsiaTheme="majorEastAsia" w:hAnsi="Consolas"/>
          <w:color w:val="A67F59"/>
          <w:sz w:val="23"/>
          <w:szCs w:val="23"/>
        </w:rPr>
        <w:t>&gt;&lt;/</w:t>
      </w:r>
      <w:r>
        <w:rPr>
          <w:rStyle w:val="HTMLCode"/>
          <w:rFonts w:ascii="Consolas" w:hAnsi="Consolas"/>
          <w:color w:val="000000"/>
          <w:sz w:val="23"/>
          <w:szCs w:val="23"/>
        </w:rPr>
        <w:t>App</w:t>
      </w:r>
      <w:r>
        <w:rPr>
          <w:rStyle w:val="token"/>
          <w:rFonts w:ascii="Consolas" w:eastAsiaTheme="majorEastAsia" w:hAnsi="Consolas"/>
          <w:color w:val="A67F59"/>
          <w:sz w:val="23"/>
          <w:szCs w:val="23"/>
        </w:rPr>
        <w:t>&gt;&lt;/</w:t>
      </w:r>
      <w:r>
        <w:rPr>
          <w:rStyle w:val="HTMLCode"/>
          <w:rFonts w:ascii="Consolas" w:hAnsi="Consolas"/>
          <w:color w:val="000000"/>
          <w:sz w:val="23"/>
          <w:szCs w:val="23"/>
        </w:rPr>
        <w:t>BrowserRouter</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document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getElementById</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"root"</w:t>
      </w:r>
      <w:r>
        <w:rPr>
          <w:rStyle w:val="token"/>
          <w:rFonts w:ascii="Consolas" w:eastAsiaTheme="majorEastAsia" w:hAnsi="Consolas"/>
          <w:color w:val="5F6364"/>
          <w:sz w:val="23"/>
          <w:szCs w:val="23"/>
        </w:rPr>
        <w:t>));</w:t>
      </w:r>
    </w:p>
    <w:p w:rsidR="007436E0" w:rsidRDefault="007436E0" w:rsidP="007436E0">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Routing Part-3</w:t>
      </w:r>
    </w:p>
    <w:p w:rsidR="007436E0" w:rsidRDefault="007436E0" w:rsidP="007436E0">
      <w:pPr>
        <w:rPr>
          <w:rFonts w:ascii="Times New Roman" w:hAnsi="Times New Roman" w:cs="Times New Roman"/>
          <w:sz w:val="24"/>
          <w:szCs w:val="24"/>
        </w:rPr>
      </w:pPr>
    </w:p>
    <w:p w:rsidR="007436E0" w:rsidRDefault="007436E0" w:rsidP="007436E0">
      <w:pPr>
        <w:pStyle w:val="NormalWeb"/>
        <w:spacing w:before="0" w:beforeAutospacing="0" w:after="360" w:afterAutospacing="0" w:line="360" w:lineRule="atLeast"/>
        <w:rPr>
          <w:color w:val="333333"/>
          <w:sz w:val="29"/>
          <w:szCs w:val="29"/>
        </w:rPr>
      </w:pPr>
      <w:r>
        <w:rPr>
          <w:color w:val="333333"/>
          <w:sz w:val="29"/>
          <w:szCs w:val="29"/>
        </w:rPr>
        <w:t>In this article, we will continue discussing about Routing. This is Continuation to our Previous. </w:t>
      </w:r>
    </w:p>
    <w:p w:rsidR="007436E0" w:rsidRDefault="007436E0" w:rsidP="007436E0">
      <w:pPr>
        <w:pStyle w:val="NormalWeb"/>
        <w:spacing w:before="0" w:beforeAutospacing="0" w:after="360" w:afterAutospacing="0" w:line="360" w:lineRule="atLeast"/>
        <w:rPr>
          <w:color w:val="333333"/>
          <w:sz w:val="29"/>
          <w:szCs w:val="29"/>
        </w:rPr>
      </w:pPr>
      <w:r>
        <w:rPr>
          <w:color w:val="333333"/>
          <w:sz w:val="29"/>
          <w:szCs w:val="29"/>
        </w:rPr>
        <w:t>If we take a look at the Output of Program, we have three different links and we are able to Navigate to different Components. </w:t>
      </w:r>
    </w:p>
    <w:p w:rsidR="007436E0" w:rsidRDefault="007436E0" w:rsidP="007436E0">
      <w:pPr>
        <w:pStyle w:val="NormalWeb"/>
        <w:spacing w:before="0" w:beforeAutospacing="0" w:after="360" w:afterAutospacing="0" w:line="360" w:lineRule="atLeast"/>
        <w:rPr>
          <w:color w:val="333333"/>
          <w:sz w:val="29"/>
          <w:szCs w:val="29"/>
        </w:rPr>
      </w:pPr>
      <w:r>
        <w:rPr>
          <w:color w:val="333333"/>
          <w:sz w:val="29"/>
          <w:szCs w:val="29"/>
        </w:rPr>
        <w:t>Lets say we want to add some styling attributes to the Particular link when it is active, so it becomes easy for a user to identify which link he has Clicked. </w:t>
      </w:r>
    </w:p>
    <w:p w:rsidR="007436E0" w:rsidRDefault="007436E0" w:rsidP="007436E0">
      <w:pPr>
        <w:pStyle w:val="NormalWeb"/>
        <w:spacing w:before="0" w:beforeAutospacing="0" w:after="360" w:afterAutospacing="0" w:line="360" w:lineRule="atLeast"/>
        <w:rPr>
          <w:color w:val="333333"/>
          <w:sz w:val="29"/>
          <w:szCs w:val="29"/>
        </w:rPr>
      </w:pPr>
      <w:r>
        <w:rPr>
          <w:color w:val="333333"/>
          <w:sz w:val="29"/>
          <w:szCs w:val="29"/>
        </w:rPr>
        <w:t>React Router Provides another Component Called as NavLink which is a  special type of &lt;Link&gt; that can style itself as “active” when its to property value matches the current location.</w:t>
      </w:r>
    </w:p>
    <w:p w:rsidR="007436E0" w:rsidRDefault="007436E0" w:rsidP="007436E0">
      <w:pPr>
        <w:pStyle w:val="NormalWeb"/>
        <w:spacing w:before="0" w:beforeAutospacing="0" w:after="360" w:afterAutospacing="0" w:line="360" w:lineRule="atLeast"/>
        <w:rPr>
          <w:color w:val="333333"/>
          <w:sz w:val="29"/>
          <w:szCs w:val="29"/>
        </w:rPr>
      </w:pPr>
      <w:r>
        <w:rPr>
          <w:color w:val="333333"/>
          <w:sz w:val="29"/>
          <w:szCs w:val="29"/>
        </w:rPr>
        <w:t>Lets open index.html and add a new css class. </w:t>
      </w:r>
    </w:p>
    <w:p w:rsidR="007436E0" w:rsidRDefault="007436E0" w:rsidP="007436E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token"/>
          <w:rFonts w:ascii="Consolas" w:hAnsi="Consolas"/>
          <w:color w:val="2F9C0A"/>
          <w:sz w:val="23"/>
          <w:szCs w:val="23"/>
        </w:rPr>
      </w:pPr>
      <w:r>
        <w:rPr>
          <w:rStyle w:val="token"/>
          <w:rFonts w:ascii="Consolas" w:hAnsi="Consolas"/>
          <w:color w:val="2F9C0A"/>
          <w:sz w:val="23"/>
          <w:szCs w:val="23"/>
        </w:rPr>
        <w:t>&lt;style&gt;</w:t>
      </w:r>
    </w:p>
    <w:p w:rsidR="007436E0" w:rsidRDefault="007436E0" w:rsidP="007436E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 xml:space="preserve">        .testClass</w:t>
      </w:r>
      <w:r>
        <w:rPr>
          <w:rStyle w:val="token"/>
          <w:rFonts w:ascii="Consolas" w:hAnsi="Consolas"/>
          <w:color w:val="5F6364"/>
          <w:sz w:val="23"/>
          <w:szCs w:val="23"/>
        </w:rPr>
        <w:t>{</w:t>
      </w:r>
    </w:p>
    <w:p w:rsidR="007436E0" w:rsidRDefault="007436E0" w:rsidP="007436E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font-weight</w:t>
      </w:r>
      <w:r>
        <w:rPr>
          <w:rStyle w:val="token"/>
          <w:rFonts w:ascii="Consolas" w:hAnsi="Consolas"/>
          <w:color w:val="5F6364"/>
          <w:sz w:val="23"/>
          <w:szCs w:val="23"/>
        </w:rPr>
        <w:t>:</w:t>
      </w:r>
      <w:r>
        <w:rPr>
          <w:rStyle w:val="HTMLCode"/>
          <w:rFonts w:ascii="Consolas" w:hAnsi="Consolas"/>
          <w:color w:val="000000"/>
          <w:sz w:val="23"/>
          <w:szCs w:val="23"/>
        </w:rPr>
        <w:t>bold</w:t>
      </w:r>
      <w:r>
        <w:rPr>
          <w:rStyle w:val="token"/>
          <w:rFonts w:ascii="Consolas" w:hAnsi="Consolas"/>
          <w:color w:val="5F6364"/>
          <w:sz w:val="23"/>
          <w:szCs w:val="23"/>
        </w:rPr>
        <w:t>;</w:t>
      </w:r>
    </w:p>
    <w:p w:rsidR="007436E0" w:rsidRDefault="007436E0" w:rsidP="007436E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color</w:t>
      </w:r>
      <w:r>
        <w:rPr>
          <w:rStyle w:val="token"/>
          <w:rFonts w:ascii="Consolas" w:hAnsi="Consolas"/>
          <w:color w:val="5F6364"/>
          <w:sz w:val="23"/>
          <w:szCs w:val="23"/>
        </w:rPr>
        <w:t>:</w:t>
      </w:r>
      <w:r>
        <w:rPr>
          <w:rStyle w:val="HTMLCode"/>
          <w:rFonts w:ascii="Consolas" w:hAnsi="Consolas"/>
          <w:color w:val="000000"/>
          <w:sz w:val="23"/>
          <w:szCs w:val="23"/>
        </w:rPr>
        <w:t xml:space="preserve"> red</w:t>
      </w:r>
      <w:r>
        <w:rPr>
          <w:rStyle w:val="token"/>
          <w:rFonts w:ascii="Consolas" w:hAnsi="Consolas"/>
          <w:color w:val="5F6364"/>
          <w:sz w:val="23"/>
          <w:szCs w:val="23"/>
        </w:rPr>
        <w:t>;</w:t>
      </w:r>
    </w:p>
    <w:p w:rsidR="007436E0" w:rsidRDefault="007436E0" w:rsidP="007436E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7436E0" w:rsidRDefault="007436E0" w:rsidP="007436E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&lt;/style&gt;</w:t>
      </w:r>
    </w:p>
    <w:p w:rsidR="007436E0" w:rsidRDefault="007436E0" w:rsidP="007436E0">
      <w:pPr>
        <w:rPr>
          <w:rFonts w:ascii="Times New Roman" w:hAnsi="Times New Roman"/>
          <w:color w:val="676A6D"/>
          <w:sz w:val="23"/>
          <w:szCs w:val="23"/>
        </w:rPr>
      </w:pPr>
    </w:p>
    <w:p w:rsidR="007436E0" w:rsidRDefault="007436E0" w:rsidP="007436E0">
      <w:pPr>
        <w:pStyle w:val="NormalWeb"/>
        <w:spacing w:before="0" w:beforeAutospacing="0" w:after="360" w:afterAutospacing="0" w:line="360" w:lineRule="atLeast"/>
        <w:rPr>
          <w:color w:val="333333"/>
          <w:sz w:val="29"/>
          <w:szCs w:val="29"/>
        </w:rPr>
      </w:pPr>
      <w:r>
        <w:rPr>
          <w:color w:val="333333"/>
          <w:sz w:val="29"/>
          <w:szCs w:val="29"/>
        </w:rPr>
        <w:t>Lets go back to index.js, we will import NavLink Component. </w:t>
      </w:r>
    </w:p>
    <w:p w:rsidR="007436E0" w:rsidRDefault="007436E0" w:rsidP="007436E0">
      <w:pPr>
        <w:pStyle w:val="NormalWeb"/>
        <w:spacing w:before="0" w:beforeAutospacing="0" w:after="360" w:afterAutospacing="0" w:line="360" w:lineRule="atLeast"/>
        <w:rPr>
          <w:color w:val="333333"/>
          <w:sz w:val="29"/>
          <w:szCs w:val="29"/>
        </w:rPr>
      </w:pPr>
      <w:r>
        <w:rPr>
          <w:color w:val="333333"/>
          <w:sz w:val="29"/>
          <w:szCs w:val="29"/>
        </w:rPr>
        <w:t>For Departments and Projects, instead of using Link Component, lets use NavLink and we will use a New Property called as activeClassName. To this we will pass the css class we created. </w:t>
      </w:r>
    </w:p>
    <w:p w:rsidR="007436E0" w:rsidRDefault="007436E0" w:rsidP="007436E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ul</w:t>
      </w:r>
      <w:r>
        <w:rPr>
          <w:rStyle w:val="token"/>
          <w:rFonts w:ascii="Consolas" w:hAnsi="Consolas"/>
          <w:color w:val="A67F59"/>
          <w:sz w:val="23"/>
          <w:szCs w:val="23"/>
        </w:rPr>
        <w:t>&gt;</w:t>
      </w:r>
    </w:p>
    <w:p w:rsidR="007436E0" w:rsidRDefault="007436E0" w:rsidP="007436E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li</w:t>
      </w:r>
      <w:r>
        <w:rPr>
          <w:rStyle w:val="token"/>
          <w:rFonts w:ascii="Consolas" w:hAnsi="Consolas"/>
          <w:color w:val="A67F59"/>
          <w:sz w:val="23"/>
          <w:szCs w:val="23"/>
        </w:rPr>
        <w:t>&gt;&lt;</w:t>
      </w:r>
      <w:r>
        <w:rPr>
          <w:rStyle w:val="HTMLCode"/>
          <w:rFonts w:ascii="Consolas" w:hAnsi="Consolas"/>
          <w:color w:val="000000"/>
          <w:sz w:val="23"/>
          <w:szCs w:val="23"/>
        </w:rPr>
        <w:t>Link to</w:t>
      </w:r>
      <w:r>
        <w:rPr>
          <w:rStyle w:val="token"/>
          <w:rFonts w:ascii="Consolas" w:hAnsi="Consolas"/>
          <w:color w:val="A67F59"/>
          <w:sz w:val="23"/>
          <w:szCs w:val="23"/>
        </w:rPr>
        <w:t>=</w:t>
      </w:r>
      <w:r>
        <w:rPr>
          <w:rStyle w:val="token"/>
          <w:rFonts w:ascii="Consolas" w:hAnsi="Consolas"/>
          <w:color w:val="2F9C0A"/>
          <w:sz w:val="23"/>
          <w:szCs w:val="23"/>
        </w:rPr>
        <w:t>"/"</w:t>
      </w:r>
      <w:r>
        <w:rPr>
          <w:rStyle w:val="token"/>
          <w:rFonts w:ascii="Consolas" w:hAnsi="Consolas"/>
          <w:color w:val="A67F59"/>
          <w:sz w:val="23"/>
          <w:szCs w:val="23"/>
        </w:rPr>
        <w:t>&gt;</w:t>
      </w:r>
      <w:r>
        <w:rPr>
          <w:rStyle w:val="HTMLCode"/>
          <w:rFonts w:ascii="Consolas" w:hAnsi="Consolas"/>
          <w:color w:val="000000"/>
          <w:sz w:val="23"/>
          <w:szCs w:val="23"/>
        </w:rPr>
        <w:t>Employees</w:t>
      </w:r>
      <w:r>
        <w:rPr>
          <w:rStyle w:val="token"/>
          <w:rFonts w:ascii="Consolas" w:hAnsi="Consolas"/>
          <w:color w:val="A67F59"/>
          <w:sz w:val="23"/>
          <w:szCs w:val="23"/>
        </w:rPr>
        <w:t>&lt;/</w:t>
      </w:r>
      <w:r>
        <w:rPr>
          <w:rStyle w:val="HTMLCode"/>
          <w:rFonts w:ascii="Consolas" w:hAnsi="Consolas"/>
          <w:color w:val="000000"/>
          <w:sz w:val="23"/>
          <w:szCs w:val="23"/>
        </w:rPr>
        <w:t>Link</w:t>
      </w:r>
      <w:r>
        <w:rPr>
          <w:rStyle w:val="token"/>
          <w:rFonts w:ascii="Consolas" w:hAnsi="Consolas"/>
          <w:color w:val="A67F59"/>
          <w:sz w:val="23"/>
          <w:szCs w:val="23"/>
        </w:rPr>
        <w:t>&gt;&lt;/</w:t>
      </w:r>
      <w:r>
        <w:rPr>
          <w:rStyle w:val="HTMLCode"/>
          <w:rFonts w:ascii="Consolas" w:hAnsi="Consolas"/>
          <w:color w:val="000000"/>
          <w:sz w:val="23"/>
          <w:szCs w:val="23"/>
        </w:rPr>
        <w:t>li</w:t>
      </w:r>
      <w:r>
        <w:rPr>
          <w:rStyle w:val="token"/>
          <w:rFonts w:ascii="Consolas" w:hAnsi="Consolas"/>
          <w:color w:val="A67F59"/>
          <w:sz w:val="23"/>
          <w:szCs w:val="23"/>
        </w:rPr>
        <w:t>&gt;</w:t>
      </w:r>
    </w:p>
    <w:p w:rsidR="007436E0" w:rsidRDefault="007436E0" w:rsidP="007436E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li</w:t>
      </w:r>
      <w:r>
        <w:rPr>
          <w:rStyle w:val="token"/>
          <w:rFonts w:ascii="Consolas" w:hAnsi="Consolas"/>
          <w:color w:val="A67F59"/>
          <w:sz w:val="23"/>
          <w:szCs w:val="23"/>
        </w:rPr>
        <w:t>&gt;&lt;</w:t>
      </w:r>
      <w:r>
        <w:rPr>
          <w:rStyle w:val="HTMLCode"/>
          <w:rFonts w:ascii="Consolas" w:hAnsi="Consolas"/>
          <w:color w:val="000000"/>
          <w:sz w:val="23"/>
          <w:szCs w:val="23"/>
        </w:rPr>
        <w:t>NavLink to</w:t>
      </w:r>
      <w:r>
        <w:rPr>
          <w:rStyle w:val="token"/>
          <w:rFonts w:ascii="Consolas" w:hAnsi="Consolas"/>
          <w:color w:val="A67F59"/>
          <w:sz w:val="23"/>
          <w:szCs w:val="23"/>
        </w:rPr>
        <w:t>=</w:t>
      </w:r>
      <w:r>
        <w:rPr>
          <w:rStyle w:val="token"/>
          <w:rFonts w:ascii="Consolas" w:hAnsi="Consolas"/>
          <w:color w:val="2F9C0A"/>
          <w:sz w:val="23"/>
          <w:szCs w:val="23"/>
        </w:rPr>
        <w:t>"/departments"</w:t>
      </w:r>
      <w:r>
        <w:rPr>
          <w:rStyle w:val="HTMLCode"/>
          <w:rFonts w:ascii="Consolas" w:hAnsi="Consolas"/>
          <w:color w:val="000000"/>
          <w:sz w:val="23"/>
          <w:szCs w:val="23"/>
        </w:rPr>
        <w:t xml:space="preserve"> activeClassName</w:t>
      </w:r>
      <w:r>
        <w:rPr>
          <w:rStyle w:val="token"/>
          <w:rFonts w:ascii="Consolas" w:hAnsi="Consolas"/>
          <w:color w:val="A67F59"/>
          <w:sz w:val="23"/>
          <w:szCs w:val="23"/>
        </w:rPr>
        <w:t>=</w:t>
      </w:r>
      <w:r>
        <w:rPr>
          <w:rStyle w:val="token"/>
          <w:rFonts w:ascii="Consolas" w:hAnsi="Consolas"/>
          <w:color w:val="2F9C0A"/>
          <w:sz w:val="23"/>
          <w:szCs w:val="23"/>
        </w:rPr>
        <w:t>"testClass"</w:t>
      </w:r>
      <w:r>
        <w:rPr>
          <w:rStyle w:val="token"/>
          <w:rFonts w:ascii="Consolas" w:hAnsi="Consolas"/>
          <w:color w:val="A67F59"/>
          <w:sz w:val="23"/>
          <w:szCs w:val="23"/>
        </w:rPr>
        <w:t>&gt;</w:t>
      </w:r>
      <w:r>
        <w:rPr>
          <w:rStyle w:val="HTMLCode"/>
          <w:rFonts w:ascii="Consolas" w:hAnsi="Consolas"/>
          <w:color w:val="000000"/>
          <w:sz w:val="23"/>
          <w:szCs w:val="23"/>
        </w:rPr>
        <w:t>Departments</w:t>
      </w:r>
      <w:r>
        <w:rPr>
          <w:rStyle w:val="token"/>
          <w:rFonts w:ascii="Consolas" w:hAnsi="Consolas"/>
          <w:color w:val="A67F59"/>
          <w:sz w:val="23"/>
          <w:szCs w:val="23"/>
        </w:rPr>
        <w:t>&lt;/</w:t>
      </w:r>
      <w:r>
        <w:rPr>
          <w:rStyle w:val="HTMLCode"/>
          <w:rFonts w:ascii="Consolas" w:hAnsi="Consolas"/>
          <w:color w:val="000000"/>
          <w:sz w:val="23"/>
          <w:szCs w:val="23"/>
        </w:rPr>
        <w:t>NavLink</w:t>
      </w:r>
      <w:r>
        <w:rPr>
          <w:rStyle w:val="token"/>
          <w:rFonts w:ascii="Consolas" w:hAnsi="Consolas"/>
          <w:color w:val="A67F59"/>
          <w:sz w:val="23"/>
          <w:szCs w:val="23"/>
        </w:rPr>
        <w:t>&gt;&lt;/</w:t>
      </w:r>
      <w:r>
        <w:rPr>
          <w:rStyle w:val="HTMLCode"/>
          <w:rFonts w:ascii="Consolas" w:hAnsi="Consolas"/>
          <w:color w:val="000000"/>
          <w:sz w:val="23"/>
          <w:szCs w:val="23"/>
        </w:rPr>
        <w:t>li</w:t>
      </w:r>
      <w:r>
        <w:rPr>
          <w:rStyle w:val="token"/>
          <w:rFonts w:ascii="Consolas" w:hAnsi="Consolas"/>
          <w:color w:val="A67F59"/>
          <w:sz w:val="23"/>
          <w:szCs w:val="23"/>
        </w:rPr>
        <w:t>&gt;</w:t>
      </w:r>
    </w:p>
    <w:p w:rsidR="007436E0" w:rsidRDefault="007436E0" w:rsidP="007436E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li</w:t>
      </w:r>
      <w:r>
        <w:rPr>
          <w:rStyle w:val="token"/>
          <w:rFonts w:ascii="Consolas" w:hAnsi="Consolas"/>
          <w:color w:val="A67F59"/>
          <w:sz w:val="23"/>
          <w:szCs w:val="23"/>
        </w:rPr>
        <w:t>&gt;&lt;</w:t>
      </w:r>
      <w:r>
        <w:rPr>
          <w:rStyle w:val="HTMLCode"/>
          <w:rFonts w:ascii="Consolas" w:hAnsi="Consolas"/>
          <w:color w:val="000000"/>
          <w:sz w:val="23"/>
          <w:szCs w:val="23"/>
        </w:rPr>
        <w:t>NavLink to</w:t>
      </w:r>
      <w:r>
        <w:rPr>
          <w:rStyle w:val="token"/>
          <w:rFonts w:ascii="Consolas" w:hAnsi="Consolas"/>
          <w:color w:val="A67F59"/>
          <w:sz w:val="23"/>
          <w:szCs w:val="23"/>
        </w:rPr>
        <w:t>=</w:t>
      </w:r>
      <w:r>
        <w:rPr>
          <w:rStyle w:val="token"/>
          <w:rFonts w:ascii="Consolas" w:hAnsi="Consolas"/>
          <w:color w:val="2F9C0A"/>
          <w:sz w:val="23"/>
          <w:szCs w:val="23"/>
        </w:rPr>
        <w:t>"/projects"</w:t>
      </w:r>
      <w:r>
        <w:rPr>
          <w:rStyle w:val="HTMLCode"/>
          <w:rFonts w:ascii="Consolas" w:hAnsi="Consolas"/>
          <w:color w:val="000000"/>
          <w:sz w:val="23"/>
          <w:szCs w:val="23"/>
        </w:rPr>
        <w:t xml:space="preserve"> activeClassName</w:t>
      </w:r>
      <w:r>
        <w:rPr>
          <w:rStyle w:val="token"/>
          <w:rFonts w:ascii="Consolas" w:hAnsi="Consolas"/>
          <w:color w:val="A67F59"/>
          <w:sz w:val="23"/>
          <w:szCs w:val="23"/>
        </w:rPr>
        <w:t>=</w:t>
      </w:r>
      <w:r>
        <w:rPr>
          <w:rStyle w:val="token"/>
          <w:rFonts w:ascii="Consolas" w:hAnsi="Consolas"/>
          <w:color w:val="2F9C0A"/>
          <w:sz w:val="23"/>
          <w:szCs w:val="23"/>
        </w:rPr>
        <w:t>"testClass"</w:t>
      </w:r>
      <w:r>
        <w:rPr>
          <w:rStyle w:val="token"/>
          <w:rFonts w:ascii="Consolas" w:hAnsi="Consolas"/>
          <w:color w:val="A67F59"/>
          <w:sz w:val="23"/>
          <w:szCs w:val="23"/>
        </w:rPr>
        <w:t>&gt;</w:t>
      </w:r>
      <w:r>
        <w:rPr>
          <w:rStyle w:val="HTMLCode"/>
          <w:rFonts w:ascii="Consolas" w:hAnsi="Consolas"/>
          <w:color w:val="000000"/>
          <w:sz w:val="23"/>
          <w:szCs w:val="23"/>
        </w:rPr>
        <w:t>Projects</w:t>
      </w:r>
      <w:r>
        <w:rPr>
          <w:rStyle w:val="token"/>
          <w:rFonts w:ascii="Consolas" w:hAnsi="Consolas"/>
          <w:color w:val="A67F59"/>
          <w:sz w:val="23"/>
          <w:szCs w:val="23"/>
        </w:rPr>
        <w:t>&lt;/</w:t>
      </w:r>
      <w:r>
        <w:rPr>
          <w:rStyle w:val="HTMLCode"/>
          <w:rFonts w:ascii="Consolas" w:hAnsi="Consolas"/>
          <w:color w:val="000000"/>
          <w:sz w:val="23"/>
          <w:szCs w:val="23"/>
        </w:rPr>
        <w:t>NavLink</w:t>
      </w:r>
      <w:r>
        <w:rPr>
          <w:rStyle w:val="token"/>
          <w:rFonts w:ascii="Consolas" w:hAnsi="Consolas"/>
          <w:color w:val="A67F59"/>
          <w:sz w:val="23"/>
          <w:szCs w:val="23"/>
        </w:rPr>
        <w:t>&gt;&lt;/</w:t>
      </w:r>
      <w:r>
        <w:rPr>
          <w:rStyle w:val="HTMLCode"/>
          <w:rFonts w:ascii="Consolas" w:hAnsi="Consolas"/>
          <w:color w:val="000000"/>
          <w:sz w:val="23"/>
          <w:szCs w:val="23"/>
        </w:rPr>
        <w:t>li</w:t>
      </w:r>
      <w:r>
        <w:rPr>
          <w:rStyle w:val="token"/>
          <w:rFonts w:ascii="Consolas" w:hAnsi="Consolas"/>
          <w:color w:val="A67F59"/>
          <w:sz w:val="23"/>
          <w:szCs w:val="23"/>
        </w:rPr>
        <w:t>&gt;</w:t>
      </w:r>
    </w:p>
    <w:p w:rsidR="007436E0" w:rsidRDefault="007436E0" w:rsidP="007436E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ul</w:t>
      </w:r>
      <w:r>
        <w:rPr>
          <w:rStyle w:val="token"/>
          <w:rFonts w:ascii="Consolas" w:hAnsi="Consolas"/>
          <w:color w:val="A67F59"/>
          <w:sz w:val="23"/>
          <w:szCs w:val="23"/>
        </w:rPr>
        <w:t>&gt;</w:t>
      </w:r>
    </w:p>
    <w:p w:rsidR="007436E0" w:rsidRDefault="007436E0" w:rsidP="007436E0">
      <w:pPr>
        <w:rPr>
          <w:rFonts w:ascii="Times New Roman" w:hAnsi="Times New Roman"/>
          <w:color w:val="676A6D"/>
          <w:sz w:val="23"/>
          <w:szCs w:val="23"/>
        </w:rPr>
      </w:pPr>
    </w:p>
    <w:p w:rsidR="007436E0" w:rsidRDefault="007436E0" w:rsidP="007436E0">
      <w:pPr>
        <w:pStyle w:val="NormalWeb"/>
        <w:spacing w:before="0" w:beforeAutospacing="0" w:after="360" w:afterAutospacing="0" w:line="360" w:lineRule="atLeast"/>
        <w:rPr>
          <w:color w:val="333333"/>
          <w:sz w:val="29"/>
          <w:szCs w:val="29"/>
        </w:rPr>
      </w:pPr>
      <w:r>
        <w:rPr>
          <w:color w:val="333333"/>
          <w:sz w:val="29"/>
          <w:szCs w:val="29"/>
        </w:rPr>
        <w:t>Save the Changes, Navigate to the browser. When we click on Departments link, we can see that that link is styled. </w:t>
      </w:r>
    </w:p>
    <w:p w:rsidR="007436E0" w:rsidRDefault="007436E0" w:rsidP="007436E0">
      <w:pPr>
        <w:pStyle w:val="NormalWeb"/>
        <w:spacing w:before="0" w:beforeAutospacing="0" w:after="360" w:afterAutospacing="0" w:line="360" w:lineRule="atLeast"/>
        <w:rPr>
          <w:color w:val="333333"/>
          <w:sz w:val="29"/>
          <w:szCs w:val="29"/>
        </w:rPr>
      </w:pPr>
      <w:r>
        <w:rPr>
          <w:color w:val="333333"/>
          <w:sz w:val="29"/>
          <w:szCs w:val="29"/>
        </w:rPr>
        <w:t>There are some possibilities that at times our application might generate some broken links or if user go and directly enter the Navigation URL, if that component doesnot exist, we can redirect users to specific component and display the message that this component doesnot exist. </w:t>
      </w:r>
    </w:p>
    <w:p w:rsidR="007436E0" w:rsidRDefault="007436E0" w:rsidP="007436E0">
      <w:pPr>
        <w:pStyle w:val="NormalWeb"/>
        <w:spacing w:before="0" w:beforeAutospacing="0" w:after="360" w:afterAutospacing="0" w:line="360" w:lineRule="atLeast"/>
        <w:rPr>
          <w:color w:val="333333"/>
          <w:sz w:val="29"/>
          <w:szCs w:val="29"/>
        </w:rPr>
      </w:pPr>
      <w:r>
        <w:rPr>
          <w:color w:val="333333"/>
          <w:sz w:val="29"/>
          <w:szCs w:val="29"/>
        </w:rPr>
        <w:t>Lets go ahead and Create a Component which is used for Displaying the Page Not Found message. </w:t>
      </w:r>
    </w:p>
    <w:p w:rsidR="007436E0" w:rsidRDefault="007436E0" w:rsidP="007436E0">
      <w:pPr>
        <w:pStyle w:val="NormalWeb"/>
        <w:spacing w:before="0" w:beforeAutospacing="0" w:after="360" w:afterAutospacing="0" w:line="360" w:lineRule="atLeast"/>
        <w:rPr>
          <w:color w:val="333333"/>
          <w:sz w:val="29"/>
          <w:szCs w:val="29"/>
        </w:rPr>
      </w:pPr>
      <w:r>
        <w:rPr>
          <w:color w:val="333333"/>
          <w:sz w:val="29"/>
          <w:szCs w:val="29"/>
        </w:rPr>
        <w:t>Now to the List of Routes, add one more Route Element at the end and set the Component value as Error Component. It will not have any specific path as such.</w:t>
      </w:r>
    </w:p>
    <w:p w:rsidR="007436E0" w:rsidRDefault="007436E0" w:rsidP="007436E0">
      <w:pPr>
        <w:pStyle w:val="NormalWeb"/>
        <w:spacing w:before="0" w:beforeAutospacing="0" w:after="360" w:afterAutospacing="0" w:line="360" w:lineRule="atLeast"/>
        <w:rPr>
          <w:color w:val="333333"/>
          <w:sz w:val="29"/>
          <w:szCs w:val="29"/>
        </w:rPr>
      </w:pPr>
      <w:r>
        <w:rPr>
          <w:color w:val="333333"/>
          <w:sz w:val="29"/>
          <w:szCs w:val="29"/>
        </w:rPr>
        <w:t>Remember to keep this at the end as this Route doesnot have any path. Else for any Navigation, our router shows up this Error Component. </w:t>
      </w:r>
    </w:p>
    <w:p w:rsidR="007436E0" w:rsidRDefault="007436E0" w:rsidP="007436E0">
      <w:pPr>
        <w:pStyle w:val="NormalWeb"/>
        <w:spacing w:before="0" w:beforeAutospacing="0" w:after="360" w:afterAutospacing="0" w:line="360" w:lineRule="atLeast"/>
        <w:rPr>
          <w:color w:val="333333"/>
          <w:sz w:val="29"/>
          <w:szCs w:val="29"/>
        </w:rPr>
      </w:pPr>
      <w:r>
        <w:rPr>
          <w:color w:val="333333"/>
          <w:sz w:val="29"/>
          <w:szCs w:val="29"/>
        </w:rPr>
        <w:t>Order of the Routes do play important role.</w:t>
      </w:r>
    </w:p>
    <w:p w:rsidR="007436E0" w:rsidRDefault="007436E0" w:rsidP="007436E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Switch</w:t>
      </w:r>
      <w:r>
        <w:rPr>
          <w:rStyle w:val="token"/>
          <w:rFonts w:ascii="Consolas" w:hAnsi="Consolas"/>
          <w:color w:val="A67F59"/>
          <w:sz w:val="23"/>
          <w:szCs w:val="23"/>
        </w:rPr>
        <w:t>&gt;</w:t>
      </w:r>
    </w:p>
    <w:p w:rsidR="007436E0" w:rsidRDefault="007436E0" w:rsidP="007436E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Route exact path</w:t>
      </w:r>
      <w:r>
        <w:rPr>
          <w:rStyle w:val="token"/>
          <w:rFonts w:ascii="Consolas" w:hAnsi="Consolas"/>
          <w:color w:val="A67F59"/>
          <w:sz w:val="23"/>
          <w:szCs w:val="23"/>
        </w:rPr>
        <w:t>=</w:t>
      </w:r>
      <w:r>
        <w:rPr>
          <w:rStyle w:val="token"/>
          <w:rFonts w:ascii="Consolas" w:hAnsi="Consolas"/>
          <w:color w:val="2F9C0A"/>
          <w:sz w:val="23"/>
          <w:szCs w:val="23"/>
        </w:rPr>
        <w:t>"/"</w:t>
      </w:r>
      <w:r>
        <w:rPr>
          <w:rStyle w:val="HTMLCode"/>
          <w:rFonts w:ascii="Consolas" w:hAnsi="Consolas"/>
          <w:color w:val="000000"/>
          <w:sz w:val="23"/>
          <w:szCs w:val="23"/>
        </w:rPr>
        <w:t xml:space="preserve"> component</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Route</w:t>
      </w:r>
      <w:r>
        <w:rPr>
          <w:rStyle w:val="token"/>
          <w:rFonts w:ascii="Consolas" w:hAnsi="Consolas"/>
          <w:color w:val="A67F59"/>
          <w:sz w:val="23"/>
          <w:szCs w:val="23"/>
        </w:rPr>
        <w:t>&gt;</w:t>
      </w:r>
    </w:p>
    <w:p w:rsidR="007436E0" w:rsidRDefault="007436E0" w:rsidP="007436E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Route path</w:t>
      </w:r>
      <w:r>
        <w:rPr>
          <w:rStyle w:val="token"/>
          <w:rFonts w:ascii="Consolas" w:hAnsi="Consolas"/>
          <w:color w:val="A67F59"/>
          <w:sz w:val="23"/>
          <w:szCs w:val="23"/>
        </w:rPr>
        <w:t>=</w:t>
      </w:r>
      <w:r>
        <w:rPr>
          <w:rStyle w:val="token"/>
          <w:rFonts w:ascii="Consolas" w:hAnsi="Consolas"/>
          <w:color w:val="2F9C0A"/>
          <w:sz w:val="23"/>
          <w:szCs w:val="23"/>
        </w:rPr>
        <w:t>"/departments"</w:t>
      </w:r>
      <w:r>
        <w:rPr>
          <w:rStyle w:val="HTMLCode"/>
          <w:rFonts w:ascii="Consolas" w:hAnsi="Consolas"/>
          <w:color w:val="000000"/>
          <w:sz w:val="23"/>
          <w:szCs w:val="23"/>
        </w:rPr>
        <w:t xml:space="preserve"> component</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Department</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Route</w:t>
      </w:r>
      <w:r>
        <w:rPr>
          <w:rStyle w:val="token"/>
          <w:rFonts w:ascii="Consolas" w:hAnsi="Consolas"/>
          <w:color w:val="A67F59"/>
          <w:sz w:val="23"/>
          <w:szCs w:val="23"/>
        </w:rPr>
        <w:t>&gt;</w:t>
      </w:r>
    </w:p>
    <w:p w:rsidR="007436E0" w:rsidRDefault="007436E0" w:rsidP="007436E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Route path</w:t>
      </w:r>
      <w:r>
        <w:rPr>
          <w:rStyle w:val="token"/>
          <w:rFonts w:ascii="Consolas" w:hAnsi="Consolas"/>
          <w:color w:val="A67F59"/>
          <w:sz w:val="23"/>
          <w:szCs w:val="23"/>
        </w:rPr>
        <w:t>=</w:t>
      </w:r>
      <w:r>
        <w:rPr>
          <w:rStyle w:val="token"/>
          <w:rFonts w:ascii="Consolas" w:hAnsi="Consolas"/>
          <w:color w:val="2F9C0A"/>
          <w:sz w:val="23"/>
          <w:szCs w:val="23"/>
        </w:rPr>
        <w:t>"/projects"</w:t>
      </w:r>
      <w:r>
        <w:rPr>
          <w:rStyle w:val="HTMLCode"/>
          <w:rFonts w:ascii="Consolas" w:hAnsi="Consolas"/>
          <w:color w:val="000000"/>
          <w:sz w:val="23"/>
          <w:szCs w:val="23"/>
        </w:rPr>
        <w:t xml:space="preserve"> component</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Project</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Route</w:t>
      </w:r>
      <w:r>
        <w:rPr>
          <w:rStyle w:val="token"/>
          <w:rFonts w:ascii="Consolas" w:hAnsi="Consolas"/>
          <w:color w:val="A67F59"/>
          <w:sz w:val="23"/>
          <w:szCs w:val="23"/>
        </w:rPr>
        <w:t>&gt;</w:t>
      </w:r>
    </w:p>
    <w:p w:rsidR="007436E0" w:rsidRDefault="007436E0" w:rsidP="007436E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Route component</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InvalidPath</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Route</w:t>
      </w:r>
      <w:r>
        <w:rPr>
          <w:rStyle w:val="token"/>
          <w:rFonts w:ascii="Consolas" w:hAnsi="Consolas"/>
          <w:color w:val="A67F59"/>
          <w:sz w:val="23"/>
          <w:szCs w:val="23"/>
        </w:rPr>
        <w:t>&gt;</w:t>
      </w:r>
    </w:p>
    <w:p w:rsidR="007436E0" w:rsidRDefault="007436E0" w:rsidP="007436E0">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Switch</w:t>
      </w:r>
      <w:r>
        <w:rPr>
          <w:rStyle w:val="token"/>
          <w:rFonts w:ascii="Consolas" w:hAnsi="Consolas"/>
          <w:color w:val="A67F59"/>
          <w:sz w:val="23"/>
          <w:szCs w:val="23"/>
        </w:rPr>
        <w:t>&gt;</w:t>
      </w:r>
    </w:p>
    <w:p w:rsidR="007436E0" w:rsidRDefault="007436E0" w:rsidP="007436E0">
      <w:pPr>
        <w:rPr>
          <w:rFonts w:ascii="Times New Roman" w:hAnsi="Times New Roman"/>
          <w:color w:val="676A6D"/>
          <w:sz w:val="23"/>
          <w:szCs w:val="23"/>
        </w:rPr>
      </w:pPr>
    </w:p>
    <w:p w:rsidR="007436E0" w:rsidRDefault="007436E0" w:rsidP="007436E0">
      <w:pPr>
        <w:pStyle w:val="NormalWeb"/>
        <w:spacing w:before="0" w:beforeAutospacing="0" w:after="360" w:afterAutospacing="0" w:line="360" w:lineRule="atLeast"/>
        <w:rPr>
          <w:color w:val="333333"/>
          <w:sz w:val="29"/>
          <w:szCs w:val="29"/>
        </w:rPr>
      </w:pPr>
      <w:r>
        <w:rPr>
          <w:color w:val="333333"/>
          <w:sz w:val="29"/>
          <w:szCs w:val="29"/>
        </w:rPr>
        <w:lastRenderedPageBreak/>
        <w:t>Save the Changes, navigate to the browser. Now if we try to enter any other Navigation URL, Error Component Contents will be displayed. </w:t>
      </w:r>
    </w:p>
    <w:p w:rsidR="00E4397F" w:rsidRDefault="00E4397F" w:rsidP="00E4397F">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Routing Part-4</w:t>
      </w:r>
    </w:p>
    <w:p w:rsidR="00E4397F" w:rsidRDefault="00E4397F" w:rsidP="00E4397F">
      <w:pPr>
        <w:rPr>
          <w:rFonts w:ascii="Times New Roman" w:hAnsi="Times New Roman" w:cs="Times New Roman"/>
          <w:sz w:val="24"/>
          <w:szCs w:val="24"/>
        </w:rPr>
      </w:pPr>
    </w:p>
    <w:p w:rsidR="00E4397F" w:rsidRDefault="00E4397F" w:rsidP="00E4397F">
      <w:pPr>
        <w:pStyle w:val="NormalWeb"/>
        <w:spacing w:before="0" w:beforeAutospacing="0" w:after="360" w:afterAutospacing="0" w:line="360" w:lineRule="atLeast"/>
        <w:rPr>
          <w:color w:val="333333"/>
          <w:sz w:val="29"/>
          <w:szCs w:val="29"/>
        </w:rPr>
      </w:pPr>
      <w:r>
        <w:rPr>
          <w:color w:val="333333"/>
          <w:sz w:val="29"/>
          <w:szCs w:val="29"/>
        </w:rPr>
        <w:t>In this article, we will continue discussing about Routing. </w:t>
      </w:r>
    </w:p>
    <w:p w:rsidR="00E4397F" w:rsidRDefault="00E4397F" w:rsidP="00E4397F">
      <w:pPr>
        <w:pStyle w:val="NormalWeb"/>
        <w:spacing w:before="0" w:beforeAutospacing="0" w:after="360" w:afterAutospacing="0" w:line="360" w:lineRule="atLeast"/>
        <w:rPr>
          <w:color w:val="333333"/>
          <w:sz w:val="29"/>
          <w:szCs w:val="29"/>
        </w:rPr>
      </w:pPr>
      <w:r>
        <w:rPr>
          <w:color w:val="333333"/>
          <w:sz w:val="29"/>
          <w:szCs w:val="29"/>
        </w:rPr>
        <w:t>If we take a look at the Output of our Previous Session Code, We are displaying the list of employees in a table. </w:t>
      </w:r>
    </w:p>
    <w:p w:rsidR="00E4397F" w:rsidRDefault="00E4397F" w:rsidP="00E4397F">
      <w:pPr>
        <w:pStyle w:val="NormalWeb"/>
        <w:spacing w:before="0" w:beforeAutospacing="0" w:after="360" w:afterAutospacing="0" w:line="360" w:lineRule="atLeast"/>
        <w:rPr>
          <w:color w:val="333333"/>
          <w:sz w:val="29"/>
          <w:szCs w:val="29"/>
        </w:rPr>
      </w:pPr>
      <w:r>
        <w:rPr>
          <w:noProof/>
          <w:color w:val="333333"/>
          <w:sz w:val="29"/>
          <w:szCs w:val="29"/>
        </w:rPr>
        <w:drawing>
          <wp:inline distT="0" distB="0" distL="0" distR="0" wp14:anchorId="08670875" wp14:editId="73BC2357">
            <wp:extent cx="5562600" cy="3686175"/>
            <wp:effectExtent l="0" t="0" r="0" b="9525"/>
            <wp:docPr id="11" name="Picture 11" descr="https://www.pragimtech.com/blog/contribute/article_images/1320200516221507/Test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pragimtech.com/blog/contribute/article_images/1320200516221507/TestImage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3686175"/>
                    </a:xfrm>
                    <a:prstGeom prst="rect">
                      <a:avLst/>
                    </a:prstGeom>
                    <a:noFill/>
                    <a:ln>
                      <a:noFill/>
                    </a:ln>
                  </pic:spPr>
                </pic:pic>
              </a:graphicData>
            </a:graphic>
          </wp:inline>
        </w:drawing>
      </w:r>
    </w:p>
    <w:p w:rsidR="00E4397F" w:rsidRDefault="00E4397F" w:rsidP="00E4397F">
      <w:pPr>
        <w:pStyle w:val="NormalWeb"/>
        <w:spacing w:before="0" w:beforeAutospacing="0" w:after="360" w:afterAutospacing="0" w:line="360" w:lineRule="atLeast"/>
        <w:rPr>
          <w:color w:val="333333"/>
          <w:sz w:val="29"/>
          <w:szCs w:val="29"/>
        </w:rPr>
      </w:pPr>
      <w:r>
        <w:rPr>
          <w:color w:val="333333"/>
          <w:sz w:val="29"/>
          <w:szCs w:val="29"/>
        </w:rPr>
        <w:t>We would like to Provide Edit Option against each row of the table. </w:t>
      </w:r>
    </w:p>
    <w:p w:rsidR="00E4397F" w:rsidRDefault="00E4397F" w:rsidP="00E4397F">
      <w:pPr>
        <w:pStyle w:val="NormalWeb"/>
        <w:spacing w:before="0" w:beforeAutospacing="0" w:after="360" w:afterAutospacing="0" w:line="360" w:lineRule="atLeast"/>
        <w:rPr>
          <w:color w:val="333333"/>
          <w:sz w:val="29"/>
          <w:szCs w:val="29"/>
        </w:rPr>
      </w:pPr>
      <w:r>
        <w:rPr>
          <w:color w:val="333333"/>
          <w:sz w:val="29"/>
          <w:szCs w:val="29"/>
        </w:rPr>
        <w:t>When we click on edit, we should be navigated to edit employee Component. To that Edit Employee Component Component, we have to carry the Employee ID so that we can make an API request using that Id and get the Employee Details. </w:t>
      </w:r>
    </w:p>
    <w:p w:rsidR="00E4397F" w:rsidRDefault="00E4397F" w:rsidP="00E4397F">
      <w:pPr>
        <w:pStyle w:val="NormalWeb"/>
        <w:spacing w:before="0" w:beforeAutospacing="0" w:after="360" w:afterAutospacing="0" w:line="360" w:lineRule="atLeast"/>
        <w:rPr>
          <w:color w:val="333333"/>
          <w:sz w:val="29"/>
          <w:szCs w:val="29"/>
        </w:rPr>
      </w:pPr>
      <w:r>
        <w:rPr>
          <w:color w:val="333333"/>
          <w:sz w:val="29"/>
          <w:szCs w:val="29"/>
        </w:rPr>
        <w:t>In this session, we will understand how to create dynamic urls and carry the Employee ID through URL Parameter.</w:t>
      </w:r>
    </w:p>
    <w:p w:rsidR="00E4397F" w:rsidRDefault="00E4397F" w:rsidP="00E4397F">
      <w:pPr>
        <w:pStyle w:val="NormalWeb"/>
        <w:spacing w:before="0" w:beforeAutospacing="0" w:after="360" w:afterAutospacing="0" w:line="360" w:lineRule="atLeast"/>
        <w:rPr>
          <w:color w:val="333333"/>
          <w:sz w:val="29"/>
          <w:szCs w:val="29"/>
        </w:rPr>
      </w:pPr>
      <w:r>
        <w:rPr>
          <w:color w:val="333333"/>
          <w:sz w:val="29"/>
          <w:szCs w:val="29"/>
        </w:rPr>
        <w:lastRenderedPageBreak/>
        <w:t>Lets Open index.js file from our demo-project.</w:t>
      </w:r>
    </w:p>
    <w:p w:rsidR="00E4397F" w:rsidRDefault="00E4397F" w:rsidP="00E4397F">
      <w:pPr>
        <w:pStyle w:val="NormalWeb"/>
        <w:spacing w:before="0" w:beforeAutospacing="0" w:after="360" w:afterAutospacing="0" w:line="360" w:lineRule="atLeast"/>
        <w:rPr>
          <w:color w:val="333333"/>
          <w:sz w:val="29"/>
          <w:szCs w:val="29"/>
        </w:rPr>
      </w:pPr>
      <w:r>
        <w:rPr>
          <w:color w:val="333333"/>
          <w:sz w:val="29"/>
          <w:szCs w:val="29"/>
        </w:rPr>
        <w:t>Lets go to employee.js file, to the table we want to add a new column using which we can edit the employee. </w:t>
      </w:r>
    </w:p>
    <w:p w:rsidR="00E4397F" w:rsidRDefault="00E4397F" w:rsidP="00E4397F">
      <w:pPr>
        <w:pStyle w:val="NormalWeb"/>
        <w:spacing w:before="0" w:beforeAutospacing="0" w:after="360" w:afterAutospacing="0" w:line="360" w:lineRule="atLeast"/>
        <w:rPr>
          <w:color w:val="333333"/>
          <w:sz w:val="29"/>
          <w:szCs w:val="29"/>
        </w:rPr>
      </w:pPr>
      <w:r>
        <w:rPr>
          <w:color w:val="333333"/>
          <w:sz w:val="29"/>
          <w:szCs w:val="29"/>
        </w:rPr>
        <w:t>Lets add a new Header Column. </w:t>
      </w:r>
    </w:p>
    <w:p w:rsidR="00E4397F" w:rsidRDefault="00E4397F" w:rsidP="00E4397F">
      <w:pPr>
        <w:pStyle w:val="NormalWeb"/>
        <w:spacing w:before="0" w:beforeAutospacing="0" w:after="360" w:afterAutospacing="0" w:line="360" w:lineRule="atLeast"/>
        <w:rPr>
          <w:color w:val="333333"/>
          <w:sz w:val="29"/>
          <w:szCs w:val="29"/>
        </w:rPr>
      </w:pPr>
      <w:r>
        <w:rPr>
          <w:color w:val="333333"/>
          <w:sz w:val="29"/>
          <w:szCs w:val="29"/>
        </w:rPr>
        <w:t>We will add a New anchor tag, assuming that we will add a new Route with path as /employee/ we will pass employee id  as another parameter to the Route. </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a href</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2F9C0A"/>
          <w:sz w:val="23"/>
          <w:szCs w:val="23"/>
        </w:rPr>
        <w:t>'/employee/'</w:t>
      </w:r>
      <w:r>
        <w:rPr>
          <w:rStyle w:val="token"/>
          <w:rFonts w:ascii="Consolas" w:hAnsi="Consolas"/>
          <w:color w:val="A67F59"/>
          <w:sz w:val="23"/>
          <w:szCs w:val="23"/>
        </w:rPr>
        <w:t>+</w:t>
      </w:r>
      <w:r>
        <w:rPr>
          <w:rStyle w:val="HTMLCode"/>
          <w:rFonts w:ascii="Consolas" w:hAnsi="Consolas"/>
          <w:color w:val="000000"/>
          <w:sz w:val="23"/>
          <w:szCs w:val="23"/>
        </w:rPr>
        <w:t>emp</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r>
        <w:rPr>
          <w:rStyle w:val="token"/>
          <w:rFonts w:ascii="Consolas" w:hAnsi="Consolas"/>
          <w:color w:val="A67F59"/>
          <w:sz w:val="23"/>
          <w:szCs w:val="23"/>
        </w:rPr>
        <w:t>&gt;</w:t>
      </w:r>
      <w:r>
        <w:rPr>
          <w:rStyle w:val="HTMLCode"/>
          <w:rFonts w:ascii="Consolas" w:hAnsi="Consolas"/>
          <w:color w:val="000000"/>
          <w:sz w:val="23"/>
          <w:szCs w:val="23"/>
        </w:rPr>
        <w:t>Edit</w:t>
      </w:r>
      <w:r>
        <w:rPr>
          <w:rStyle w:val="token"/>
          <w:rFonts w:ascii="Consolas" w:hAnsi="Consolas"/>
          <w:color w:val="A67F59"/>
          <w:sz w:val="23"/>
          <w:szCs w:val="23"/>
        </w:rPr>
        <w:t>&lt;/</w:t>
      </w:r>
      <w:r>
        <w:rPr>
          <w:rStyle w:val="HTMLCode"/>
          <w:rFonts w:ascii="Consolas" w:hAnsi="Consolas"/>
          <w:color w:val="000000"/>
          <w:sz w:val="23"/>
          <w:szCs w:val="23"/>
        </w:rPr>
        <w:t>a</w:t>
      </w:r>
      <w:r>
        <w:rPr>
          <w:rStyle w:val="token"/>
          <w:rFonts w:ascii="Consolas" w:hAnsi="Consolas"/>
          <w:color w:val="A67F59"/>
          <w:sz w:val="23"/>
          <w:szCs w:val="23"/>
        </w:rPr>
        <w:t>&gt;</w:t>
      </w:r>
    </w:p>
    <w:p w:rsidR="00E4397F" w:rsidRDefault="00E4397F" w:rsidP="00E4397F">
      <w:pPr>
        <w:rPr>
          <w:rFonts w:ascii="Times New Roman" w:hAnsi="Times New Roman"/>
          <w:color w:val="676A6D"/>
          <w:sz w:val="23"/>
          <w:szCs w:val="23"/>
        </w:rPr>
      </w:pPr>
    </w:p>
    <w:p w:rsidR="00E4397F" w:rsidRDefault="00E4397F" w:rsidP="00E4397F">
      <w:pPr>
        <w:pStyle w:val="NormalWeb"/>
        <w:spacing w:before="0" w:beforeAutospacing="0" w:after="360" w:afterAutospacing="0" w:line="360" w:lineRule="atLeast"/>
        <w:rPr>
          <w:color w:val="333333"/>
          <w:sz w:val="29"/>
          <w:szCs w:val="29"/>
        </w:rPr>
      </w:pPr>
      <w:r>
        <w:rPr>
          <w:color w:val="333333"/>
          <w:sz w:val="29"/>
          <w:szCs w:val="29"/>
        </w:rPr>
        <w:t>Lets add new javascript file,  create a New Component which will receive this id, make a Web API Call by passing the Employee ID, get the Employee details and display for Edit. </w:t>
      </w:r>
    </w:p>
    <w:p w:rsidR="00E4397F" w:rsidRDefault="00E4397F" w:rsidP="00E4397F">
      <w:pPr>
        <w:pStyle w:val="NormalWeb"/>
        <w:spacing w:before="0" w:beforeAutospacing="0" w:after="360" w:afterAutospacing="0" w:line="360" w:lineRule="atLeast"/>
        <w:rPr>
          <w:color w:val="333333"/>
          <w:sz w:val="29"/>
          <w:szCs w:val="29"/>
        </w:rPr>
      </w:pPr>
      <w:r>
        <w:rPr>
          <w:color w:val="333333"/>
          <w:sz w:val="29"/>
          <w:szCs w:val="29"/>
        </w:rPr>
        <w:t>This Component receives one URL parameter using which we will get the id.</w:t>
      </w:r>
    </w:p>
    <w:p w:rsidR="00E4397F" w:rsidRDefault="00E4397F" w:rsidP="00E4397F">
      <w:pPr>
        <w:pStyle w:val="NormalWeb"/>
        <w:spacing w:before="0" w:beforeAutospacing="0" w:after="360" w:afterAutospacing="0" w:line="360" w:lineRule="atLeast"/>
        <w:rPr>
          <w:color w:val="333333"/>
          <w:sz w:val="29"/>
          <w:szCs w:val="29"/>
        </w:rPr>
      </w:pPr>
      <w:r>
        <w:rPr>
          <w:color w:val="333333"/>
          <w:sz w:val="29"/>
          <w:szCs w:val="29"/>
        </w:rPr>
        <w:t>I have the Contents of this Component available handy and Pasting it here. </w:t>
      </w:r>
    </w:p>
    <w:p w:rsidR="00E4397F" w:rsidRDefault="00E4397F" w:rsidP="00E4397F">
      <w:pPr>
        <w:pStyle w:val="NormalWeb"/>
        <w:spacing w:before="0" w:beforeAutospacing="0" w:after="360" w:afterAutospacing="0" w:line="360" w:lineRule="atLeast"/>
        <w:rPr>
          <w:color w:val="333333"/>
          <w:sz w:val="29"/>
          <w:szCs w:val="29"/>
        </w:rPr>
      </w:pPr>
      <w:r>
        <w:rPr>
          <w:color w:val="333333"/>
          <w:sz w:val="29"/>
          <w:szCs w:val="29"/>
        </w:rPr>
        <w:t>Within useEffect hook, we will send a Web API Request.</w:t>
      </w:r>
    </w:p>
    <w:p w:rsidR="00E4397F" w:rsidRDefault="00E4397F" w:rsidP="00E4397F">
      <w:pPr>
        <w:pStyle w:val="NormalWeb"/>
        <w:spacing w:before="0" w:beforeAutospacing="0" w:after="360" w:afterAutospacing="0" w:line="360" w:lineRule="atLeast"/>
        <w:rPr>
          <w:color w:val="333333"/>
          <w:sz w:val="29"/>
          <w:szCs w:val="29"/>
        </w:rPr>
      </w:pPr>
      <w:r>
        <w:rPr>
          <w:color w:val="333333"/>
          <w:sz w:val="29"/>
          <w:szCs w:val="29"/>
        </w:rPr>
        <w:t>To the Web API, we pass the Employee ID as Parameter and we get the id  value using </w:t>
      </w:r>
    </w:p>
    <w:p w:rsidR="00E4397F" w:rsidRDefault="00E4397F" w:rsidP="00E4397F">
      <w:pPr>
        <w:pStyle w:val="NormalWeb"/>
        <w:spacing w:before="0" w:beforeAutospacing="0" w:after="360" w:afterAutospacing="0" w:line="360" w:lineRule="atLeast"/>
        <w:rPr>
          <w:color w:val="333333"/>
          <w:sz w:val="29"/>
          <w:szCs w:val="29"/>
        </w:rPr>
      </w:pPr>
      <w:r>
        <w:rPr>
          <w:rStyle w:val="Strong"/>
          <w:rFonts w:eastAsiaTheme="majorEastAsia"/>
          <w:color w:val="626262"/>
          <w:sz w:val="29"/>
          <w:szCs w:val="29"/>
        </w:rPr>
        <w:t>{props.match.params.id}</w:t>
      </w:r>
    </w:p>
    <w:p w:rsidR="00E4397F" w:rsidRDefault="00E4397F" w:rsidP="00E4397F">
      <w:pPr>
        <w:pStyle w:val="NormalWeb"/>
        <w:spacing w:before="0" w:beforeAutospacing="0" w:after="360" w:afterAutospacing="0" w:line="360" w:lineRule="atLeast"/>
        <w:rPr>
          <w:color w:val="333333"/>
          <w:sz w:val="29"/>
          <w:szCs w:val="29"/>
        </w:rPr>
      </w:pPr>
      <w:r>
        <w:rPr>
          <w:color w:val="333333"/>
          <w:sz w:val="29"/>
          <w:szCs w:val="29"/>
        </w:rPr>
        <w:t>Upon receiving the response from API, we will update our employee state variable. </w:t>
      </w:r>
    </w:p>
    <w:p w:rsidR="00E4397F" w:rsidRDefault="00E4397F" w:rsidP="00E4397F">
      <w:pPr>
        <w:pStyle w:val="NormalWeb"/>
        <w:spacing w:before="0" w:beforeAutospacing="0" w:after="360" w:afterAutospacing="0" w:line="360" w:lineRule="atLeast"/>
        <w:rPr>
          <w:color w:val="333333"/>
          <w:sz w:val="29"/>
          <w:szCs w:val="29"/>
        </w:rPr>
      </w:pPr>
      <w:r>
        <w:rPr>
          <w:rStyle w:val="Strong"/>
          <w:rFonts w:eastAsiaTheme="majorEastAsia"/>
          <w:color w:val="333333"/>
          <w:sz w:val="29"/>
          <w:szCs w:val="29"/>
        </w:rPr>
        <w:t>EditEmployee.js</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w:t>
      </w:r>
      <w:r>
        <w:rPr>
          <w:rStyle w:val="token"/>
          <w:rFonts w:ascii="Consolas" w:hAnsi="Consolas"/>
          <w:color w:val="5F6364"/>
          <w:sz w:val="23"/>
          <w:szCs w:val="23"/>
        </w:rPr>
        <w: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useState</w:t>
      </w:r>
      <w:r>
        <w:rPr>
          <w:rStyle w:val="token"/>
          <w:rFonts w:ascii="Consolas" w:hAnsi="Consolas"/>
          <w:color w:val="5F6364"/>
          <w:sz w:val="23"/>
          <w:szCs w:val="23"/>
        </w:rPr>
        <w:t>,</w:t>
      </w:r>
      <w:r>
        <w:rPr>
          <w:rStyle w:val="HTMLCode"/>
          <w:rFonts w:ascii="Consolas" w:hAnsi="Consolas"/>
          <w:color w:val="000000"/>
          <w:sz w:val="23"/>
          <w:szCs w:val="23"/>
        </w:rPr>
        <w:t xml:space="preserve"> useEffect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w:t>
      </w:r>
      <w:r>
        <w:rPr>
          <w:rStyle w:val="token"/>
          <w:rFonts w:ascii="Consolas" w:hAnsi="Consolas"/>
          <w:color w:val="5F6364"/>
          <w:sz w:val="23"/>
          <w:szCs w:val="23"/>
        </w:rPr>
        <w: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lastRenderedPageBreak/>
        <w:t>function</w:t>
      </w:r>
      <w:r>
        <w:rPr>
          <w:rStyle w:val="HTMLCode"/>
          <w:rFonts w:ascii="Consolas" w:hAnsi="Consolas"/>
          <w:color w:val="000000"/>
          <w:sz w:val="23"/>
          <w:szCs w:val="23"/>
        </w:rPr>
        <w:t xml:space="preserve"> </w:t>
      </w:r>
      <w:r>
        <w:rPr>
          <w:rStyle w:val="token"/>
          <w:rFonts w:ascii="Consolas" w:hAnsi="Consolas"/>
          <w:color w:val="2F9C0A"/>
          <w:sz w:val="23"/>
          <w:szCs w:val="23"/>
        </w:rPr>
        <w:t>EditEmployee</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const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setEmployee</w:t>
      </w:r>
      <w:r>
        <w:rPr>
          <w:rStyle w:val="token"/>
          <w:rFonts w:ascii="Consolas" w:hAnsi="Consolas"/>
          <w:color w:val="5F6364"/>
          <w:sz w:val="23"/>
          <w:szCs w:val="23"/>
        </w:rPr>
        <w:t>]</w:t>
      </w:r>
      <w:r>
        <w:rPr>
          <w:rStyle w:val="token"/>
          <w:rFonts w:ascii="Consolas" w:hAnsi="Consolas"/>
          <w:color w:val="A67F59"/>
          <w:sz w:val="23"/>
          <w:szCs w:val="23"/>
        </w:rPr>
        <w:t>=</w:t>
      </w:r>
      <w:r>
        <w:rPr>
          <w:rStyle w:val="token"/>
          <w:rFonts w:ascii="Consolas" w:hAnsi="Consolas"/>
          <w:color w:val="2F9C0A"/>
          <w:sz w:val="23"/>
          <w:szCs w:val="23"/>
        </w:rPr>
        <w:t>useState</w:t>
      </w:r>
      <w:r>
        <w:rPr>
          <w:rStyle w:val="token"/>
          <w:rFonts w:ascii="Consolas" w:hAnsi="Consolas"/>
          <w:color w:val="5F6364"/>
          <w:sz w:val="23"/>
          <w:szCs w:val="23"/>
        </w:rPr>
        <w: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useEffect</w:t>
      </w:r>
      <w:r>
        <w:rPr>
          <w:rStyle w:val="token"/>
          <w:rFonts w:ascii="Consolas" w:hAnsi="Consolas"/>
          <w:color w:val="5F6364"/>
          <w:sz w:val="23"/>
          <w:szCs w:val="23"/>
        </w:rPr>
        <w:t>(()</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fetch</w:t>
      </w:r>
      <w:r>
        <w:rPr>
          <w:rStyle w:val="token"/>
          <w:rFonts w:ascii="Consolas" w:hAnsi="Consolas"/>
          <w:color w:val="5F6364"/>
          <w:sz w:val="23"/>
          <w:szCs w:val="23"/>
        </w:rPr>
        <w:t>(</w:t>
      </w:r>
      <w:r>
        <w:rPr>
          <w:rStyle w:val="token"/>
          <w:rFonts w:ascii="Consolas" w:hAnsi="Consolas"/>
          <w:color w:val="2F9C0A"/>
          <w:sz w:val="23"/>
          <w:szCs w:val="23"/>
        </w:rPr>
        <w:t>"https://localhost:44306/api/Employee/"</w:t>
      </w:r>
      <w:r>
        <w:rPr>
          <w:rStyle w:val="token"/>
          <w:rFonts w:ascii="Consolas" w:hAnsi="Consolas"/>
          <w:color w:val="A67F59"/>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match</w:t>
      </w:r>
      <w:r>
        <w:rPr>
          <w:rStyle w:val="token"/>
          <w:rFonts w:ascii="Consolas" w:hAnsi="Consolas"/>
          <w:color w:val="5F6364"/>
          <w:sz w:val="23"/>
          <w:szCs w:val="23"/>
        </w:rPr>
        <w:t>.</w:t>
      </w:r>
      <w:r>
        <w:rPr>
          <w:rStyle w:val="HTMLCode"/>
          <w:rFonts w:ascii="Consolas" w:hAnsi="Consolas"/>
          <w:color w:val="000000"/>
          <w:sz w:val="23"/>
          <w:szCs w:val="23"/>
        </w:rPr>
        <w:t>params</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then</w:t>
      </w:r>
      <w:r>
        <w:rPr>
          <w:rStyle w:val="token"/>
          <w:rFonts w:ascii="Consolas" w:hAnsi="Consolas"/>
          <w:color w:val="5F6364"/>
          <w:sz w:val="23"/>
          <w:szCs w:val="23"/>
        </w:rPr>
        <w:t>(</w:t>
      </w:r>
      <w:r>
        <w:rPr>
          <w:rStyle w:val="token"/>
          <w:rFonts w:ascii="Consolas" w:hAnsi="Consolas"/>
          <w:color w:val="000000"/>
          <w:sz w:val="23"/>
          <w:szCs w:val="23"/>
        </w:rPr>
        <w:t>res</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res</w:t>
      </w:r>
      <w:r>
        <w:rPr>
          <w:rStyle w:val="token"/>
          <w:rFonts w:ascii="Consolas" w:hAnsi="Consolas"/>
          <w:color w:val="5F6364"/>
          <w:sz w:val="23"/>
          <w:szCs w:val="23"/>
        </w:rPr>
        <w:t>.</w:t>
      </w:r>
      <w:r>
        <w:rPr>
          <w:rStyle w:val="token"/>
          <w:rFonts w:ascii="Consolas" w:hAnsi="Consolas"/>
          <w:color w:val="2F9C0A"/>
          <w:sz w:val="23"/>
          <w:szCs w:val="23"/>
        </w:rPr>
        <w:t>json</w:t>
      </w:r>
      <w:r>
        <w:rPr>
          <w:rStyle w:val="token"/>
          <w:rFonts w:ascii="Consolas" w:hAnsi="Consolas"/>
          <w:color w:val="5F6364"/>
          <w:sz w:val="23"/>
          <w:szCs w:val="23"/>
        </w:rPr>
        <w: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then</w:t>
      </w:r>
      <w:r>
        <w:rPr>
          <w:rStyle w:val="token"/>
          <w:rFonts w:ascii="Consolas" w:hAnsi="Consolas"/>
          <w:color w:val="5F6364"/>
          <w:sz w:val="23"/>
          <w:szCs w:val="23"/>
        </w:rPr>
        <w: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result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setEmployee</w:t>
      </w:r>
      <w:r>
        <w:rPr>
          <w:rStyle w:val="token"/>
          <w:rFonts w:ascii="Consolas" w:hAnsi="Consolas"/>
          <w:color w:val="5F6364"/>
          <w:sz w:val="23"/>
          <w:szCs w:val="23"/>
        </w:rPr>
        <w:t>(</w:t>
      </w:r>
      <w:r>
        <w:rPr>
          <w:rStyle w:val="HTMLCode"/>
          <w:rFonts w:ascii="Consolas" w:hAnsi="Consolas"/>
          <w:color w:val="000000"/>
          <w:sz w:val="23"/>
          <w:szCs w:val="23"/>
        </w:rPr>
        <w:t>result</w:t>
      </w:r>
      <w:r>
        <w:rPr>
          <w:rStyle w:val="token"/>
          <w:rFonts w:ascii="Consolas" w:hAnsi="Consolas"/>
          <w:color w:val="5F6364"/>
          <w:sz w:val="23"/>
          <w:szCs w:val="23"/>
        </w:rPr>
        <w: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changeEmployeeData</w:t>
      </w:r>
      <w:r>
        <w:rPr>
          <w:rStyle w:val="token"/>
          <w:rFonts w:ascii="Consolas" w:hAnsi="Consolas"/>
          <w:color w:val="5F6364"/>
          <w:sz w:val="23"/>
          <w:szCs w:val="23"/>
        </w:rPr>
        <w:t>(</w:t>
      </w:r>
      <w:r>
        <w:rPr>
          <w:rStyle w:val="token"/>
          <w:rFonts w:ascii="Consolas" w:hAnsi="Consolas"/>
          <w:color w:val="000000"/>
          <w:sz w:val="23"/>
          <w:szCs w:val="23"/>
        </w:rPr>
        <w:t>e</w:t>
      </w:r>
      <w:r>
        <w:rPr>
          <w:rStyle w:val="token"/>
          <w:rFonts w:ascii="Consolas" w:hAnsi="Consolas"/>
          <w:color w:val="5F6364"/>
          <w:sz w:val="23"/>
          <w:szCs w:val="23"/>
        </w:rPr>
        <w: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5F6364"/>
          <w:sz w:val="23"/>
          <w:szCs w:val="23"/>
        </w:rPr>
        <w: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Employee Details</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w:t>
      </w:r>
      <w:r>
        <w:rPr>
          <w:rStyle w:val="token"/>
          <w:rFonts w:ascii="Consolas" w:hAnsi="Consolas"/>
          <w:color w:val="C92C2C"/>
          <w:sz w:val="23"/>
          <w:szCs w:val="23"/>
        </w:rPr>
        <w:t>ID</w:t>
      </w:r>
      <w:r>
        <w:rPr>
          <w:rStyle w:val="HTMLCode"/>
          <w:rFonts w:ascii="Consolas" w:hAnsi="Consolas"/>
          <w:color w:val="000000"/>
          <w:sz w:val="23"/>
          <w:szCs w:val="23"/>
        </w:rPr>
        <w:t xml:space="preserv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"Id"</w:t>
      </w:r>
      <w:r>
        <w:rPr>
          <w:rStyle w:val="HTMLCode"/>
          <w:rFonts w:ascii="Consolas" w:hAnsi="Consolas"/>
          <w:color w:val="000000"/>
          <w:sz w:val="23"/>
          <w:szCs w:val="23"/>
        </w:rPr>
        <w:t xml:space="preserve"> </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Id</w:t>
      </w:r>
      <w:r>
        <w:rPr>
          <w:rStyle w:val="token"/>
          <w:rFonts w:ascii="Consolas" w:hAnsi="Consolas"/>
          <w:color w:val="5F6364"/>
          <w:sz w:val="23"/>
          <w:szCs w:val="23"/>
        </w:rPr>
        <w:t>}</w:t>
      </w:r>
      <w:r>
        <w:rPr>
          <w:rStyle w:val="HTMLCode"/>
          <w:rFonts w:ascii="Consolas" w:hAnsi="Consolas"/>
          <w:color w:val="000000"/>
          <w:sz w:val="23"/>
          <w:szCs w:val="23"/>
        </w:rPr>
        <w:t xml:space="preserve"> onChange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changeEmployeeData</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"Name"</w:t>
      </w:r>
      <w:r>
        <w:rPr>
          <w:rStyle w:val="HTMLCode"/>
          <w:rFonts w:ascii="Consolas" w:hAnsi="Consolas"/>
          <w:color w:val="000000"/>
          <w:sz w:val="23"/>
          <w:szCs w:val="23"/>
        </w:rPr>
        <w:t xml:space="preserve"> </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HTMLCode"/>
          <w:rFonts w:ascii="Consolas" w:hAnsi="Consolas"/>
          <w:color w:val="000000"/>
          <w:sz w:val="23"/>
          <w:szCs w:val="23"/>
        </w:rPr>
        <w:t xml:space="preserve"> onChange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changeEmployeeData</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Location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"Location"</w:t>
      </w:r>
      <w:r>
        <w:rPr>
          <w:rStyle w:val="HTMLCode"/>
          <w:rFonts w:ascii="Consolas" w:hAnsi="Consolas"/>
          <w:color w:val="000000"/>
          <w:sz w:val="23"/>
          <w:szCs w:val="23"/>
        </w:rPr>
        <w:t xml:space="preserve"> </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Location</w:t>
      </w:r>
      <w:r>
        <w:rPr>
          <w:rStyle w:val="token"/>
          <w:rFonts w:ascii="Consolas" w:hAnsi="Consolas"/>
          <w:color w:val="5F6364"/>
          <w:sz w:val="23"/>
          <w:szCs w:val="23"/>
        </w:rPr>
        <w:t>}</w:t>
      </w:r>
      <w:r>
        <w:rPr>
          <w:rStyle w:val="HTMLCode"/>
          <w:rFonts w:ascii="Consolas" w:hAnsi="Consolas"/>
          <w:color w:val="000000"/>
          <w:sz w:val="23"/>
          <w:szCs w:val="23"/>
        </w:rPr>
        <w:t xml:space="preserve"> onChange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changeEmployeeData</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Employee Salary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"Salary"</w:t>
      </w:r>
      <w:r>
        <w:rPr>
          <w:rStyle w:val="HTMLCode"/>
          <w:rFonts w:ascii="Consolas" w:hAnsi="Consolas"/>
          <w:color w:val="000000"/>
          <w:sz w:val="23"/>
          <w:szCs w:val="23"/>
        </w:rPr>
        <w:t xml:space="preserve"> </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employee</w:t>
      </w:r>
      <w:r>
        <w:rPr>
          <w:rStyle w:val="token"/>
          <w:rFonts w:ascii="Consolas" w:hAnsi="Consolas"/>
          <w:color w:val="5F6364"/>
          <w:sz w:val="23"/>
          <w:szCs w:val="23"/>
        </w:rPr>
        <w:t>.</w:t>
      </w:r>
      <w:r>
        <w:rPr>
          <w:rStyle w:val="HTMLCode"/>
          <w:rFonts w:ascii="Consolas" w:hAnsi="Consolas"/>
          <w:color w:val="000000"/>
          <w:sz w:val="23"/>
          <w:szCs w:val="23"/>
        </w:rPr>
        <w:t>Salary</w:t>
      </w:r>
      <w:r>
        <w:rPr>
          <w:rStyle w:val="token"/>
          <w:rFonts w:ascii="Consolas" w:hAnsi="Consolas"/>
          <w:color w:val="5F6364"/>
          <w:sz w:val="23"/>
          <w:szCs w:val="23"/>
        </w:rPr>
        <w:t>}</w:t>
      </w:r>
      <w:r>
        <w:rPr>
          <w:rStyle w:val="HTMLCode"/>
          <w:rFonts w:ascii="Consolas" w:hAnsi="Consolas"/>
          <w:color w:val="000000"/>
          <w:sz w:val="23"/>
          <w:szCs w:val="23"/>
        </w:rPr>
        <w:t xml:space="preserve"> onChange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changeEmployeeData</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button</w:t>
      </w:r>
      <w:r>
        <w:rPr>
          <w:rStyle w:val="token"/>
          <w:rFonts w:ascii="Consolas" w:hAnsi="Consolas"/>
          <w:color w:val="A67F59"/>
          <w:sz w:val="23"/>
          <w:szCs w:val="23"/>
        </w:rPr>
        <w:t>&gt;</w:t>
      </w:r>
      <w:r>
        <w:rPr>
          <w:rStyle w:val="HTMLCode"/>
          <w:rFonts w:ascii="Consolas" w:hAnsi="Consolas"/>
          <w:color w:val="000000"/>
          <w:sz w:val="23"/>
          <w:szCs w:val="23"/>
        </w:rPr>
        <w:t>Update</w:t>
      </w:r>
      <w:r>
        <w:rPr>
          <w:rStyle w:val="token"/>
          <w:rFonts w:ascii="Consolas" w:hAnsi="Consolas"/>
          <w:color w:val="A67F59"/>
          <w:sz w:val="23"/>
          <w:szCs w:val="23"/>
        </w:rPr>
        <w:t>&lt;/</w:t>
      </w:r>
      <w:r>
        <w:rPr>
          <w:rStyle w:val="HTMLCode"/>
          <w:rFonts w:ascii="Consolas" w:hAnsi="Consolas"/>
          <w:color w:val="000000"/>
          <w:sz w:val="23"/>
          <w:szCs w:val="23"/>
        </w:rPr>
        <w:t>button</w:t>
      </w:r>
      <w:r>
        <w:rPr>
          <w:rStyle w:val="token"/>
          <w:rFonts w:ascii="Consolas" w:hAnsi="Consolas"/>
          <w:color w:val="A67F59"/>
          <w:sz w:val="23"/>
          <w:szCs w:val="23"/>
        </w:rPr>
        <w:t>&gt;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1990B8"/>
          <w:sz w:val="23"/>
          <w:szCs w:val="23"/>
        </w:rPr>
        <w:t>export</w:t>
      </w:r>
      <w:r>
        <w:rPr>
          <w:rStyle w:val="HTMLCode"/>
          <w:rFonts w:ascii="Consolas" w:hAnsi="Consolas"/>
          <w:color w:val="000000"/>
          <w:sz w:val="23"/>
          <w:szCs w:val="23"/>
        </w:rPr>
        <w:t xml:space="preserve"> </w:t>
      </w:r>
      <w:r>
        <w:rPr>
          <w:rStyle w:val="token"/>
          <w:rFonts w:ascii="Consolas" w:hAnsi="Consolas"/>
          <w:color w:val="1990B8"/>
          <w:sz w:val="23"/>
          <w:szCs w:val="23"/>
        </w:rPr>
        <w:t>default</w:t>
      </w:r>
      <w:r>
        <w:rPr>
          <w:rStyle w:val="HTMLCode"/>
          <w:rFonts w:ascii="Consolas" w:hAnsi="Consolas"/>
          <w:color w:val="000000"/>
          <w:sz w:val="23"/>
          <w:szCs w:val="23"/>
        </w:rPr>
        <w:t xml:space="preserve"> EditEmployee</w:t>
      </w:r>
    </w:p>
    <w:p w:rsidR="00E4397F" w:rsidRDefault="00E4397F" w:rsidP="00E4397F">
      <w:pPr>
        <w:rPr>
          <w:rFonts w:ascii="Times New Roman" w:hAnsi="Times New Roman"/>
          <w:color w:val="676A6D"/>
          <w:sz w:val="23"/>
          <w:szCs w:val="23"/>
        </w:rPr>
      </w:pPr>
    </w:p>
    <w:p w:rsidR="00E4397F" w:rsidRDefault="00E4397F" w:rsidP="00E4397F">
      <w:pPr>
        <w:pStyle w:val="NormalWeb"/>
        <w:spacing w:before="0" w:beforeAutospacing="0" w:after="360" w:afterAutospacing="0" w:line="360" w:lineRule="atLeast"/>
        <w:rPr>
          <w:color w:val="333333"/>
          <w:sz w:val="29"/>
          <w:szCs w:val="29"/>
        </w:rPr>
      </w:pPr>
      <w:r>
        <w:rPr>
          <w:color w:val="333333"/>
          <w:sz w:val="29"/>
          <w:szCs w:val="29"/>
        </w:rPr>
        <w:t>Now lets go to index.js file. Import the EditEmployee Component. </w:t>
      </w:r>
    </w:p>
    <w:p w:rsidR="00E4397F" w:rsidRDefault="00E4397F" w:rsidP="00E4397F">
      <w:pPr>
        <w:pStyle w:val="NormalWeb"/>
        <w:spacing w:before="0" w:beforeAutospacing="0" w:after="360" w:afterAutospacing="0" w:line="360" w:lineRule="atLeast"/>
        <w:rPr>
          <w:color w:val="333333"/>
          <w:sz w:val="29"/>
          <w:szCs w:val="29"/>
        </w:rPr>
      </w:pPr>
      <w:r>
        <w:rPr>
          <w:color w:val="333333"/>
          <w:sz w:val="29"/>
          <w:szCs w:val="29"/>
        </w:rPr>
        <w:t>Lets add a New Route, to this Route path, we will pass two segments. First segment is employee and we will pass id as the next segment. We want to make id as dynamic. So we write</w:t>
      </w:r>
    </w:p>
    <w:p w:rsidR="00E4397F" w:rsidRDefault="00E4397F" w:rsidP="00E4397F">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hAnsi="Consolas"/>
          <w:color w:val="A67F59"/>
          <w:sz w:val="23"/>
          <w:szCs w:val="23"/>
        </w:rPr>
        <w:t>&lt;</w:t>
      </w:r>
      <w:r>
        <w:rPr>
          <w:rStyle w:val="HTMLCode"/>
          <w:rFonts w:ascii="Consolas" w:hAnsi="Consolas"/>
          <w:color w:val="000000"/>
          <w:sz w:val="23"/>
          <w:szCs w:val="23"/>
        </w:rPr>
        <w:t>Route path</w:t>
      </w:r>
      <w:r>
        <w:rPr>
          <w:rStyle w:val="token"/>
          <w:rFonts w:ascii="Consolas" w:hAnsi="Consolas"/>
          <w:color w:val="A67F59"/>
          <w:sz w:val="23"/>
          <w:szCs w:val="23"/>
        </w:rPr>
        <w:t>=</w:t>
      </w:r>
      <w:r>
        <w:rPr>
          <w:rStyle w:val="token"/>
          <w:rFonts w:ascii="Consolas" w:hAnsi="Consolas"/>
          <w:color w:val="2F9C0A"/>
          <w:sz w:val="23"/>
          <w:szCs w:val="23"/>
        </w:rPr>
        <w:t>"/employee/:id"</w:t>
      </w:r>
      <w:r>
        <w:rPr>
          <w:rStyle w:val="HTMLCode"/>
          <w:rFonts w:ascii="Consolas" w:hAnsi="Consolas"/>
          <w:color w:val="000000"/>
          <w:sz w:val="23"/>
          <w:szCs w:val="23"/>
        </w:rPr>
        <w:t xml:space="preserve"> component</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EditEmployee</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Route</w:t>
      </w:r>
      <w:r>
        <w:rPr>
          <w:rStyle w:val="token"/>
          <w:rFonts w:ascii="Consolas" w:hAnsi="Consolas"/>
          <w:color w:val="A67F59"/>
          <w:sz w:val="23"/>
          <w:szCs w:val="23"/>
        </w:rPr>
        <w:t>&gt;</w:t>
      </w:r>
    </w:p>
    <w:p w:rsidR="00E4397F" w:rsidRDefault="00E4397F" w:rsidP="00E4397F">
      <w:pPr>
        <w:rPr>
          <w:rFonts w:ascii="Times New Roman" w:hAnsi="Times New Roman"/>
          <w:color w:val="676A6D"/>
          <w:sz w:val="23"/>
          <w:szCs w:val="23"/>
        </w:rPr>
      </w:pPr>
    </w:p>
    <w:p w:rsidR="00E4397F" w:rsidRDefault="00E4397F" w:rsidP="00E4397F">
      <w:pPr>
        <w:pStyle w:val="NormalWeb"/>
        <w:spacing w:before="0" w:beforeAutospacing="0" w:after="360" w:afterAutospacing="0" w:line="360" w:lineRule="atLeast"/>
        <w:rPr>
          <w:color w:val="333333"/>
          <w:sz w:val="29"/>
          <w:szCs w:val="29"/>
        </w:rPr>
      </w:pPr>
      <w:r>
        <w:rPr>
          <w:color w:val="333333"/>
          <w:sz w:val="29"/>
          <w:szCs w:val="29"/>
        </w:rPr>
        <w:t> Save the Changes, navigate to the browser. We can click on edit link of any employee, we will be displaying the employee details in edit mode. </w:t>
      </w:r>
    </w:p>
    <w:p w:rsidR="00E4397F" w:rsidRDefault="00E4397F" w:rsidP="00E4397F">
      <w:pPr>
        <w:pStyle w:val="NormalWeb"/>
        <w:spacing w:before="0" w:beforeAutospacing="0" w:after="360" w:afterAutospacing="0" w:line="360" w:lineRule="atLeast"/>
        <w:rPr>
          <w:color w:val="333333"/>
          <w:sz w:val="29"/>
          <w:szCs w:val="29"/>
        </w:rPr>
      </w:pPr>
      <w:r>
        <w:rPr>
          <w:color w:val="333333"/>
          <w:sz w:val="29"/>
          <w:szCs w:val="29"/>
        </w:rPr>
        <w:t>One can see that id is carried as part of navigation url. </w:t>
      </w:r>
    </w:p>
    <w:p w:rsidR="00E4397F" w:rsidRDefault="00E4397F" w:rsidP="00E4397F">
      <w:pPr>
        <w:pStyle w:val="NormalWeb"/>
        <w:spacing w:before="0" w:beforeAutospacing="0" w:after="360" w:afterAutospacing="0" w:line="360" w:lineRule="atLeast"/>
        <w:rPr>
          <w:color w:val="333333"/>
          <w:sz w:val="29"/>
          <w:szCs w:val="29"/>
        </w:rPr>
      </w:pPr>
      <w:r>
        <w:rPr>
          <w:color w:val="333333"/>
          <w:sz w:val="29"/>
          <w:szCs w:val="29"/>
        </w:rPr>
        <w:lastRenderedPageBreak/>
        <w:t>Lets click on Back button. We can click on edit link of any other row, we can see that respective employee details are being displayed in Edit mode. </w:t>
      </w:r>
    </w:p>
    <w:p w:rsidR="00E4397F" w:rsidRDefault="00E4397F" w:rsidP="00E4397F">
      <w:pPr>
        <w:pStyle w:val="NormalWeb"/>
        <w:spacing w:before="0" w:beforeAutospacing="0" w:after="360" w:afterAutospacing="0" w:line="360" w:lineRule="atLeast"/>
        <w:rPr>
          <w:color w:val="333333"/>
          <w:sz w:val="29"/>
          <w:szCs w:val="29"/>
        </w:rPr>
      </w:pPr>
      <w:r>
        <w:rPr>
          <w:color w:val="333333"/>
          <w:sz w:val="29"/>
          <w:szCs w:val="29"/>
        </w:rPr>
        <w:t>If required we can pass multiple Parameter values through the URL.</w:t>
      </w:r>
    </w:p>
    <w:p w:rsidR="0076248C" w:rsidRDefault="0076248C" w:rsidP="0076248C">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Routing Part-5</w:t>
      </w:r>
    </w:p>
    <w:p w:rsidR="0076248C" w:rsidRDefault="0076248C" w:rsidP="0076248C">
      <w:pPr>
        <w:rPr>
          <w:rFonts w:ascii="Times New Roman" w:hAnsi="Times New Roman" w:cs="Times New Roman"/>
          <w:sz w:val="24"/>
          <w:szCs w:val="24"/>
        </w:rPr>
      </w:pP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t>In this article, we will continue discussing about Routing. </w:t>
      </w: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t>If we take a look at the Output of our Previous Session Code, We are displaying the list of employees in a table. </w:t>
      </w: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t>When we click on edit, we are navigated to edit employee Component and we are displaying the Employee Details. </w:t>
      </w: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t>Now what if if we want to display the Employee Data in different tabs. </w:t>
      </w: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t>Employee Personal Information in One tab</w:t>
      </w: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t>Employee Salary Information in One Tab</w:t>
      </w: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t>Employee Projects Information in One Tab. </w:t>
      </w:r>
    </w:p>
    <w:p w:rsidR="0076248C" w:rsidRDefault="0076248C" w:rsidP="0076248C">
      <w:pPr>
        <w:pStyle w:val="NormalWeb"/>
        <w:spacing w:before="0" w:beforeAutospacing="0" w:after="360" w:afterAutospacing="0" w:line="360" w:lineRule="atLeast"/>
        <w:rPr>
          <w:color w:val="333333"/>
          <w:sz w:val="29"/>
          <w:szCs w:val="29"/>
        </w:rPr>
      </w:pPr>
      <w:r>
        <w:rPr>
          <w:noProof/>
          <w:color w:val="333333"/>
          <w:sz w:val="29"/>
          <w:szCs w:val="29"/>
        </w:rPr>
        <w:lastRenderedPageBreak/>
        <w:drawing>
          <wp:inline distT="0" distB="0" distL="0" distR="0" wp14:anchorId="61172F34" wp14:editId="517AC43E">
            <wp:extent cx="6048375" cy="3933825"/>
            <wp:effectExtent l="0" t="0" r="9525" b="9525"/>
            <wp:docPr id="12" name="Picture 12" descr="https://www.pragimtech.com/blog/contribute/article_images/1320200520200831/Test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pragimtech.com/blog/contribute/article_images/1320200520200831/TestImage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8375" cy="3933825"/>
                    </a:xfrm>
                    <a:prstGeom prst="rect">
                      <a:avLst/>
                    </a:prstGeom>
                    <a:noFill/>
                    <a:ln>
                      <a:noFill/>
                    </a:ln>
                  </pic:spPr>
                </pic:pic>
              </a:graphicData>
            </a:graphic>
          </wp:inline>
        </w:drawing>
      </w: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t>That means we have to Add route Components to our EditEmployee Component and provide a way for users to navigate between the Tabs. </w:t>
      </w: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t>In this session, we will understand how to create Nested Routes and how do we Navigate.</w:t>
      </w: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t>Let’s Open EditEmployee.js file from our demo-project. </w:t>
      </w: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t>Let’s Create three Components. </w:t>
      </w: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t>The first one is EmployeePersonalInfo, lets cut the code from EditEmployee Component and we will paste it in EmployeePersonalInfo Component. </w:t>
      </w: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t>We will create the remaining two components. They are EmployeeSalaryInfo and EmployeeProjectInfo, I have the code handy and pasting it here. </w:t>
      </w: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t>Now lets go to EditEmployee Component. </w:t>
      </w: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t>Lets return a div container, </w:t>
      </w: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lastRenderedPageBreak/>
        <w:t>Lets add the Navigation using Link Component. </w:t>
      </w: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t>One Link Component is for Personal Details Tab, One is for Salary Details Tab and the other One is for Project Details Tab.</w:t>
      </w: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t>We wanted the Personal Details tab to be displayed by default. So lets add to attribute for each Link Component. So the Navigation url is going to be /employee/ employee id. We get the employee id from the url parameter using props.match.params.id</w:t>
      </w: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t>But For Salary Link Component to attribute value, we add /salary and for Project Link Component to attribute value, we add /projects. </w:t>
      </w: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t>Lets add the Route Components required. I have the Code handy and Pasting it here. </w:t>
      </w: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t>Save these Changes, navigate to the browser. </w:t>
      </w: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t>Lets click on edit of any employee record, we can see that we have three different links again. We can navigate to different Components by Clicking on different links. </w:t>
      </w:r>
    </w:p>
    <w:p w:rsidR="0076248C" w:rsidRDefault="0076248C" w:rsidP="0076248C">
      <w:pPr>
        <w:pStyle w:val="NormalWeb"/>
        <w:spacing w:before="0" w:beforeAutospacing="0" w:after="360" w:afterAutospacing="0" w:line="360" w:lineRule="atLeast"/>
        <w:rPr>
          <w:color w:val="333333"/>
          <w:sz w:val="29"/>
          <w:szCs w:val="29"/>
        </w:rPr>
      </w:pPr>
      <w:r>
        <w:rPr>
          <w:rStyle w:val="Strong"/>
          <w:color w:val="333333"/>
          <w:sz w:val="29"/>
          <w:szCs w:val="29"/>
          <w:u w:val="single"/>
        </w:rPr>
        <w:t>EditEmployee.js</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useState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useEffect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Link</w:t>
      </w:r>
      <w:r>
        <w:rPr>
          <w:rStyle w:val="token"/>
          <w:rFonts w:ascii="Consolas" w:eastAsiaTheme="majorEastAsia" w:hAnsi="Consolas"/>
          <w:color w:val="5F6364"/>
          <w:sz w:val="23"/>
          <w:szCs w:val="23"/>
        </w:rPr>
        <w:t>,</w:t>
      </w:r>
      <w:r>
        <w:rPr>
          <w:rStyle w:val="HTMLCode"/>
          <w:rFonts w:ascii="Consolas" w:hAnsi="Consolas"/>
          <w:color w:val="000000"/>
          <w:sz w:val="23"/>
          <w:szCs w:val="23"/>
        </w:rPr>
        <w:t>NavLink</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Switch</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Route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'react-router-dom'</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EmployeeSalaryInfo</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Employee Salary Details</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EmployeeProjectInfo</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Employee Project Details</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EmployeePersonalInfo</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setEmployee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useState</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useEffect</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fetch</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"https://localhost:44306/api/Employee/"</w:t>
      </w:r>
      <w:r>
        <w:rPr>
          <w:rStyle w:val="token"/>
          <w:rFonts w:ascii="Consolas" w:eastAsiaTheme="majorEastAsia" w:hAnsi="Consolas"/>
          <w:color w:val="A67F59"/>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match</w:t>
      </w:r>
      <w:r>
        <w:rPr>
          <w:rStyle w:val="token"/>
          <w:rFonts w:ascii="Consolas" w:eastAsiaTheme="majorEastAsia" w:hAnsi="Consolas"/>
          <w:color w:val="5F6364"/>
          <w:sz w:val="23"/>
          <w:szCs w:val="23"/>
        </w:rPr>
        <w:t>.</w:t>
      </w:r>
      <w:r>
        <w:rPr>
          <w:rStyle w:val="HTMLCode"/>
          <w:rFonts w:ascii="Consolas" w:hAnsi="Consolas"/>
          <w:color w:val="000000"/>
          <w:sz w:val="23"/>
          <w:szCs w:val="23"/>
        </w:rPr>
        <w:t>params</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res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json</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result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setEmployee</w:t>
      </w:r>
      <w:r>
        <w:rPr>
          <w:rStyle w:val="token"/>
          <w:rFonts w:ascii="Consolas" w:eastAsiaTheme="majorEastAsia" w:hAnsi="Consolas"/>
          <w:color w:val="5F6364"/>
          <w:sz w:val="23"/>
          <w:szCs w:val="23"/>
        </w:rPr>
        <w:t>(</w:t>
      </w:r>
      <w:r>
        <w:rPr>
          <w:rStyle w:val="HTMLCode"/>
          <w:rFonts w:ascii="Consolas" w:hAnsi="Consolas"/>
          <w:color w:val="000000"/>
          <w:sz w:val="23"/>
          <w:szCs w:val="23"/>
        </w:rPr>
        <w:t>result</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changeEmployeeData</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e</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Employee Details</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Employee </w:t>
      </w:r>
      <w:r>
        <w:rPr>
          <w:rStyle w:val="token"/>
          <w:rFonts w:ascii="Consolas" w:eastAsiaTheme="majorEastAsia" w:hAnsi="Consolas"/>
          <w:color w:val="C92C2C"/>
          <w:sz w:val="23"/>
          <w:szCs w:val="23"/>
        </w:rPr>
        <w:t>ID</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"Id"</w:t>
      </w:r>
      <w:r>
        <w:rPr>
          <w:rStyle w:val="HTMLCode"/>
          <w:rFonts w:ascii="Consolas" w:hAnsi="Consolas"/>
          <w:color w:val="000000"/>
          <w:sz w:val="23"/>
          <w:szCs w:val="23"/>
        </w:rPr>
        <w:t xml:space="preserve"> </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changeEmployeeData</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Employee Name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"Name"</w:t>
      </w:r>
      <w:r>
        <w:rPr>
          <w:rStyle w:val="HTMLCode"/>
          <w:rFonts w:ascii="Consolas" w:hAnsi="Consolas"/>
          <w:color w:val="000000"/>
          <w:sz w:val="23"/>
          <w:szCs w:val="23"/>
        </w:rPr>
        <w:t xml:space="preserve"> </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changeEmployeeData</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Employee Location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"Location"</w:t>
      </w:r>
      <w:r>
        <w:rPr>
          <w:rStyle w:val="HTMLCode"/>
          <w:rFonts w:ascii="Consolas" w:hAnsi="Consolas"/>
          <w:color w:val="000000"/>
          <w:sz w:val="23"/>
          <w:szCs w:val="23"/>
        </w:rPr>
        <w:t xml:space="preserve"> </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Location</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changeEmployeeData</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Employee Salary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"Salary"</w:t>
      </w:r>
      <w:r>
        <w:rPr>
          <w:rStyle w:val="HTMLCode"/>
          <w:rFonts w:ascii="Consolas" w:hAnsi="Consolas"/>
          <w:color w:val="000000"/>
          <w:sz w:val="23"/>
          <w:szCs w:val="23"/>
        </w:rPr>
        <w:t xml:space="preserve"> </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r>
        <w:rPr>
          <w:rStyle w:val="HTMLCode"/>
          <w:rFonts w:ascii="Consolas" w:hAnsi="Consolas"/>
          <w:color w:val="000000"/>
          <w:sz w:val="23"/>
          <w:szCs w:val="23"/>
        </w:rPr>
        <w:t>Salary</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changeEmployeeData</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button</w:t>
      </w:r>
      <w:r>
        <w:rPr>
          <w:rStyle w:val="token"/>
          <w:rFonts w:ascii="Consolas" w:eastAsiaTheme="majorEastAsia" w:hAnsi="Consolas"/>
          <w:color w:val="A67F59"/>
          <w:sz w:val="23"/>
          <w:szCs w:val="23"/>
        </w:rPr>
        <w:t>&gt;</w:t>
      </w:r>
      <w:r>
        <w:rPr>
          <w:rStyle w:val="HTMLCode"/>
          <w:rFonts w:ascii="Consolas" w:hAnsi="Consolas"/>
          <w:color w:val="000000"/>
          <w:sz w:val="23"/>
          <w:szCs w:val="23"/>
        </w:rPr>
        <w:t>Update</w:t>
      </w:r>
      <w:r>
        <w:rPr>
          <w:rStyle w:val="token"/>
          <w:rFonts w:ascii="Consolas" w:eastAsiaTheme="majorEastAsia" w:hAnsi="Consolas"/>
          <w:color w:val="A67F59"/>
          <w:sz w:val="23"/>
          <w:szCs w:val="23"/>
        </w:rPr>
        <w:t>&lt;/</w:t>
      </w:r>
      <w:r>
        <w:rPr>
          <w:rStyle w:val="HTMLCode"/>
          <w:rFonts w:ascii="Consolas" w:hAnsi="Consolas"/>
          <w:color w:val="000000"/>
          <w:sz w:val="23"/>
          <w:szCs w:val="23"/>
        </w:rPr>
        <w:t>button</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EditEmployee</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A67F59"/>
          <w:sz w:val="23"/>
          <w:szCs w:val="23"/>
        </w:rPr>
        <w:lastRenderedPageBreak/>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Link to</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"/employee/"</w:t>
      </w:r>
      <w:r>
        <w:rPr>
          <w:rStyle w:val="token"/>
          <w:rFonts w:ascii="Consolas" w:eastAsiaTheme="majorEastAsia" w:hAnsi="Consolas"/>
          <w:color w:val="A67F59"/>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match</w:t>
      </w:r>
      <w:r>
        <w:rPr>
          <w:rStyle w:val="token"/>
          <w:rFonts w:ascii="Consolas" w:eastAsiaTheme="majorEastAsia" w:hAnsi="Consolas"/>
          <w:color w:val="5F6364"/>
          <w:sz w:val="23"/>
          <w:szCs w:val="23"/>
        </w:rPr>
        <w:t>.</w:t>
      </w:r>
      <w:r>
        <w:rPr>
          <w:rStyle w:val="HTMLCode"/>
          <w:rFonts w:ascii="Consolas" w:hAnsi="Consolas"/>
          <w:color w:val="000000"/>
          <w:sz w:val="23"/>
          <w:szCs w:val="23"/>
        </w:rPr>
        <w:t>params</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HTMLCode"/>
          <w:rFonts w:ascii="Consolas" w:hAnsi="Consolas"/>
          <w:color w:val="000000"/>
          <w:sz w:val="23"/>
          <w:szCs w:val="23"/>
        </w:rPr>
        <w:t>Personal</w:t>
      </w:r>
      <w:r>
        <w:rPr>
          <w:rStyle w:val="token"/>
          <w:rFonts w:ascii="Consolas" w:eastAsiaTheme="majorEastAsia" w:hAnsi="Consolas"/>
          <w:color w:val="A67F59"/>
          <w:sz w:val="23"/>
          <w:szCs w:val="23"/>
        </w:rPr>
        <w:t>&lt;/</w:t>
      </w:r>
      <w:r>
        <w:rPr>
          <w:rStyle w:val="HTMLCode"/>
          <w:rFonts w:ascii="Consolas" w:hAnsi="Consolas"/>
          <w:color w:val="000000"/>
          <w:sz w:val="23"/>
          <w:szCs w:val="23"/>
        </w:rPr>
        <w:t>Link</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&amp;</w:t>
      </w:r>
      <w:r>
        <w:rPr>
          <w:rStyle w:val="HTMLCode"/>
          <w:rFonts w:ascii="Consolas" w:hAnsi="Consolas"/>
          <w:color w:val="000000"/>
          <w:sz w:val="23"/>
          <w:szCs w:val="23"/>
        </w:rPr>
        <w:t>nbsp</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&amp;</w:t>
      </w:r>
      <w:r>
        <w:rPr>
          <w:rStyle w:val="HTMLCode"/>
          <w:rFonts w:ascii="Consolas" w:hAnsi="Consolas"/>
          <w:color w:val="000000"/>
          <w:sz w:val="23"/>
          <w:szCs w:val="23"/>
        </w:rPr>
        <w:t>nbsp</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NavLink to</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"/employee/"</w:t>
      </w:r>
      <w:r>
        <w:rPr>
          <w:rStyle w:val="token"/>
          <w:rFonts w:ascii="Consolas" w:eastAsiaTheme="majorEastAsia" w:hAnsi="Consolas"/>
          <w:color w:val="A67F59"/>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match</w:t>
      </w:r>
      <w:r>
        <w:rPr>
          <w:rStyle w:val="token"/>
          <w:rFonts w:ascii="Consolas" w:eastAsiaTheme="majorEastAsia" w:hAnsi="Consolas"/>
          <w:color w:val="5F6364"/>
          <w:sz w:val="23"/>
          <w:szCs w:val="23"/>
        </w:rPr>
        <w:t>.</w:t>
      </w:r>
      <w:r>
        <w:rPr>
          <w:rStyle w:val="HTMLCode"/>
          <w:rFonts w:ascii="Consolas" w:hAnsi="Consolas"/>
          <w:color w:val="000000"/>
          <w:sz w:val="23"/>
          <w:szCs w:val="23"/>
        </w:rPr>
        <w:t>params</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"/salary"</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activeClassName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"testClass"</w:t>
      </w:r>
      <w:r>
        <w:rPr>
          <w:rStyle w:val="token"/>
          <w:rFonts w:ascii="Consolas" w:eastAsiaTheme="majorEastAsia" w:hAnsi="Consolas"/>
          <w:color w:val="A67F59"/>
          <w:sz w:val="23"/>
          <w:szCs w:val="23"/>
        </w:rPr>
        <w:t>&gt;</w:t>
      </w:r>
      <w:r>
        <w:rPr>
          <w:rStyle w:val="HTMLCode"/>
          <w:rFonts w:ascii="Consolas" w:hAnsi="Consolas"/>
          <w:color w:val="000000"/>
          <w:sz w:val="23"/>
          <w:szCs w:val="23"/>
        </w:rPr>
        <w:t>Salary</w:t>
      </w:r>
      <w:r>
        <w:rPr>
          <w:rStyle w:val="token"/>
          <w:rFonts w:ascii="Consolas" w:eastAsiaTheme="majorEastAsia" w:hAnsi="Consolas"/>
          <w:color w:val="A67F59"/>
          <w:sz w:val="23"/>
          <w:szCs w:val="23"/>
        </w:rPr>
        <w:t>&lt;/</w:t>
      </w:r>
      <w:r>
        <w:rPr>
          <w:rStyle w:val="HTMLCode"/>
          <w:rFonts w:ascii="Consolas" w:hAnsi="Consolas"/>
          <w:color w:val="000000"/>
          <w:sz w:val="23"/>
          <w:szCs w:val="23"/>
        </w:rPr>
        <w:t>NavLink</w:t>
      </w:r>
      <w:r>
        <w:rPr>
          <w:rStyle w:val="token"/>
          <w:rFonts w:ascii="Consolas" w:eastAsiaTheme="majorEastAsia" w:hAnsi="Consolas"/>
          <w:color w:val="A67F59"/>
          <w:sz w:val="23"/>
          <w:szCs w:val="23"/>
        </w:rPr>
        <w:t>&gt;&amp;</w:t>
      </w:r>
      <w:r>
        <w:rPr>
          <w:rStyle w:val="HTMLCode"/>
          <w:rFonts w:ascii="Consolas" w:hAnsi="Consolas"/>
          <w:color w:val="000000"/>
          <w:sz w:val="23"/>
          <w:szCs w:val="23"/>
        </w:rPr>
        <w:t>nbsp</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&amp;</w:t>
      </w:r>
      <w:r>
        <w:rPr>
          <w:rStyle w:val="HTMLCode"/>
          <w:rFonts w:ascii="Consolas" w:hAnsi="Consolas"/>
          <w:color w:val="000000"/>
          <w:sz w:val="23"/>
          <w:szCs w:val="23"/>
        </w:rPr>
        <w:t>nbsp</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NavLink to</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"/employee/"</w:t>
      </w:r>
      <w:r>
        <w:rPr>
          <w:rStyle w:val="token"/>
          <w:rFonts w:ascii="Consolas" w:eastAsiaTheme="majorEastAsia" w:hAnsi="Consolas"/>
          <w:color w:val="A67F59"/>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match</w:t>
      </w:r>
      <w:r>
        <w:rPr>
          <w:rStyle w:val="token"/>
          <w:rFonts w:ascii="Consolas" w:eastAsiaTheme="majorEastAsia" w:hAnsi="Consolas"/>
          <w:color w:val="5F6364"/>
          <w:sz w:val="23"/>
          <w:szCs w:val="23"/>
        </w:rPr>
        <w:t>.</w:t>
      </w:r>
      <w:r>
        <w:rPr>
          <w:rStyle w:val="HTMLCode"/>
          <w:rFonts w:ascii="Consolas" w:hAnsi="Consolas"/>
          <w:color w:val="000000"/>
          <w:sz w:val="23"/>
          <w:szCs w:val="23"/>
        </w:rPr>
        <w:t>params</w:t>
      </w:r>
      <w:r>
        <w:rPr>
          <w:rStyle w:val="token"/>
          <w:rFonts w:ascii="Consolas" w:eastAsiaTheme="majorEastAsia" w:hAnsi="Consolas"/>
          <w:color w:val="5F6364"/>
          <w:sz w:val="23"/>
          <w:szCs w:val="23"/>
        </w:rPr>
        <w:t>.</w:t>
      </w:r>
      <w:r>
        <w:rPr>
          <w:rStyle w:val="HTMLCode"/>
          <w:rFonts w:ascii="Consolas" w:hAnsi="Consolas"/>
          <w:color w:val="000000"/>
          <w:sz w:val="23"/>
          <w:szCs w:val="23"/>
        </w:rPr>
        <w:t>id</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"/projects"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activeClassName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"testClass"</w:t>
      </w:r>
      <w:r>
        <w:rPr>
          <w:rStyle w:val="token"/>
          <w:rFonts w:ascii="Consolas" w:eastAsiaTheme="majorEastAsia" w:hAnsi="Consolas"/>
          <w:color w:val="A67F59"/>
          <w:sz w:val="23"/>
          <w:szCs w:val="23"/>
        </w:rPr>
        <w:t>&gt;</w:t>
      </w:r>
      <w:r>
        <w:rPr>
          <w:rStyle w:val="HTMLCode"/>
          <w:rFonts w:ascii="Consolas" w:hAnsi="Consolas"/>
          <w:color w:val="000000"/>
          <w:sz w:val="23"/>
          <w:szCs w:val="23"/>
        </w:rPr>
        <w:t>Projects</w:t>
      </w:r>
      <w:r>
        <w:rPr>
          <w:rStyle w:val="token"/>
          <w:rFonts w:ascii="Consolas" w:eastAsiaTheme="majorEastAsia" w:hAnsi="Consolas"/>
          <w:color w:val="A67F59"/>
          <w:sz w:val="23"/>
          <w:szCs w:val="23"/>
        </w:rPr>
        <w:t>&lt;/</w:t>
      </w:r>
      <w:r>
        <w:rPr>
          <w:rStyle w:val="HTMLCode"/>
          <w:rFonts w:ascii="Consolas" w:hAnsi="Consolas"/>
          <w:color w:val="000000"/>
          <w:sz w:val="23"/>
          <w:szCs w:val="23"/>
        </w:rPr>
        <w:t>NavLink</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Switch</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Route exact path</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"/employee/:id"</w:t>
      </w:r>
      <w:r>
        <w:rPr>
          <w:rStyle w:val="HTMLCode"/>
          <w:rFonts w:ascii="Consolas" w:hAnsi="Consolas"/>
          <w:color w:val="000000"/>
          <w:sz w:val="23"/>
          <w:szCs w:val="23"/>
        </w:rPr>
        <w:t xml:space="preserve"> component</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EmployeePersonalInfo</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Route</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Route path</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"/employee/:id/salary"</w:t>
      </w:r>
      <w:r>
        <w:rPr>
          <w:rStyle w:val="HTMLCode"/>
          <w:rFonts w:ascii="Consolas" w:hAnsi="Consolas"/>
          <w:color w:val="000000"/>
          <w:sz w:val="23"/>
          <w:szCs w:val="23"/>
        </w:rPr>
        <w:t xml:space="preserve"> component</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EmployeeSalaryInfo</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Route</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Route path</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"/employee/:id/projects"</w:t>
      </w:r>
      <w:r>
        <w:rPr>
          <w:rStyle w:val="HTMLCode"/>
          <w:rFonts w:ascii="Consolas" w:hAnsi="Consolas"/>
          <w:color w:val="000000"/>
          <w:sz w:val="23"/>
          <w:szCs w:val="23"/>
        </w:rPr>
        <w:t xml:space="preserve"> component</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EmployeeProjectInfo</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Route</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Switch</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eastAsiaTheme="majorEastAsia" w:hAnsi="Consolas"/>
          <w:color w:val="1990B8"/>
          <w:sz w:val="23"/>
          <w:szCs w:val="23"/>
        </w:rPr>
        <w:t>export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default</w:t>
      </w:r>
      <w:r>
        <w:rPr>
          <w:rStyle w:val="HTMLCode"/>
          <w:rFonts w:ascii="Consolas" w:hAnsi="Consolas"/>
          <w:color w:val="000000"/>
          <w:sz w:val="23"/>
          <w:szCs w:val="23"/>
        </w:rPr>
        <w:t xml:space="preserve"> EditEmployee</w:t>
      </w:r>
    </w:p>
    <w:p w:rsidR="0076248C" w:rsidRDefault="0076248C" w:rsidP="0076248C">
      <w:pPr>
        <w:rPr>
          <w:rFonts w:ascii="Times New Roman" w:hAnsi="Times New Roman"/>
          <w:color w:val="676A6D"/>
          <w:sz w:val="23"/>
          <w:szCs w:val="23"/>
        </w:rPr>
      </w:pP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t>If we observe our Route Components, for every Route Component Path, we have passed the Hardcoded path as /employee/:id, instead of doing that if we want to read the current url and append the rest of the path here, we can write </w:t>
      </w:r>
    </w:p>
    <w:p w:rsidR="0076248C" w:rsidRDefault="0076248C" w:rsidP="0076248C">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path</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match</w:t>
      </w:r>
      <w:r>
        <w:rPr>
          <w:rStyle w:val="token"/>
          <w:rFonts w:ascii="Consolas" w:eastAsiaTheme="majorEastAsia" w:hAnsi="Consolas"/>
          <w:color w:val="5F6364"/>
          <w:sz w:val="23"/>
          <w:szCs w:val="23"/>
        </w:rPr>
        <w:t>.</w:t>
      </w:r>
      <w:r>
        <w:rPr>
          <w:rStyle w:val="HTMLCode"/>
          <w:rFonts w:ascii="Consolas" w:hAnsi="Consolas"/>
          <w:color w:val="000000"/>
          <w:sz w:val="23"/>
          <w:szCs w:val="23"/>
        </w:rPr>
        <w:t>url</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"/salary"</w:t>
      </w:r>
      <w:r>
        <w:rPr>
          <w:rStyle w:val="token"/>
          <w:rFonts w:ascii="Consolas" w:eastAsiaTheme="majorEastAsia" w:hAnsi="Consolas"/>
          <w:color w:val="5F6364"/>
          <w:sz w:val="23"/>
          <w:szCs w:val="23"/>
        </w:rPr>
        <w:t>}</w:t>
      </w:r>
    </w:p>
    <w:p w:rsidR="0076248C" w:rsidRDefault="0076248C" w:rsidP="0076248C">
      <w:pPr>
        <w:rPr>
          <w:rFonts w:ascii="Times New Roman" w:hAnsi="Times New Roman"/>
          <w:color w:val="676A6D"/>
          <w:sz w:val="23"/>
          <w:szCs w:val="23"/>
        </w:rPr>
      </w:pP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lastRenderedPageBreak/>
        <w:t>The same can be done for projects as well. </w:t>
      </w:r>
    </w:p>
    <w:p w:rsidR="0076248C" w:rsidRDefault="0076248C" w:rsidP="0076248C">
      <w:pPr>
        <w:pStyle w:val="NormalWeb"/>
        <w:spacing w:before="0" w:beforeAutospacing="0" w:after="360" w:afterAutospacing="0" w:line="360" w:lineRule="atLeast"/>
        <w:rPr>
          <w:color w:val="333333"/>
          <w:sz w:val="29"/>
          <w:szCs w:val="29"/>
        </w:rPr>
      </w:pPr>
      <w:r>
        <w:rPr>
          <w:color w:val="333333"/>
          <w:sz w:val="29"/>
          <w:szCs w:val="29"/>
        </w:rPr>
        <w:t>One can observe that the Navigation url’s remain same. </w:t>
      </w:r>
    </w:p>
    <w:p w:rsidR="00263D36" w:rsidRDefault="00263D36" w:rsidP="00263D36">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Protected Routes</w:t>
      </w:r>
    </w:p>
    <w:p w:rsidR="00263D36" w:rsidRDefault="00263D36" w:rsidP="00263D36">
      <w:pPr>
        <w:rPr>
          <w:rFonts w:ascii="Times New Roman" w:hAnsi="Times New Roman" w:cs="Times New Roman"/>
          <w:sz w:val="24"/>
          <w:szCs w:val="24"/>
        </w:rPr>
      </w:pPr>
    </w:p>
    <w:p w:rsidR="00263D36" w:rsidRDefault="00263D36" w:rsidP="00263D36">
      <w:pPr>
        <w:pStyle w:val="NormalWeb"/>
        <w:spacing w:before="0" w:beforeAutospacing="0" w:after="360" w:afterAutospacing="0" w:line="360" w:lineRule="atLeast"/>
        <w:rPr>
          <w:color w:val="626262"/>
          <w:sz w:val="29"/>
          <w:szCs w:val="29"/>
        </w:rPr>
      </w:pPr>
      <w:r>
        <w:rPr>
          <w:color w:val="626262"/>
          <w:sz w:val="29"/>
          <w:szCs w:val="29"/>
        </w:rPr>
        <w:t>In this article, we will continue discussing about Routing. </w:t>
      </w:r>
    </w:p>
    <w:p w:rsidR="00263D36" w:rsidRDefault="00263D36" w:rsidP="00263D36">
      <w:pPr>
        <w:pStyle w:val="NormalWeb"/>
        <w:spacing w:before="0" w:beforeAutospacing="0" w:after="360" w:afterAutospacing="0" w:line="360" w:lineRule="atLeast"/>
        <w:rPr>
          <w:color w:val="626262"/>
          <w:sz w:val="29"/>
          <w:szCs w:val="29"/>
        </w:rPr>
      </w:pPr>
      <w:r>
        <w:rPr>
          <w:color w:val="626262"/>
          <w:sz w:val="29"/>
          <w:szCs w:val="29"/>
        </w:rPr>
        <w:t>In our last article, we have discussed about Programmatic navigation in React. </w:t>
      </w:r>
    </w:p>
    <w:p w:rsidR="00263D36" w:rsidRDefault="00263D36" w:rsidP="00263D36">
      <w:pPr>
        <w:pStyle w:val="NormalWeb"/>
        <w:spacing w:before="0" w:beforeAutospacing="0" w:after="360" w:afterAutospacing="0" w:line="360" w:lineRule="atLeast"/>
        <w:rPr>
          <w:color w:val="626262"/>
          <w:sz w:val="29"/>
          <w:szCs w:val="29"/>
        </w:rPr>
      </w:pPr>
      <w:r>
        <w:rPr>
          <w:color w:val="626262"/>
          <w:sz w:val="29"/>
          <w:szCs w:val="29"/>
        </w:rPr>
        <w:t>If we look at the Output of our routing Program we have developed in the last session, we have three components named login, home and editprofile. When we enter the valid credentials we are navigating users to home component. But our application is having an issue. home or edit profile components can still be accessed by Users who don’t have the LogIn Credentials. </w:t>
      </w:r>
    </w:p>
    <w:p w:rsidR="00263D36" w:rsidRDefault="00263D36" w:rsidP="00263D36">
      <w:pPr>
        <w:pStyle w:val="NormalWeb"/>
        <w:spacing w:before="0" w:beforeAutospacing="0" w:after="360" w:afterAutospacing="0" w:line="360" w:lineRule="atLeast"/>
        <w:rPr>
          <w:color w:val="626262"/>
          <w:sz w:val="29"/>
          <w:szCs w:val="29"/>
        </w:rPr>
      </w:pPr>
      <w:r>
        <w:rPr>
          <w:color w:val="626262"/>
          <w:sz w:val="29"/>
          <w:szCs w:val="29"/>
        </w:rPr>
        <w:t>In this article, we will discuss about how to </w:t>
      </w:r>
      <w:r>
        <w:rPr>
          <w:b/>
          <w:bCs/>
          <w:color w:val="626262"/>
          <w:sz w:val="29"/>
          <w:szCs w:val="29"/>
        </w:rPr>
        <w:t>Protect our routes</w:t>
      </w:r>
      <w:r>
        <w:rPr>
          <w:color w:val="626262"/>
          <w:sz w:val="29"/>
          <w:szCs w:val="29"/>
        </w:rPr>
        <w:t> so that only Logged In Users can access Home or Edit Profile Components. </w:t>
      </w:r>
    </w:p>
    <w:p w:rsidR="00263D36" w:rsidRDefault="00263D36" w:rsidP="00263D36">
      <w:pPr>
        <w:pStyle w:val="NormalWeb"/>
        <w:spacing w:before="0" w:beforeAutospacing="0" w:after="360" w:afterAutospacing="0" w:line="360" w:lineRule="atLeast"/>
        <w:rPr>
          <w:color w:val="626262"/>
          <w:sz w:val="29"/>
          <w:szCs w:val="29"/>
        </w:rPr>
      </w:pPr>
      <w:r>
        <w:rPr>
          <w:color w:val="626262"/>
          <w:sz w:val="29"/>
          <w:szCs w:val="29"/>
        </w:rPr>
        <w:t>Lets Open index.js file from our demo project. </w:t>
      </w:r>
    </w:p>
    <w:p w:rsidR="00263D36" w:rsidRDefault="00263D36" w:rsidP="00263D36">
      <w:pPr>
        <w:pStyle w:val="NormalWeb"/>
        <w:spacing w:before="0" w:beforeAutospacing="0" w:after="360" w:afterAutospacing="0" w:line="360" w:lineRule="atLeast"/>
        <w:rPr>
          <w:color w:val="626262"/>
          <w:sz w:val="29"/>
          <w:szCs w:val="29"/>
        </w:rPr>
      </w:pPr>
      <w:r>
        <w:rPr>
          <w:color w:val="626262"/>
          <w:sz w:val="29"/>
          <w:szCs w:val="29"/>
        </w:rPr>
        <w:t>When user clicks on home link or edit profile, we have to verify if user is already logged in or not. If user is logged in, we will allow user to navigate else we will redirect user to Login Component. </w:t>
      </w:r>
    </w:p>
    <w:p w:rsidR="00263D36" w:rsidRDefault="00263D36" w:rsidP="00263D36">
      <w:pPr>
        <w:pStyle w:val="NormalWeb"/>
        <w:spacing w:before="0" w:beforeAutospacing="0" w:after="360" w:afterAutospacing="0" w:line="360" w:lineRule="atLeast"/>
        <w:rPr>
          <w:color w:val="626262"/>
          <w:sz w:val="29"/>
          <w:szCs w:val="29"/>
        </w:rPr>
      </w:pPr>
      <w:r>
        <w:rPr>
          <w:color w:val="626262"/>
          <w:sz w:val="29"/>
          <w:szCs w:val="29"/>
        </w:rPr>
        <w:t>Lets create one object which will manage the user authentication related part. </w:t>
      </w:r>
    </w:p>
    <w:p w:rsidR="00263D36" w:rsidRDefault="00263D36" w:rsidP="00263D36">
      <w:pPr>
        <w:pStyle w:val="NormalWeb"/>
        <w:spacing w:before="0" w:beforeAutospacing="0" w:after="360" w:afterAutospacing="0" w:line="360" w:lineRule="atLeast"/>
        <w:rPr>
          <w:color w:val="626262"/>
          <w:sz w:val="29"/>
          <w:szCs w:val="29"/>
        </w:rPr>
      </w:pPr>
      <w:r>
        <w:rPr>
          <w:color w:val="626262"/>
          <w:sz w:val="29"/>
          <w:szCs w:val="29"/>
        </w:rPr>
        <w:t>We will create one property isLoggedIn using which we will track if the User is logged in or not and we will initialize it to false. </w:t>
      </w:r>
    </w:p>
    <w:p w:rsidR="00263D36" w:rsidRDefault="00263D36" w:rsidP="00263D36">
      <w:pPr>
        <w:pStyle w:val="NormalWeb"/>
        <w:spacing w:before="0" w:beforeAutospacing="0" w:after="360" w:afterAutospacing="0" w:line="360" w:lineRule="atLeast"/>
        <w:rPr>
          <w:color w:val="626262"/>
          <w:sz w:val="29"/>
          <w:szCs w:val="29"/>
        </w:rPr>
      </w:pPr>
      <w:r>
        <w:rPr>
          <w:color w:val="626262"/>
          <w:sz w:val="29"/>
          <w:szCs w:val="29"/>
        </w:rPr>
        <w:t>Lets add a method called as onAuthenticate and with in this method, we will set isLoggedIn to true. </w:t>
      </w:r>
    </w:p>
    <w:p w:rsidR="00263D36" w:rsidRDefault="00263D36" w:rsidP="00263D36">
      <w:pPr>
        <w:pStyle w:val="NormalWeb"/>
        <w:spacing w:before="0" w:beforeAutospacing="0" w:after="360" w:afterAutospacing="0" w:line="360" w:lineRule="atLeast"/>
        <w:rPr>
          <w:color w:val="626262"/>
          <w:sz w:val="29"/>
          <w:szCs w:val="29"/>
        </w:rPr>
      </w:pPr>
      <w:r>
        <w:rPr>
          <w:color w:val="626262"/>
          <w:sz w:val="29"/>
          <w:szCs w:val="29"/>
        </w:rPr>
        <w:lastRenderedPageBreak/>
        <w:t>Lets create another method from which we will return isLoggedIn value. </w:t>
      </w:r>
    </w:p>
    <w:p w:rsidR="00263D36" w:rsidRDefault="00263D36" w:rsidP="00263D36">
      <w:pPr>
        <w:pStyle w:val="NormalWeb"/>
        <w:spacing w:before="0" w:beforeAutospacing="0" w:after="360" w:afterAutospacing="0" w:line="360" w:lineRule="atLeast"/>
        <w:rPr>
          <w:color w:val="626262"/>
          <w:sz w:val="29"/>
          <w:szCs w:val="29"/>
        </w:rPr>
      </w:pPr>
      <w:r>
        <w:rPr>
          <w:color w:val="626262"/>
          <w:sz w:val="29"/>
          <w:szCs w:val="29"/>
        </w:rPr>
        <w:t>We will be creating a component called SecuredRoute  which would accept the component to which application has to route if the user is authenticated. Otherwise user will be redirected to login component.</w:t>
      </w:r>
    </w:p>
    <w:p w:rsidR="00263D36" w:rsidRDefault="00263D36" w:rsidP="00263D36">
      <w:pPr>
        <w:pStyle w:val="NormalWeb"/>
        <w:spacing w:before="0" w:beforeAutospacing="0" w:after="360" w:afterAutospacing="0" w:line="360" w:lineRule="atLeast"/>
        <w:rPr>
          <w:color w:val="626262"/>
          <w:sz w:val="29"/>
          <w:szCs w:val="29"/>
        </w:rPr>
      </w:pPr>
      <w:r>
        <w:rPr>
          <w:color w:val="626262"/>
          <w:sz w:val="29"/>
          <w:szCs w:val="29"/>
        </w:rPr>
        <w:t>We use Render Properties, we will check if user is logged in or not. If user is Logged in , we will render that respective component else we will redirect to login Component.</w:t>
      </w:r>
    </w:p>
    <w:p w:rsidR="00263D36" w:rsidRDefault="00263D36" w:rsidP="00263D36">
      <w:pPr>
        <w:pStyle w:val="NormalWeb"/>
        <w:spacing w:before="0" w:beforeAutospacing="0" w:after="360" w:afterAutospacing="0" w:line="360" w:lineRule="atLeast"/>
        <w:rPr>
          <w:color w:val="626262"/>
          <w:sz w:val="29"/>
          <w:szCs w:val="29"/>
        </w:rPr>
      </w:pPr>
      <w:r>
        <w:rPr>
          <w:color w:val="626262"/>
          <w:sz w:val="29"/>
          <w:szCs w:val="29"/>
        </w:rPr>
        <w:t>Now lets go to App Component, lets secure our home component and edit profile component by using our securedroute component. </w:t>
      </w:r>
    </w:p>
    <w:p w:rsidR="00263D36" w:rsidRDefault="00263D36" w:rsidP="00263D36">
      <w:pPr>
        <w:pStyle w:val="NormalWeb"/>
        <w:spacing w:before="0" w:beforeAutospacing="0" w:after="360" w:afterAutospacing="0" w:line="360" w:lineRule="atLeast"/>
        <w:rPr>
          <w:color w:val="626262"/>
          <w:sz w:val="29"/>
          <w:szCs w:val="29"/>
        </w:rPr>
      </w:pPr>
      <w:r>
        <w:rPr>
          <w:color w:val="626262"/>
          <w:sz w:val="29"/>
          <w:szCs w:val="29"/>
        </w:rPr>
        <w:t>Save the changes, navigate to the browser. </w:t>
      </w:r>
    </w:p>
    <w:p w:rsidR="00263D36" w:rsidRDefault="00263D36" w:rsidP="00263D36">
      <w:pPr>
        <w:pStyle w:val="NormalWeb"/>
        <w:spacing w:before="0" w:beforeAutospacing="0" w:after="360" w:afterAutospacing="0" w:line="360" w:lineRule="atLeast"/>
        <w:rPr>
          <w:color w:val="626262"/>
          <w:sz w:val="29"/>
          <w:szCs w:val="29"/>
        </w:rPr>
      </w:pPr>
      <w:r>
        <w:rPr>
          <w:color w:val="626262"/>
          <w:sz w:val="29"/>
          <w:szCs w:val="29"/>
        </w:rPr>
        <w:t>Now try to access home or edit profile components, we will not be able to access them. </w:t>
      </w:r>
    </w:p>
    <w:p w:rsidR="00263D36" w:rsidRDefault="00263D36" w:rsidP="00263D36">
      <w:pPr>
        <w:pStyle w:val="NormalWeb"/>
        <w:spacing w:before="0" w:beforeAutospacing="0" w:after="360" w:afterAutospacing="0" w:line="360" w:lineRule="atLeast"/>
        <w:rPr>
          <w:color w:val="626262"/>
          <w:sz w:val="29"/>
          <w:szCs w:val="29"/>
        </w:rPr>
      </w:pPr>
      <w:r>
        <w:rPr>
          <w:color w:val="626262"/>
          <w:sz w:val="29"/>
          <w:szCs w:val="29"/>
        </w:rPr>
        <w:t>Now enter valid credentials, we will be redirected to home component. From there we can access edit profile component. </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useState</w:t>
      </w:r>
      <w:r>
        <w:rPr>
          <w:rStyle w:val="token"/>
          <w:rFonts w:ascii="Consolas" w:hAnsi="Consolas"/>
          <w:color w:val="5F6364"/>
          <w:sz w:val="23"/>
          <w:szCs w:val="23"/>
        </w:rPr>
        <w:t>,</w:t>
      </w:r>
      <w:r>
        <w:rPr>
          <w:rStyle w:val="HTMLCode"/>
          <w:rFonts w:ascii="Consolas" w:hAnsi="Consolas"/>
          <w:color w:val="000000"/>
          <w:sz w:val="23"/>
          <w:szCs w:val="23"/>
        </w:rPr>
        <w:t xml:space="preserve"> Component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ReactDOM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'react-dom'</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import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BrowserRouter</w:t>
      </w:r>
      <w:r>
        <w:rPr>
          <w:rStyle w:val="token"/>
          <w:rFonts w:ascii="Consolas" w:hAnsi="Consolas"/>
          <w:color w:val="5F6364"/>
          <w:sz w:val="23"/>
          <w:szCs w:val="23"/>
        </w:rPr>
        <w:t>,</w:t>
      </w:r>
      <w:r>
        <w:rPr>
          <w:rStyle w:val="HTMLCode"/>
          <w:rFonts w:ascii="Consolas" w:hAnsi="Consolas"/>
          <w:color w:val="000000"/>
          <w:sz w:val="23"/>
          <w:szCs w:val="23"/>
        </w:rPr>
        <w:t xml:space="preserve"> Link</w:t>
      </w:r>
      <w:r>
        <w:rPr>
          <w:rStyle w:val="token"/>
          <w:rFonts w:ascii="Consolas" w:hAnsi="Consolas"/>
          <w:color w:val="5F6364"/>
          <w:sz w:val="23"/>
          <w:szCs w:val="23"/>
        </w:rPr>
        <w:t>,</w:t>
      </w:r>
      <w:r>
        <w:rPr>
          <w:rStyle w:val="HTMLCode"/>
          <w:rFonts w:ascii="Consolas" w:hAnsi="Consolas"/>
          <w:color w:val="000000"/>
          <w:sz w:val="23"/>
          <w:szCs w:val="23"/>
        </w:rPr>
        <w:t xml:space="preserve"> NavLink</w:t>
      </w:r>
      <w:r>
        <w:rPr>
          <w:rStyle w:val="token"/>
          <w:rFonts w:ascii="Consolas" w:hAnsi="Consolas"/>
          <w:color w:val="5F6364"/>
          <w:sz w:val="23"/>
          <w:szCs w:val="23"/>
        </w:rPr>
        <w:t>,</w:t>
      </w:r>
      <w:r>
        <w:rPr>
          <w:rStyle w:val="HTMLCode"/>
          <w:rFonts w:ascii="Consolas" w:hAnsi="Consolas"/>
          <w:color w:val="000000"/>
          <w:sz w:val="23"/>
          <w:szCs w:val="23"/>
        </w:rPr>
        <w:t xml:space="preserve"> Switch</w:t>
      </w:r>
      <w:r>
        <w:rPr>
          <w:rStyle w:val="token"/>
          <w:rFonts w:ascii="Consolas" w:hAnsi="Consolas"/>
          <w:color w:val="5F6364"/>
          <w:sz w:val="23"/>
          <w:szCs w:val="23"/>
        </w:rPr>
        <w:t>,</w:t>
      </w:r>
      <w:r>
        <w:rPr>
          <w:rStyle w:val="HTMLCode"/>
          <w:rFonts w:ascii="Consolas" w:hAnsi="Consolas"/>
          <w:color w:val="000000"/>
          <w:sz w:val="23"/>
          <w:szCs w:val="23"/>
        </w:rPr>
        <w:t xml:space="preserve"> Route</w:t>
      </w:r>
      <w:r>
        <w:rPr>
          <w:rStyle w:val="token"/>
          <w:rFonts w:ascii="Consolas" w:hAnsi="Consolas"/>
          <w:color w:val="5F6364"/>
          <w:sz w:val="23"/>
          <w:szCs w:val="23"/>
        </w:rPr>
        <w:t>,</w:t>
      </w:r>
      <w:r>
        <w:rPr>
          <w:rStyle w:val="HTMLCode"/>
          <w:rFonts w:ascii="Consolas" w:hAnsi="Consolas"/>
          <w:color w:val="000000"/>
          <w:sz w:val="23"/>
          <w:szCs w:val="23"/>
        </w:rPr>
        <w:t xml:space="preserve"> Redirect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from</w:t>
      </w:r>
      <w:r>
        <w:rPr>
          <w:rStyle w:val="HTMLCode"/>
          <w:rFonts w:ascii="Consolas" w:hAnsi="Consolas"/>
          <w:color w:val="000000"/>
          <w:sz w:val="23"/>
          <w:szCs w:val="23"/>
        </w:rPr>
        <w:t xml:space="preserve"> </w:t>
      </w:r>
      <w:r>
        <w:rPr>
          <w:rStyle w:val="token"/>
          <w:rFonts w:ascii="Consolas" w:hAnsi="Consolas"/>
          <w:color w:val="2F9C0A"/>
          <w:sz w:val="23"/>
          <w:szCs w:val="23"/>
        </w:rPr>
        <w:t>'react-router-dom'</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const</w:t>
      </w:r>
      <w:r>
        <w:rPr>
          <w:rStyle w:val="HTMLCode"/>
          <w:rFonts w:ascii="Consolas" w:hAnsi="Consolas"/>
          <w:color w:val="000000"/>
          <w:sz w:val="23"/>
          <w:szCs w:val="23"/>
        </w:rPr>
        <w:t xml:space="preserve"> authentication</w:t>
      </w:r>
      <w:r>
        <w:rPr>
          <w:rStyle w:val="token"/>
          <w:rFonts w:ascii="Consolas" w:hAnsi="Consolas"/>
          <w:color w:val="A67F59"/>
          <w:sz w:val="23"/>
          <w:szCs w:val="23"/>
        </w:rPr>
        <w:t>=</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isLoggedIn</w:t>
      </w:r>
      <w:r>
        <w:rPr>
          <w:rStyle w:val="token"/>
          <w:rFonts w:ascii="Consolas" w:hAnsi="Consolas"/>
          <w:color w:val="A67F59"/>
          <w:sz w:val="23"/>
          <w:szCs w:val="23"/>
        </w:rPr>
        <w:t>:</w:t>
      </w:r>
      <w:r>
        <w:rPr>
          <w:rStyle w:val="token"/>
          <w:rFonts w:ascii="Consolas" w:hAnsi="Consolas"/>
          <w:color w:val="C92C2C"/>
          <w:sz w:val="23"/>
          <w:szCs w:val="23"/>
        </w:rPr>
        <w:t>false</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onAuthentication</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isLoggedIn</w:t>
      </w:r>
      <w:r>
        <w:rPr>
          <w:rStyle w:val="token"/>
          <w:rFonts w:ascii="Consolas" w:hAnsi="Consolas"/>
          <w:color w:val="A67F59"/>
          <w:sz w:val="23"/>
          <w:szCs w:val="23"/>
        </w:rPr>
        <w:t>=</w:t>
      </w:r>
      <w:r>
        <w:rPr>
          <w:rStyle w:val="token"/>
          <w:rFonts w:ascii="Consolas" w:hAnsi="Consolas"/>
          <w:color w:val="C92C2C"/>
          <w:sz w:val="23"/>
          <w:szCs w:val="23"/>
        </w:rPr>
        <w:t>true</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getLogInStatus</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HTMLCode"/>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HTMLCode"/>
          <w:rFonts w:ascii="Consolas" w:hAnsi="Consolas"/>
          <w:color w:val="000000"/>
          <w:sz w:val="23"/>
          <w:szCs w:val="23"/>
        </w:rPr>
        <w:t>isLoggedIn</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lastRenderedPageBreak/>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SecuredRoute</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Route path</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path</w:t>
      </w:r>
      <w:r>
        <w:rPr>
          <w:rStyle w:val="token"/>
          <w:rFonts w:ascii="Consolas" w:hAnsi="Consolas"/>
          <w:color w:val="5F6364"/>
          <w:sz w:val="23"/>
          <w:szCs w:val="23"/>
        </w:rPr>
        <w:t>}</w:t>
      </w:r>
      <w:r>
        <w:rPr>
          <w:rStyle w:val="HTMLCode"/>
          <w:rFonts w:ascii="Consolas" w:hAnsi="Consolas"/>
          <w:color w:val="000000"/>
          <w:sz w:val="23"/>
          <w:szCs w:val="23"/>
        </w:rPr>
        <w:t xml:space="preserve"> render</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000000"/>
          <w:sz w:val="23"/>
          <w:szCs w:val="23"/>
        </w:rPr>
        <w:t>data</w:t>
      </w:r>
      <w:r>
        <w:rPr>
          <w:rStyle w:val="token"/>
          <w:rFonts w:ascii="Consolas" w:hAnsi="Consolas"/>
          <w:color w:val="A67F59"/>
          <w:sz w:val="23"/>
          <w:szCs w:val="23"/>
        </w:rPr>
        <w:t>=&gt;</w:t>
      </w:r>
      <w:r>
        <w:rPr>
          <w:rStyle w:val="HTMLCode"/>
          <w:rFonts w:ascii="Consolas" w:hAnsi="Consolas"/>
          <w:color w:val="000000"/>
          <w:sz w:val="23"/>
          <w:szCs w:val="23"/>
        </w:rPr>
        <w:t>authentication</w:t>
      </w:r>
      <w:r>
        <w:rPr>
          <w:rStyle w:val="token"/>
          <w:rFonts w:ascii="Consolas" w:hAnsi="Consolas"/>
          <w:color w:val="5F6364"/>
          <w:sz w:val="23"/>
          <w:szCs w:val="23"/>
        </w:rPr>
        <w:t>.</w:t>
      </w:r>
      <w:r>
        <w:rPr>
          <w:rStyle w:val="token"/>
          <w:rFonts w:ascii="Consolas" w:hAnsi="Consolas"/>
          <w:color w:val="2F9C0A"/>
          <w:sz w:val="23"/>
          <w:szCs w:val="23"/>
        </w:rPr>
        <w:t>getLogInStatus</w:t>
      </w:r>
      <w:r>
        <w:rPr>
          <w:rStyle w:val="token"/>
          <w:rFonts w:ascii="Consolas" w:hAnsi="Consolas"/>
          <w:color w:val="5F6364"/>
          <w:sz w:val="23"/>
          <w:szCs w:val="23"/>
        </w:rPr>
        <w:t>()</w:t>
      </w:r>
      <w:r>
        <w:rPr>
          <w:rStyle w:val="token"/>
          <w:rFonts w:ascii="Consolas" w:hAnsi="Consolas"/>
          <w:color w:val="A67F59"/>
          <w:sz w:val="23"/>
          <w:szCs w:val="23"/>
        </w:rPr>
        <w:t>?</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 xml:space="preserve">component </w:t>
      </w:r>
      <w:r>
        <w:rPr>
          <w:rStyle w:val="token"/>
          <w:rFonts w:ascii="Consolas" w:hAnsi="Consolas"/>
          <w:color w:val="5F6364"/>
          <w:sz w:val="23"/>
          <w:szCs w:val="23"/>
        </w:rPr>
        <w:t>{</w:t>
      </w:r>
      <w:r>
        <w:rPr>
          <w:rStyle w:val="token"/>
          <w:rFonts w:ascii="Consolas" w:hAnsi="Consolas"/>
          <w:color w:val="A67F59"/>
          <w:sz w:val="23"/>
          <w:szCs w:val="23"/>
        </w:rPr>
        <w:t>...</w:t>
      </w:r>
      <w:r>
        <w:rPr>
          <w:rStyle w:val="HTMLCode"/>
          <w:rFonts w:ascii="Consolas" w:hAnsi="Consolas"/>
          <w:color w:val="000000"/>
          <w:sz w:val="23"/>
          <w:szCs w:val="23"/>
        </w:rPr>
        <w:t>data</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props</w:t>
      </w:r>
      <w:r>
        <w:rPr>
          <w:rStyle w:val="token"/>
          <w:rFonts w:ascii="Consolas" w:hAnsi="Consolas"/>
          <w:color w:val="5F6364"/>
          <w:sz w:val="23"/>
          <w:szCs w:val="23"/>
        </w:rPr>
        <w:t>.</w:t>
      </w:r>
      <w:r>
        <w:rPr>
          <w:rStyle w:val="HTMLCode"/>
          <w:rFonts w:ascii="Consolas" w:hAnsi="Consolas"/>
          <w:color w:val="000000"/>
          <w:sz w:val="23"/>
          <w:szCs w:val="23"/>
        </w:rPr>
        <w:t>component</w:t>
      </w:r>
      <w:r>
        <w:rPr>
          <w:rStyle w:val="token"/>
          <w:rFonts w:ascii="Consolas" w:hAnsi="Consolas"/>
          <w:color w:val="A67F59"/>
          <w:sz w:val="23"/>
          <w:szCs w:val="23"/>
        </w:rPr>
        <w:t>&gt;</w:t>
      </w:r>
      <w:r>
        <w:rPr>
          <w:rStyle w:val="token"/>
          <w:rFonts w:ascii="Consolas" w:hAnsi="Consolas"/>
          <w:color w:val="5F6364"/>
          <w:sz w:val="23"/>
          <w:szCs w:val="23"/>
        </w:rPr>
        <w:t>)</w:t>
      </w:r>
      <w:r>
        <w:rPr>
          <w:rStyle w:val="token"/>
          <w:rFonts w:ascii="Consolas" w:hAnsi="Consolas"/>
          <w:color w:val="A67F59"/>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Redirect to</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pathname</w:t>
      </w:r>
      <w:r>
        <w:rPr>
          <w:rStyle w:val="token"/>
          <w:rFonts w:ascii="Consolas" w:hAnsi="Consolas"/>
          <w:color w:val="A67F59"/>
          <w:sz w:val="23"/>
          <w:szCs w:val="23"/>
        </w:rPr>
        <w:t>:</w:t>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Redirect</w:t>
      </w:r>
      <w:r>
        <w:rPr>
          <w:rStyle w:val="token"/>
          <w:rFonts w:ascii="Consolas" w:hAnsi="Consolas"/>
          <w:color w:val="A67F59"/>
          <w:sz w:val="23"/>
          <w:szCs w:val="23"/>
        </w:rPr>
        <w:t>&gt;</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Route</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LogIn</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const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loginData</w:t>
      </w:r>
      <w:r>
        <w:rPr>
          <w:rStyle w:val="token"/>
          <w:rFonts w:ascii="Consolas" w:hAnsi="Consolas"/>
          <w:color w:val="5F6364"/>
          <w:sz w:val="23"/>
          <w:szCs w:val="23"/>
        </w:rPr>
        <w:t>,</w:t>
      </w:r>
      <w:r>
        <w:rPr>
          <w:rStyle w:val="HTMLCode"/>
          <w:rFonts w:ascii="Consolas" w:hAnsi="Consolas"/>
          <w:color w:val="000000"/>
          <w:sz w:val="23"/>
          <w:szCs w:val="23"/>
        </w:rPr>
        <w:t>setLoginData</w:t>
      </w:r>
      <w:r>
        <w:rPr>
          <w:rStyle w:val="token"/>
          <w:rFonts w:ascii="Consolas" w:hAnsi="Consolas"/>
          <w:color w:val="5F6364"/>
          <w:sz w:val="23"/>
          <w:szCs w:val="23"/>
        </w:rPr>
        <w:t>]</w:t>
      </w:r>
      <w:r>
        <w:rPr>
          <w:rStyle w:val="token"/>
          <w:rFonts w:ascii="Consolas" w:hAnsi="Consolas"/>
          <w:color w:val="A67F59"/>
          <w:sz w:val="23"/>
          <w:szCs w:val="23"/>
        </w:rPr>
        <w:t>=</w:t>
      </w:r>
      <w:r>
        <w:rPr>
          <w:rStyle w:val="token"/>
          <w:rFonts w:ascii="Consolas" w:hAnsi="Consolas"/>
          <w:color w:val="2F9C0A"/>
          <w:sz w:val="23"/>
          <w:szCs w:val="23"/>
        </w:rPr>
        <w:t>useState</w:t>
      </w:r>
      <w:r>
        <w:rPr>
          <w:rStyle w:val="token"/>
          <w:rFonts w:ascii="Consolas" w:hAnsi="Consolas"/>
          <w:color w:val="5F6364"/>
          <w:sz w:val="23"/>
          <w:szCs w:val="23"/>
        </w:rPr>
        <w:t>({</w:t>
      </w:r>
      <w:r>
        <w:rPr>
          <w:rStyle w:val="HTMLCode"/>
          <w:rFonts w:ascii="Consolas" w:hAnsi="Consolas"/>
          <w:color w:val="000000"/>
          <w:sz w:val="23"/>
          <w:szCs w:val="23"/>
        </w:rPr>
        <w:t>username</w:t>
      </w:r>
      <w:r>
        <w:rPr>
          <w:rStyle w:val="token"/>
          <w:rFonts w:ascii="Consolas" w:hAnsi="Consolas"/>
          <w:color w:val="A67F59"/>
          <w:sz w:val="23"/>
          <w:szCs w:val="23"/>
        </w:rPr>
        <w:t>:</w:t>
      </w:r>
      <w:r>
        <w:rPr>
          <w:rStyle w:val="token"/>
          <w:rFonts w:ascii="Consolas" w:hAnsi="Consolas"/>
          <w:color w:val="2F9C0A"/>
          <w:sz w:val="23"/>
          <w:szCs w:val="23"/>
        </w:rPr>
        <w:t>''</w:t>
      </w:r>
      <w:r>
        <w:rPr>
          <w:rStyle w:val="token"/>
          <w:rFonts w:ascii="Consolas" w:hAnsi="Consolas"/>
          <w:color w:val="5F6364"/>
          <w:sz w:val="23"/>
          <w:szCs w:val="23"/>
        </w:rPr>
        <w:t>,</w:t>
      </w:r>
      <w:r>
        <w:rPr>
          <w:rStyle w:val="HTMLCode"/>
          <w:rFonts w:ascii="Consolas" w:hAnsi="Consolas"/>
          <w:color w:val="000000"/>
          <w:sz w:val="23"/>
          <w:szCs w:val="23"/>
        </w:rPr>
        <w:t>password</w:t>
      </w:r>
      <w:r>
        <w:rPr>
          <w:rStyle w:val="token"/>
          <w:rFonts w:ascii="Consolas" w:hAnsi="Consolas"/>
          <w:color w:val="A67F59"/>
          <w:sz w:val="23"/>
          <w:szCs w:val="23"/>
        </w:rPr>
        <w:t>:</w:t>
      </w:r>
      <w:r>
        <w:rPr>
          <w:rStyle w:val="token"/>
          <w:rFonts w:ascii="Consolas" w:hAnsi="Consolas"/>
          <w:color w:val="2F9C0A"/>
          <w:sz w:val="23"/>
          <w:szCs w:val="23"/>
        </w:rPr>
        <w:t>''</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changeLogInData</w:t>
      </w:r>
      <w:r>
        <w:rPr>
          <w:rStyle w:val="token"/>
          <w:rFonts w:ascii="Consolas" w:hAnsi="Consolas"/>
          <w:color w:val="5F6364"/>
          <w:sz w:val="23"/>
          <w:szCs w:val="23"/>
        </w:rPr>
        <w:t>(</w:t>
      </w:r>
      <w:r>
        <w:rPr>
          <w:rStyle w:val="token"/>
          <w:rFonts w:ascii="Consolas" w:hAnsi="Consolas"/>
          <w:color w:val="000000"/>
          <w:sz w:val="23"/>
          <w:szCs w:val="23"/>
        </w:rPr>
        <w:t>e</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setLoginData</w:t>
      </w:r>
      <w:r>
        <w:rPr>
          <w:rStyle w:val="token"/>
          <w:rFonts w:ascii="Consolas" w:hAnsi="Consolas"/>
          <w:color w:val="5F6364"/>
          <w:sz w:val="23"/>
          <w:szCs w:val="23"/>
        </w:rPr>
        <w:t>({</w:t>
      </w:r>
      <w:r>
        <w:rPr>
          <w:rStyle w:val="token"/>
          <w:rFonts w:ascii="Consolas" w:hAnsi="Consolas"/>
          <w:color w:val="A67F59"/>
          <w:sz w:val="23"/>
          <w:szCs w:val="23"/>
        </w:rPr>
        <w:t>...</w:t>
      </w:r>
      <w:r>
        <w:rPr>
          <w:rStyle w:val="HTMLCode"/>
          <w:rFonts w:ascii="Consolas" w:hAnsi="Consolas"/>
          <w:color w:val="000000"/>
          <w:sz w:val="23"/>
          <w:szCs w:val="23"/>
        </w:rPr>
        <w:t>loginData</w:t>
      </w:r>
      <w:r>
        <w:rPr>
          <w:rStyle w:val="token"/>
          <w:rFonts w:ascii="Consolas" w:hAnsi="Consolas"/>
          <w:color w:val="5F6364"/>
          <w:sz w:val="23"/>
          <w:szCs w:val="23"/>
        </w:rPr>
        <w:t>,[</w:t>
      </w:r>
      <w:r>
        <w:rPr>
          <w:rStyle w:val="HTMLCode"/>
          <w:rFonts w:ascii="Consolas" w:hAnsi="Consolas"/>
          <w:color w:val="000000"/>
          <w:sz w:val="23"/>
          <w:szCs w:val="23"/>
        </w:rPr>
        <w:t>e</w:t>
      </w:r>
      <w:r>
        <w:rPr>
          <w:rStyle w:val="token"/>
          <w:rFonts w:ascii="Consolas" w:hAnsi="Consolas"/>
          <w:color w:val="5F6364"/>
          <w:sz w:val="23"/>
          <w:szCs w:val="23"/>
        </w:rPr>
        <w:t>.</w:t>
      </w:r>
      <w:r>
        <w:rPr>
          <w:rStyle w:val="HTMLCode"/>
          <w:rFonts w:ascii="Consolas" w:hAnsi="Consolas"/>
          <w:color w:val="000000"/>
          <w:sz w:val="23"/>
          <w:szCs w:val="23"/>
        </w:rPr>
        <w:t>target</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r>
        <w:rPr>
          <w:rStyle w:val="token"/>
          <w:rFonts w:ascii="Consolas" w:hAnsi="Consolas"/>
          <w:color w:val="A67F59"/>
          <w:sz w:val="23"/>
          <w:szCs w:val="23"/>
        </w:rPr>
        <w:t>:</w:t>
      </w:r>
      <w:r>
        <w:rPr>
          <w:rStyle w:val="HTMLCode"/>
          <w:rFonts w:ascii="Consolas" w:hAnsi="Consolas"/>
          <w:color w:val="000000"/>
          <w:sz w:val="23"/>
          <w:szCs w:val="23"/>
        </w:rPr>
        <w:t>e</w:t>
      </w:r>
      <w:r>
        <w:rPr>
          <w:rStyle w:val="token"/>
          <w:rFonts w:ascii="Consolas" w:hAnsi="Consolas"/>
          <w:color w:val="5F6364"/>
          <w:sz w:val="23"/>
          <w:szCs w:val="23"/>
        </w:rPr>
        <w:t>.</w:t>
      </w:r>
      <w:r>
        <w:rPr>
          <w:rStyle w:val="HTMLCode"/>
          <w:rFonts w:ascii="Consolas" w:hAnsi="Consolas"/>
          <w:color w:val="000000"/>
          <w:sz w:val="23"/>
          <w:szCs w:val="23"/>
        </w:rPr>
        <w:t>target</w:t>
      </w:r>
      <w:r>
        <w:rPr>
          <w:rStyle w:val="token"/>
          <w:rFonts w:ascii="Consolas" w:hAnsi="Consolas"/>
          <w:color w:val="5F6364"/>
          <w:sz w:val="23"/>
          <w:szCs w:val="23"/>
        </w:rPr>
        <w:t>.</w:t>
      </w:r>
      <w:r>
        <w:rPr>
          <w:rStyle w:val="HTMLCode"/>
          <w:rFonts w:ascii="Consolas" w:hAnsi="Consolas"/>
          <w:color w:val="000000"/>
          <w:sz w:val="23"/>
          <w:szCs w:val="23"/>
        </w:rPr>
        <w:t>value</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onLogIn</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fetch</w:t>
      </w:r>
      <w:r>
        <w:rPr>
          <w:rStyle w:val="token"/>
          <w:rFonts w:ascii="Consolas" w:hAnsi="Consolas"/>
          <w:color w:val="5F6364"/>
          <w:sz w:val="23"/>
          <w:szCs w:val="23"/>
        </w:rPr>
        <w:t>(</w:t>
      </w:r>
      <w:r>
        <w:rPr>
          <w:rStyle w:val="token"/>
          <w:rFonts w:ascii="Consolas" w:hAnsi="Consolas"/>
          <w:color w:val="2F9C0A"/>
          <w:sz w:val="23"/>
          <w:szCs w:val="23"/>
        </w:rPr>
        <w:t>"https://localhost:44306/api/Test"</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method</w:t>
      </w:r>
      <w:r>
        <w:rPr>
          <w:rStyle w:val="token"/>
          <w:rFonts w:ascii="Consolas" w:hAnsi="Consolas"/>
          <w:color w:val="A67F59"/>
          <w:sz w:val="23"/>
          <w:szCs w:val="23"/>
        </w:rPr>
        <w:t>:</w:t>
      </w:r>
      <w:r>
        <w:rPr>
          <w:rStyle w:val="token"/>
          <w:rFonts w:ascii="Consolas" w:hAnsi="Consolas"/>
          <w:color w:val="2F9C0A"/>
          <w:sz w:val="23"/>
          <w:szCs w:val="23"/>
        </w:rPr>
        <w:t>'POST'</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headers</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2F9C0A"/>
          <w:sz w:val="23"/>
          <w:szCs w:val="23"/>
        </w:rPr>
        <w:t>'Content-type'</w:t>
      </w:r>
      <w:r>
        <w:rPr>
          <w:rStyle w:val="token"/>
          <w:rFonts w:ascii="Consolas" w:hAnsi="Consolas"/>
          <w:color w:val="A67F59"/>
          <w:sz w:val="23"/>
          <w:szCs w:val="23"/>
        </w:rPr>
        <w:t>:</w:t>
      </w:r>
      <w:r>
        <w:rPr>
          <w:rStyle w:val="token"/>
          <w:rFonts w:ascii="Consolas" w:hAnsi="Consolas"/>
          <w:color w:val="2F9C0A"/>
          <w:sz w:val="23"/>
          <w:szCs w:val="23"/>
        </w:rPr>
        <w:t>'application/json'</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body</w:t>
      </w:r>
      <w:r>
        <w:rPr>
          <w:rStyle w:val="token"/>
          <w:rFonts w:ascii="Consolas" w:hAnsi="Consolas"/>
          <w:color w:val="A67F59"/>
          <w:sz w:val="23"/>
          <w:szCs w:val="23"/>
        </w:rPr>
        <w:t>:</w:t>
      </w:r>
      <w:r>
        <w:rPr>
          <w:rStyle w:val="token"/>
          <w:rFonts w:ascii="Consolas" w:hAnsi="Consolas"/>
          <w:color w:val="C92C2C"/>
          <w:sz w:val="23"/>
          <w:szCs w:val="23"/>
        </w:rPr>
        <w:t>JSON</w:t>
      </w:r>
      <w:r>
        <w:rPr>
          <w:rStyle w:val="token"/>
          <w:rFonts w:ascii="Consolas" w:hAnsi="Consolas"/>
          <w:color w:val="5F6364"/>
          <w:sz w:val="23"/>
          <w:szCs w:val="23"/>
        </w:rPr>
        <w:t>.</w:t>
      </w:r>
      <w:r>
        <w:rPr>
          <w:rStyle w:val="token"/>
          <w:rFonts w:ascii="Consolas" w:hAnsi="Consolas"/>
          <w:color w:val="2F9C0A"/>
          <w:sz w:val="23"/>
          <w:szCs w:val="23"/>
        </w:rPr>
        <w:t>stringify</w:t>
      </w:r>
      <w:r>
        <w:rPr>
          <w:rStyle w:val="token"/>
          <w:rFonts w:ascii="Consolas" w:hAnsi="Consolas"/>
          <w:color w:val="5F6364"/>
          <w:sz w:val="23"/>
          <w:szCs w:val="23"/>
        </w:rPr>
        <w:t>(</w:t>
      </w:r>
      <w:r>
        <w:rPr>
          <w:rStyle w:val="HTMLCode"/>
          <w:rFonts w:ascii="Consolas" w:hAnsi="Consolas"/>
          <w:color w:val="000000"/>
          <w:sz w:val="23"/>
          <w:szCs w:val="23"/>
        </w:rPr>
        <w:t>loginData</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then</w:t>
      </w:r>
      <w:r>
        <w:rPr>
          <w:rStyle w:val="token"/>
          <w:rFonts w:ascii="Consolas" w:hAnsi="Consolas"/>
          <w:color w:val="5F6364"/>
          <w:sz w:val="23"/>
          <w:szCs w:val="23"/>
        </w:rPr>
        <w:t>(</w:t>
      </w:r>
      <w:r>
        <w:rPr>
          <w:rStyle w:val="token"/>
          <w:rFonts w:ascii="Consolas" w:hAnsi="Consolas"/>
          <w:color w:val="000000"/>
          <w:sz w:val="23"/>
          <w:szCs w:val="23"/>
        </w:rPr>
        <w:t>r</w:t>
      </w:r>
      <w:r>
        <w:rPr>
          <w:rStyle w:val="token"/>
          <w:rFonts w:ascii="Consolas" w:hAnsi="Consolas"/>
          <w:color w:val="A67F59"/>
          <w:sz w:val="23"/>
          <w:szCs w:val="23"/>
        </w:rPr>
        <w:t>=&gt;</w:t>
      </w:r>
      <w:r>
        <w:rPr>
          <w:rStyle w:val="HTMLCode"/>
          <w:rFonts w:ascii="Consolas" w:hAnsi="Consolas"/>
          <w:color w:val="000000"/>
          <w:sz w:val="23"/>
          <w:szCs w:val="23"/>
        </w:rPr>
        <w:t>r</w:t>
      </w:r>
      <w:r>
        <w:rPr>
          <w:rStyle w:val="token"/>
          <w:rFonts w:ascii="Consolas" w:hAnsi="Consolas"/>
          <w:color w:val="5F6364"/>
          <w:sz w:val="23"/>
          <w:szCs w:val="23"/>
        </w:rPr>
        <w:t>.</w:t>
      </w:r>
      <w:r>
        <w:rPr>
          <w:rStyle w:val="token"/>
          <w:rFonts w:ascii="Consolas" w:hAnsi="Consolas"/>
          <w:color w:val="2F9C0A"/>
          <w:sz w:val="23"/>
          <w:szCs w:val="23"/>
        </w:rPr>
        <w:t>json</w:t>
      </w:r>
      <w:r>
        <w:rPr>
          <w:rStyle w:val="token"/>
          <w:rFonts w:ascii="Consolas" w:hAnsi="Consolas"/>
          <w:color w:val="5F6364"/>
          <w:sz w:val="23"/>
          <w:szCs w:val="23"/>
        </w:rPr>
        <w:t>()).</w:t>
      </w:r>
      <w:r>
        <w:rPr>
          <w:rStyle w:val="token"/>
          <w:rFonts w:ascii="Consolas" w:hAnsi="Consolas"/>
          <w:color w:val="2F9C0A"/>
          <w:sz w:val="23"/>
          <w:szCs w:val="23"/>
        </w:rPr>
        <w:t>then</w:t>
      </w:r>
      <w:r>
        <w:rPr>
          <w:rStyle w:val="token"/>
          <w:rFonts w:ascii="Consolas" w:hAnsi="Consolas"/>
          <w:color w:val="5F6364"/>
          <w:sz w:val="23"/>
          <w:szCs w:val="23"/>
        </w:rPr>
        <w:t>(</w:t>
      </w:r>
      <w:r>
        <w:rPr>
          <w:rStyle w:val="token"/>
          <w:rFonts w:ascii="Consolas" w:hAnsi="Consolas"/>
          <w:color w:val="000000"/>
          <w:sz w:val="23"/>
          <w:szCs w:val="23"/>
        </w:rPr>
        <w:t>result</w:t>
      </w:r>
      <w:r>
        <w:rPr>
          <w:rStyle w:val="token"/>
          <w:rFonts w:ascii="Consolas" w:hAnsi="Consolas"/>
          <w:color w:val="A67F59"/>
          <w:sz w:val="23"/>
          <w:szCs w:val="23"/>
        </w:rPr>
        <w:t>=&gt;</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if</w:t>
      </w:r>
      <w:r>
        <w:rPr>
          <w:rStyle w:val="token"/>
          <w:rFonts w:ascii="Consolas" w:hAnsi="Consolas"/>
          <w:color w:val="5F6364"/>
          <w:sz w:val="23"/>
          <w:szCs w:val="23"/>
        </w:rPr>
        <w:t>(</w:t>
      </w:r>
      <w:r>
        <w:rPr>
          <w:rStyle w:val="HTMLCode"/>
          <w:rFonts w:ascii="Consolas" w:hAnsi="Consolas"/>
          <w:color w:val="000000"/>
          <w:sz w:val="23"/>
          <w:szCs w:val="23"/>
        </w:rPr>
        <w:t>result</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authentication</w:t>
      </w:r>
      <w:r>
        <w:rPr>
          <w:rStyle w:val="token"/>
          <w:rFonts w:ascii="Consolas" w:hAnsi="Consolas"/>
          <w:color w:val="5F6364"/>
          <w:sz w:val="23"/>
          <w:szCs w:val="23"/>
        </w:rPr>
        <w:t>.</w:t>
      </w:r>
      <w:r>
        <w:rPr>
          <w:rStyle w:val="token"/>
          <w:rFonts w:ascii="Consolas" w:hAnsi="Consolas"/>
          <w:color w:val="2F9C0A"/>
          <w:sz w:val="23"/>
          <w:szCs w:val="23"/>
        </w:rPr>
        <w:t>onAuthentication</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props</w:t>
      </w:r>
      <w:r>
        <w:rPr>
          <w:rStyle w:val="token"/>
          <w:rFonts w:ascii="Consolas" w:hAnsi="Consolas"/>
          <w:color w:val="5F6364"/>
          <w:sz w:val="23"/>
          <w:szCs w:val="23"/>
        </w:rPr>
        <w:t>.</w:t>
      </w:r>
      <w:r>
        <w:rPr>
          <w:rStyle w:val="HTMLCode"/>
          <w:rFonts w:ascii="Consolas" w:hAnsi="Consolas"/>
          <w:color w:val="000000"/>
          <w:sz w:val="23"/>
          <w:szCs w:val="23"/>
        </w:rPr>
        <w:t>history</w:t>
      </w:r>
      <w:r>
        <w:rPr>
          <w:rStyle w:val="token"/>
          <w:rFonts w:ascii="Consolas" w:hAnsi="Consolas"/>
          <w:color w:val="5F6364"/>
          <w:sz w:val="23"/>
          <w:szCs w:val="23"/>
        </w:rPr>
        <w:t>.</w:t>
      </w:r>
      <w:r>
        <w:rPr>
          <w:rStyle w:val="token"/>
          <w:rFonts w:ascii="Consolas" w:hAnsi="Consolas"/>
          <w:color w:val="2F9C0A"/>
          <w:sz w:val="23"/>
          <w:szCs w:val="23"/>
        </w:rPr>
        <w:t>push</w:t>
      </w:r>
      <w:r>
        <w:rPr>
          <w:rStyle w:val="token"/>
          <w:rFonts w:ascii="Consolas" w:hAnsi="Consolas"/>
          <w:color w:val="5F6364"/>
          <w:sz w:val="23"/>
          <w:szCs w:val="23"/>
        </w:rPr>
        <w:t>(</w:t>
      </w:r>
      <w:r>
        <w:rPr>
          <w:rStyle w:val="token"/>
          <w:rFonts w:ascii="Consolas" w:hAnsi="Consolas"/>
          <w:color w:val="2F9C0A"/>
          <w:sz w:val="23"/>
          <w:szCs w:val="23"/>
        </w:rPr>
        <w:t>'/home'</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else</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alert</w:t>
      </w:r>
      <w:r>
        <w:rPr>
          <w:rStyle w:val="token"/>
          <w:rFonts w:ascii="Consolas" w:hAnsi="Consolas"/>
          <w:color w:val="5F6364"/>
          <w:sz w:val="23"/>
          <w:szCs w:val="23"/>
        </w:rPr>
        <w:t>(</w:t>
      </w:r>
      <w:r>
        <w:rPr>
          <w:rStyle w:val="token"/>
          <w:rFonts w:ascii="Consolas" w:hAnsi="Consolas"/>
          <w:color w:val="2F9C0A"/>
          <w:sz w:val="23"/>
          <w:szCs w:val="23"/>
        </w:rPr>
        <w:t>'Invalid UserName or PassWord'</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LogIn</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UserName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loginData</w:t>
      </w:r>
      <w:r>
        <w:rPr>
          <w:rStyle w:val="token"/>
          <w:rFonts w:ascii="Consolas" w:hAnsi="Consolas"/>
          <w:color w:val="5F6364"/>
          <w:sz w:val="23"/>
          <w:szCs w:val="23"/>
        </w:rPr>
        <w:t>.</w:t>
      </w:r>
      <w:r>
        <w:rPr>
          <w:rStyle w:val="HTMLCode"/>
          <w:rFonts w:ascii="Consolas" w:hAnsi="Consolas"/>
          <w:color w:val="000000"/>
          <w:sz w:val="23"/>
          <w:szCs w:val="23"/>
        </w:rPr>
        <w:t>username</w:t>
      </w:r>
      <w:r>
        <w:rPr>
          <w:rStyle w:val="token"/>
          <w:rFonts w:ascii="Consolas" w:hAnsi="Consolas"/>
          <w:color w:val="5F6364"/>
          <w:sz w:val="23"/>
          <w:szCs w:val="23"/>
        </w:rPr>
        <w:t>}</w:t>
      </w:r>
      <w:r>
        <w:rPr>
          <w:rStyle w:val="HTMLCode"/>
          <w:rFonts w:ascii="Consolas" w:hAnsi="Consolas"/>
          <w:color w:val="000000"/>
          <w:sz w:val="23"/>
          <w:szCs w:val="23"/>
        </w:rPr>
        <w:t xml:space="preserve"> </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"username"</w:t>
      </w:r>
      <w:r>
        <w:rPr>
          <w:rStyle w:val="HTMLCode"/>
          <w:rFonts w:ascii="Consolas" w:hAnsi="Consolas"/>
          <w:color w:val="000000"/>
          <w:sz w:val="23"/>
          <w:szCs w:val="23"/>
        </w:rPr>
        <w:t xml:space="preserve"> onChange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changeLogInData</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label</w:t>
      </w:r>
      <w:r>
        <w:rPr>
          <w:rStyle w:val="token"/>
          <w:rFonts w:ascii="Consolas" w:hAnsi="Consolas"/>
          <w:color w:val="A67F59"/>
          <w:sz w:val="23"/>
          <w:szCs w:val="23"/>
        </w:rPr>
        <w:t>&gt;</w:t>
      </w:r>
      <w:r>
        <w:rPr>
          <w:rStyle w:val="HTMLCode"/>
          <w:rFonts w:ascii="Consolas" w:hAnsi="Consolas"/>
          <w:color w:val="000000"/>
          <w:sz w:val="23"/>
          <w:szCs w:val="23"/>
        </w:rPr>
        <w:t xml:space="preserve">PassWord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input type</w:t>
      </w:r>
      <w:r>
        <w:rPr>
          <w:rStyle w:val="token"/>
          <w:rFonts w:ascii="Consolas" w:hAnsi="Consolas"/>
          <w:color w:val="A67F59"/>
          <w:sz w:val="23"/>
          <w:szCs w:val="23"/>
        </w:rPr>
        <w:t>=</w:t>
      </w:r>
      <w:r>
        <w:rPr>
          <w:rStyle w:val="token"/>
          <w:rFonts w:ascii="Consolas" w:hAnsi="Consolas"/>
          <w:color w:val="2F9C0A"/>
          <w:sz w:val="23"/>
          <w:szCs w:val="23"/>
        </w:rPr>
        <w:t>"text"</w:t>
      </w:r>
      <w:r>
        <w:rPr>
          <w:rStyle w:val="HTMLCode"/>
          <w:rFonts w:ascii="Consolas" w:hAnsi="Consolas"/>
          <w:color w:val="000000"/>
          <w:sz w:val="23"/>
          <w:szCs w:val="23"/>
        </w:rPr>
        <w:t xml:space="preserve"> value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loginData</w:t>
      </w:r>
      <w:r>
        <w:rPr>
          <w:rStyle w:val="token"/>
          <w:rFonts w:ascii="Consolas" w:hAnsi="Consolas"/>
          <w:color w:val="5F6364"/>
          <w:sz w:val="23"/>
          <w:szCs w:val="23"/>
        </w:rPr>
        <w:t>.</w:t>
      </w:r>
      <w:r>
        <w:rPr>
          <w:rStyle w:val="HTMLCode"/>
          <w:rFonts w:ascii="Consolas" w:hAnsi="Consolas"/>
          <w:color w:val="000000"/>
          <w:sz w:val="23"/>
          <w:szCs w:val="23"/>
        </w:rPr>
        <w:t>password</w:t>
      </w:r>
      <w:r>
        <w:rPr>
          <w:rStyle w:val="token"/>
          <w:rFonts w:ascii="Consolas" w:hAnsi="Consolas"/>
          <w:color w:val="5F6364"/>
          <w:sz w:val="23"/>
          <w:szCs w:val="23"/>
        </w:rPr>
        <w:t>}</w:t>
      </w:r>
      <w:r>
        <w:rPr>
          <w:rStyle w:val="HTMLCode"/>
          <w:rFonts w:ascii="Consolas" w:hAnsi="Consolas"/>
          <w:color w:val="000000"/>
          <w:sz w:val="23"/>
          <w:szCs w:val="23"/>
        </w:rPr>
        <w:t xml:space="preserve"> </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name</w:t>
      </w:r>
      <w:r>
        <w:rPr>
          <w:rStyle w:val="token"/>
          <w:rFonts w:ascii="Consolas" w:hAnsi="Consolas"/>
          <w:color w:val="A67F59"/>
          <w:sz w:val="23"/>
          <w:szCs w:val="23"/>
        </w:rPr>
        <w:t>=</w:t>
      </w:r>
      <w:r>
        <w:rPr>
          <w:rStyle w:val="token"/>
          <w:rFonts w:ascii="Consolas" w:hAnsi="Consolas"/>
          <w:color w:val="2F9C0A"/>
          <w:sz w:val="23"/>
          <w:szCs w:val="23"/>
        </w:rPr>
        <w:t>"password"</w:t>
      </w:r>
      <w:r>
        <w:rPr>
          <w:rStyle w:val="HTMLCode"/>
          <w:rFonts w:ascii="Consolas" w:hAnsi="Consolas"/>
          <w:color w:val="000000"/>
          <w:sz w:val="23"/>
          <w:szCs w:val="23"/>
        </w:rPr>
        <w:t xml:space="preserve"> onChange</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changeLogInData</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input</w:t>
      </w:r>
      <w:r>
        <w:rPr>
          <w:rStyle w:val="token"/>
          <w:rFonts w:ascii="Consolas" w:hAnsi="Consolas"/>
          <w:color w:val="A67F59"/>
          <w:sz w:val="23"/>
          <w:szCs w:val="23"/>
        </w:rPr>
        <w:t>&gt;&lt;/</w:t>
      </w:r>
      <w:r>
        <w:rPr>
          <w:rStyle w:val="HTMLCode"/>
          <w:rFonts w:ascii="Consolas" w:hAnsi="Consolas"/>
          <w:color w:val="000000"/>
          <w:sz w:val="23"/>
          <w:szCs w:val="23"/>
        </w:rPr>
        <w:t>label</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p</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button onClick</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onLogIn</w:t>
      </w:r>
      <w:r>
        <w:rPr>
          <w:rStyle w:val="token"/>
          <w:rFonts w:ascii="Consolas" w:hAnsi="Consolas"/>
          <w:color w:val="5F6364"/>
          <w:sz w:val="23"/>
          <w:szCs w:val="23"/>
        </w:rPr>
        <w:t>}</w:t>
      </w:r>
      <w:r>
        <w:rPr>
          <w:rStyle w:val="token"/>
          <w:rFonts w:ascii="Consolas" w:hAnsi="Consolas"/>
          <w:color w:val="A67F59"/>
          <w:sz w:val="23"/>
          <w:szCs w:val="23"/>
        </w:rPr>
        <w:t>&gt;</w:t>
      </w:r>
      <w:r>
        <w:rPr>
          <w:rStyle w:val="HTMLCode"/>
          <w:rFonts w:ascii="Consolas" w:hAnsi="Consolas"/>
          <w:color w:val="000000"/>
          <w:sz w:val="23"/>
          <w:szCs w:val="23"/>
        </w:rPr>
        <w:t>LogIn</w:t>
      </w:r>
      <w:r>
        <w:rPr>
          <w:rStyle w:val="token"/>
          <w:rFonts w:ascii="Consolas" w:hAnsi="Consolas"/>
          <w:color w:val="A67F59"/>
          <w:sz w:val="23"/>
          <w:szCs w:val="23"/>
        </w:rPr>
        <w:t>&lt;/</w:t>
      </w:r>
      <w:r>
        <w:rPr>
          <w:rStyle w:val="HTMLCode"/>
          <w:rFonts w:ascii="Consolas" w:hAnsi="Consolas"/>
          <w:color w:val="000000"/>
          <w:sz w:val="23"/>
          <w:szCs w:val="23"/>
        </w:rPr>
        <w:t>button</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Home</w:t>
      </w:r>
      <w:r>
        <w:rPr>
          <w:rStyle w:val="token"/>
          <w:rFonts w:ascii="Consolas" w:hAnsi="Consolas"/>
          <w:color w:val="5F6364"/>
          <w:sz w:val="23"/>
          <w:szCs w:val="23"/>
        </w:rPr>
        <w:t>(</w:t>
      </w:r>
      <w:r>
        <w:rPr>
          <w:rStyle w:val="token"/>
          <w:rFonts w:ascii="Consolas" w:hAnsi="Consolas"/>
          <w:color w:val="000000"/>
          <w:sz w:val="23"/>
          <w:szCs w:val="23"/>
        </w:rPr>
        <w:t>props</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onNext</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props</w:t>
      </w:r>
      <w:r>
        <w:rPr>
          <w:rStyle w:val="token"/>
          <w:rFonts w:ascii="Consolas" w:hAnsi="Consolas"/>
          <w:color w:val="5F6364"/>
          <w:sz w:val="23"/>
          <w:szCs w:val="23"/>
        </w:rPr>
        <w:t>.</w:t>
      </w:r>
      <w:r>
        <w:rPr>
          <w:rStyle w:val="HTMLCode"/>
          <w:rFonts w:ascii="Consolas" w:hAnsi="Consolas"/>
          <w:color w:val="000000"/>
          <w:sz w:val="23"/>
          <w:szCs w:val="23"/>
        </w:rPr>
        <w:t>history</w:t>
      </w:r>
      <w:r>
        <w:rPr>
          <w:rStyle w:val="token"/>
          <w:rFonts w:ascii="Consolas" w:hAnsi="Consolas"/>
          <w:color w:val="5F6364"/>
          <w:sz w:val="23"/>
          <w:szCs w:val="23"/>
        </w:rPr>
        <w:t>.</w:t>
      </w:r>
      <w:r>
        <w:rPr>
          <w:rStyle w:val="token"/>
          <w:rFonts w:ascii="Consolas" w:hAnsi="Consolas"/>
          <w:color w:val="2F9C0A"/>
          <w:sz w:val="23"/>
          <w:szCs w:val="23"/>
        </w:rPr>
        <w:t>replace</w:t>
      </w:r>
      <w:r>
        <w:rPr>
          <w:rStyle w:val="token"/>
          <w:rFonts w:ascii="Consolas" w:hAnsi="Consolas"/>
          <w:color w:val="5F6364"/>
          <w:sz w:val="23"/>
          <w:szCs w:val="23"/>
        </w:rPr>
        <w:t>(</w:t>
      </w:r>
      <w:r>
        <w:rPr>
          <w:rStyle w:val="token"/>
          <w:rFonts w:ascii="Consolas" w:hAnsi="Consolas"/>
          <w:color w:val="2F9C0A"/>
          <w:sz w:val="23"/>
          <w:szCs w:val="23"/>
        </w:rPr>
        <w:t>'/editprofile'</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Home</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 xml:space="preserve">  </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button onClick</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onNext</w:t>
      </w:r>
      <w:r>
        <w:rPr>
          <w:rStyle w:val="token"/>
          <w:rFonts w:ascii="Consolas" w:hAnsi="Consolas"/>
          <w:color w:val="5F6364"/>
          <w:sz w:val="23"/>
          <w:szCs w:val="23"/>
        </w:rPr>
        <w:t>}</w:t>
      </w:r>
      <w:r>
        <w:rPr>
          <w:rStyle w:val="token"/>
          <w:rFonts w:ascii="Consolas" w:hAnsi="Consolas"/>
          <w:color w:val="A67F59"/>
          <w:sz w:val="23"/>
          <w:szCs w:val="23"/>
        </w:rPr>
        <w:t>&gt;</w:t>
      </w:r>
      <w:r>
        <w:rPr>
          <w:rStyle w:val="HTMLCode"/>
          <w:rFonts w:ascii="Consolas" w:hAnsi="Consolas"/>
          <w:color w:val="000000"/>
          <w:sz w:val="23"/>
          <w:szCs w:val="23"/>
        </w:rPr>
        <w:t>Next</w:t>
      </w:r>
      <w:r>
        <w:rPr>
          <w:rStyle w:val="token"/>
          <w:rFonts w:ascii="Consolas" w:hAnsi="Consolas"/>
          <w:color w:val="A67F59"/>
          <w:sz w:val="23"/>
          <w:szCs w:val="23"/>
        </w:rPr>
        <w:t>&lt;/</w:t>
      </w:r>
      <w:r>
        <w:rPr>
          <w:rStyle w:val="HTMLCode"/>
          <w:rFonts w:ascii="Consolas" w:hAnsi="Consolas"/>
          <w:color w:val="000000"/>
          <w:sz w:val="23"/>
          <w:szCs w:val="23"/>
        </w:rPr>
        <w:t>button</w:t>
      </w:r>
      <w:r>
        <w:rPr>
          <w:rStyle w:val="token"/>
          <w:rFonts w:ascii="Consolas" w:hAnsi="Consolas"/>
          <w:color w:val="A67F59"/>
          <w:sz w:val="23"/>
          <w:szCs w:val="23"/>
        </w:rPr>
        <w:t>&gt;</w:t>
      </w:r>
      <w:r>
        <w:rPr>
          <w:rStyle w:val="HTMLCode"/>
          <w:rFonts w:ascii="Consolas" w:hAnsi="Consolas"/>
          <w:color w:val="000000"/>
          <w:sz w:val="23"/>
          <w:szCs w:val="23"/>
        </w:rPr>
        <w:t xml:space="preserve">    </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EditProfile</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Edit Profile</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App</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r>
        <w:rPr>
          <w:rStyle w:val="HTMLCode"/>
          <w:rFonts w:ascii="Consolas" w:hAnsi="Consolas"/>
          <w:color w:val="000000"/>
          <w:sz w:val="23"/>
          <w:szCs w:val="23"/>
        </w:rPr>
        <w:t>Welcome to App Component</w:t>
      </w:r>
      <w:r>
        <w:rPr>
          <w:rStyle w:val="token"/>
          <w:rFonts w:ascii="Consolas" w:hAnsi="Consolas"/>
          <w:color w:val="A67F59"/>
          <w:sz w:val="23"/>
          <w:szCs w:val="23"/>
        </w:rPr>
        <w:t>...&lt;/</w:t>
      </w:r>
      <w:r>
        <w:rPr>
          <w:rStyle w:val="HTMLCode"/>
          <w:rFonts w:ascii="Consolas" w:hAnsi="Consolas"/>
          <w:color w:val="000000"/>
          <w:sz w:val="23"/>
          <w:szCs w:val="23"/>
        </w:rPr>
        <w:t>h2</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Link to</w:t>
      </w:r>
      <w:r>
        <w:rPr>
          <w:rStyle w:val="token"/>
          <w:rFonts w:ascii="Consolas" w:hAnsi="Consolas"/>
          <w:color w:val="A67F59"/>
          <w:sz w:val="23"/>
          <w:szCs w:val="23"/>
        </w:rPr>
        <w:t>=</w:t>
      </w:r>
      <w:r>
        <w:rPr>
          <w:rStyle w:val="token"/>
          <w:rFonts w:ascii="Consolas" w:hAnsi="Consolas"/>
          <w:color w:val="2F9C0A"/>
          <w:sz w:val="23"/>
          <w:szCs w:val="23"/>
        </w:rPr>
        <w:t>"/"</w:t>
      </w:r>
      <w:r>
        <w:rPr>
          <w:rStyle w:val="token"/>
          <w:rFonts w:ascii="Consolas" w:hAnsi="Consolas"/>
          <w:color w:val="A67F59"/>
          <w:sz w:val="23"/>
          <w:szCs w:val="23"/>
        </w:rPr>
        <w:t>&gt;</w:t>
      </w:r>
      <w:r>
        <w:rPr>
          <w:rStyle w:val="HTMLCode"/>
          <w:rFonts w:ascii="Consolas" w:hAnsi="Consolas"/>
          <w:color w:val="000000"/>
          <w:sz w:val="23"/>
          <w:szCs w:val="23"/>
        </w:rPr>
        <w:t>LogIn</w:t>
      </w:r>
      <w:r>
        <w:rPr>
          <w:rStyle w:val="token"/>
          <w:rFonts w:ascii="Consolas" w:hAnsi="Consolas"/>
          <w:color w:val="A67F59"/>
          <w:sz w:val="23"/>
          <w:szCs w:val="23"/>
        </w:rPr>
        <w:t>&lt;/</w:t>
      </w:r>
      <w:r>
        <w:rPr>
          <w:rStyle w:val="HTMLCode"/>
          <w:rFonts w:ascii="Consolas" w:hAnsi="Consolas"/>
          <w:color w:val="000000"/>
          <w:sz w:val="23"/>
          <w:szCs w:val="23"/>
        </w:rPr>
        <w:t>Link</w:t>
      </w:r>
      <w:r>
        <w:rPr>
          <w:rStyle w:val="token"/>
          <w:rFonts w:ascii="Consolas" w:hAnsi="Consolas"/>
          <w:color w:val="A67F59"/>
          <w:sz w:val="23"/>
          <w:szCs w:val="23"/>
        </w:rPr>
        <w:t>&gt;&amp;</w:t>
      </w:r>
      <w:r>
        <w:rPr>
          <w:rStyle w:val="HTMLCode"/>
          <w:rFonts w:ascii="Consolas" w:hAnsi="Consolas"/>
          <w:color w:val="000000"/>
          <w:sz w:val="23"/>
          <w:szCs w:val="23"/>
        </w:rPr>
        <w:t>nbsp</w:t>
      </w:r>
      <w:r>
        <w:rPr>
          <w:rStyle w:val="token"/>
          <w:rFonts w:ascii="Consolas" w:hAnsi="Consolas"/>
          <w:color w:val="5F6364"/>
          <w:sz w:val="23"/>
          <w:szCs w:val="23"/>
        </w:rPr>
        <w:t>;</w:t>
      </w:r>
      <w:r>
        <w:rPr>
          <w:rStyle w:val="token"/>
          <w:rFonts w:ascii="Consolas" w:hAnsi="Consolas"/>
          <w:color w:val="A67F59"/>
          <w:sz w:val="23"/>
          <w:szCs w:val="23"/>
        </w:rPr>
        <w:t>&amp;</w:t>
      </w:r>
      <w:r>
        <w:rPr>
          <w:rStyle w:val="HTMLCode"/>
          <w:rFonts w:ascii="Consolas" w:hAnsi="Consolas"/>
          <w:color w:val="000000"/>
          <w:sz w:val="23"/>
          <w:szCs w:val="23"/>
        </w:rPr>
        <w:t>nbsp</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NavLink to</w:t>
      </w:r>
      <w:r>
        <w:rPr>
          <w:rStyle w:val="token"/>
          <w:rFonts w:ascii="Consolas" w:hAnsi="Consolas"/>
          <w:color w:val="A67F59"/>
          <w:sz w:val="23"/>
          <w:szCs w:val="23"/>
        </w:rPr>
        <w:t>=</w:t>
      </w:r>
      <w:r>
        <w:rPr>
          <w:rStyle w:val="token"/>
          <w:rFonts w:ascii="Consolas" w:hAnsi="Consolas"/>
          <w:color w:val="2F9C0A"/>
          <w:sz w:val="23"/>
          <w:szCs w:val="23"/>
        </w:rPr>
        <w:t>"/home"</w:t>
      </w:r>
      <w:r>
        <w:rPr>
          <w:rStyle w:val="HTMLCode"/>
          <w:rFonts w:ascii="Consolas" w:hAnsi="Consolas"/>
          <w:color w:val="000000"/>
          <w:sz w:val="23"/>
          <w:szCs w:val="23"/>
        </w:rPr>
        <w:t xml:space="preserve"> activeClassName</w:t>
      </w:r>
      <w:r>
        <w:rPr>
          <w:rStyle w:val="token"/>
          <w:rFonts w:ascii="Consolas" w:hAnsi="Consolas"/>
          <w:color w:val="A67F59"/>
          <w:sz w:val="23"/>
          <w:szCs w:val="23"/>
        </w:rPr>
        <w:t>=</w:t>
      </w:r>
      <w:r>
        <w:rPr>
          <w:rStyle w:val="token"/>
          <w:rFonts w:ascii="Consolas" w:hAnsi="Consolas"/>
          <w:color w:val="2F9C0A"/>
          <w:sz w:val="23"/>
          <w:szCs w:val="23"/>
        </w:rPr>
        <w:t>"testClass"</w:t>
      </w:r>
      <w:r>
        <w:rPr>
          <w:rStyle w:val="token"/>
          <w:rFonts w:ascii="Consolas" w:hAnsi="Consolas"/>
          <w:color w:val="A67F59"/>
          <w:sz w:val="23"/>
          <w:szCs w:val="23"/>
        </w:rPr>
        <w:t>&gt;</w:t>
      </w:r>
      <w:r>
        <w:rPr>
          <w:rStyle w:val="HTMLCode"/>
          <w:rFonts w:ascii="Consolas" w:hAnsi="Consolas"/>
          <w:color w:val="000000"/>
          <w:sz w:val="23"/>
          <w:szCs w:val="23"/>
        </w:rPr>
        <w:t>Home</w:t>
      </w:r>
      <w:r>
        <w:rPr>
          <w:rStyle w:val="token"/>
          <w:rFonts w:ascii="Consolas" w:hAnsi="Consolas"/>
          <w:color w:val="A67F59"/>
          <w:sz w:val="23"/>
          <w:szCs w:val="23"/>
        </w:rPr>
        <w:t>&lt;/</w:t>
      </w:r>
      <w:r>
        <w:rPr>
          <w:rStyle w:val="HTMLCode"/>
          <w:rFonts w:ascii="Consolas" w:hAnsi="Consolas"/>
          <w:color w:val="000000"/>
          <w:sz w:val="23"/>
          <w:szCs w:val="23"/>
        </w:rPr>
        <w:t>NavLink</w:t>
      </w:r>
      <w:r>
        <w:rPr>
          <w:rStyle w:val="token"/>
          <w:rFonts w:ascii="Consolas" w:hAnsi="Consolas"/>
          <w:color w:val="A67F59"/>
          <w:sz w:val="23"/>
          <w:szCs w:val="23"/>
        </w:rPr>
        <w:t>&gt;&amp;</w:t>
      </w:r>
      <w:r>
        <w:rPr>
          <w:rStyle w:val="HTMLCode"/>
          <w:rFonts w:ascii="Consolas" w:hAnsi="Consolas"/>
          <w:color w:val="000000"/>
          <w:sz w:val="23"/>
          <w:szCs w:val="23"/>
        </w:rPr>
        <w:t>nbsp</w:t>
      </w:r>
      <w:r>
        <w:rPr>
          <w:rStyle w:val="token"/>
          <w:rFonts w:ascii="Consolas" w:hAnsi="Consolas"/>
          <w:color w:val="5F6364"/>
          <w:sz w:val="23"/>
          <w:szCs w:val="23"/>
        </w:rPr>
        <w:t>;</w:t>
      </w:r>
      <w:r>
        <w:rPr>
          <w:rStyle w:val="token"/>
          <w:rFonts w:ascii="Consolas" w:hAnsi="Consolas"/>
          <w:color w:val="A67F59"/>
          <w:sz w:val="23"/>
          <w:szCs w:val="23"/>
        </w:rPr>
        <w:t>&amp;</w:t>
      </w:r>
      <w:r>
        <w:rPr>
          <w:rStyle w:val="HTMLCode"/>
          <w:rFonts w:ascii="Consolas" w:hAnsi="Consolas"/>
          <w:color w:val="000000"/>
          <w:sz w:val="23"/>
          <w:szCs w:val="23"/>
        </w:rPr>
        <w:t>nbsp</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NavLink to</w:t>
      </w:r>
      <w:r>
        <w:rPr>
          <w:rStyle w:val="token"/>
          <w:rFonts w:ascii="Consolas" w:hAnsi="Consolas"/>
          <w:color w:val="A67F59"/>
          <w:sz w:val="23"/>
          <w:szCs w:val="23"/>
        </w:rPr>
        <w:t>=</w:t>
      </w:r>
      <w:r>
        <w:rPr>
          <w:rStyle w:val="token"/>
          <w:rFonts w:ascii="Consolas" w:hAnsi="Consolas"/>
          <w:color w:val="2F9C0A"/>
          <w:sz w:val="23"/>
          <w:szCs w:val="23"/>
        </w:rPr>
        <w:t>"/editprofile"</w:t>
      </w:r>
      <w:r>
        <w:rPr>
          <w:rStyle w:val="HTMLCode"/>
          <w:rFonts w:ascii="Consolas" w:hAnsi="Consolas"/>
          <w:color w:val="000000"/>
          <w:sz w:val="23"/>
          <w:szCs w:val="23"/>
        </w:rPr>
        <w:t xml:space="preserve"> activeClassName</w:t>
      </w:r>
      <w:r>
        <w:rPr>
          <w:rStyle w:val="token"/>
          <w:rFonts w:ascii="Consolas" w:hAnsi="Consolas"/>
          <w:color w:val="A67F59"/>
          <w:sz w:val="23"/>
          <w:szCs w:val="23"/>
        </w:rPr>
        <w:t>=</w:t>
      </w:r>
      <w:r>
        <w:rPr>
          <w:rStyle w:val="token"/>
          <w:rFonts w:ascii="Consolas" w:hAnsi="Consolas"/>
          <w:color w:val="2F9C0A"/>
          <w:sz w:val="23"/>
          <w:szCs w:val="23"/>
        </w:rPr>
        <w:t>"testClass"</w:t>
      </w:r>
      <w:r>
        <w:rPr>
          <w:rStyle w:val="token"/>
          <w:rFonts w:ascii="Consolas" w:hAnsi="Consolas"/>
          <w:color w:val="A67F59"/>
          <w:sz w:val="23"/>
          <w:szCs w:val="23"/>
        </w:rPr>
        <w:t>&gt;</w:t>
      </w:r>
      <w:r>
        <w:rPr>
          <w:rStyle w:val="HTMLCode"/>
          <w:rFonts w:ascii="Consolas" w:hAnsi="Consolas"/>
          <w:color w:val="000000"/>
          <w:sz w:val="23"/>
          <w:szCs w:val="23"/>
        </w:rPr>
        <w:t>Edit Profile</w:t>
      </w:r>
      <w:r>
        <w:rPr>
          <w:rStyle w:val="token"/>
          <w:rFonts w:ascii="Consolas" w:hAnsi="Consolas"/>
          <w:color w:val="A67F59"/>
          <w:sz w:val="23"/>
          <w:szCs w:val="23"/>
        </w:rPr>
        <w:t>&lt;/</w:t>
      </w:r>
      <w:r>
        <w:rPr>
          <w:rStyle w:val="HTMLCode"/>
          <w:rFonts w:ascii="Consolas" w:hAnsi="Consolas"/>
          <w:color w:val="000000"/>
          <w:sz w:val="23"/>
          <w:szCs w:val="23"/>
        </w:rPr>
        <w:t>NavLink</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Switch</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Route exact path</w:t>
      </w:r>
      <w:r>
        <w:rPr>
          <w:rStyle w:val="token"/>
          <w:rFonts w:ascii="Consolas" w:hAnsi="Consolas"/>
          <w:color w:val="A67F59"/>
          <w:sz w:val="23"/>
          <w:szCs w:val="23"/>
        </w:rPr>
        <w:t>=</w:t>
      </w:r>
      <w:r>
        <w:rPr>
          <w:rStyle w:val="token"/>
          <w:rFonts w:ascii="Consolas" w:hAnsi="Consolas"/>
          <w:color w:val="2F9C0A"/>
          <w:sz w:val="23"/>
          <w:szCs w:val="23"/>
        </w:rPr>
        <w:t>"/"</w:t>
      </w:r>
      <w:r>
        <w:rPr>
          <w:rStyle w:val="HTMLCode"/>
          <w:rFonts w:ascii="Consolas" w:hAnsi="Consolas"/>
          <w:color w:val="000000"/>
          <w:sz w:val="23"/>
          <w:szCs w:val="23"/>
        </w:rPr>
        <w:t xml:space="preserve"> component</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LogIn</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Route</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SecuredRoute  path</w:t>
      </w:r>
      <w:r>
        <w:rPr>
          <w:rStyle w:val="token"/>
          <w:rFonts w:ascii="Consolas" w:hAnsi="Consolas"/>
          <w:color w:val="A67F59"/>
          <w:sz w:val="23"/>
          <w:szCs w:val="23"/>
        </w:rPr>
        <w:t>=</w:t>
      </w:r>
      <w:r>
        <w:rPr>
          <w:rStyle w:val="token"/>
          <w:rFonts w:ascii="Consolas" w:hAnsi="Consolas"/>
          <w:color w:val="2F9C0A"/>
          <w:sz w:val="23"/>
          <w:szCs w:val="23"/>
        </w:rPr>
        <w:t>"/home"</w:t>
      </w:r>
      <w:r>
        <w:rPr>
          <w:rStyle w:val="HTMLCode"/>
          <w:rFonts w:ascii="Consolas" w:hAnsi="Consolas"/>
          <w:color w:val="000000"/>
          <w:sz w:val="23"/>
          <w:szCs w:val="23"/>
        </w:rPr>
        <w:t xml:space="preserve"> component</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Home</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SecuredRoute</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SecuredRoute  path</w:t>
      </w:r>
      <w:r>
        <w:rPr>
          <w:rStyle w:val="token"/>
          <w:rFonts w:ascii="Consolas" w:hAnsi="Consolas"/>
          <w:color w:val="A67F59"/>
          <w:sz w:val="23"/>
          <w:szCs w:val="23"/>
        </w:rPr>
        <w:t>=</w:t>
      </w:r>
      <w:r>
        <w:rPr>
          <w:rStyle w:val="token"/>
          <w:rFonts w:ascii="Consolas" w:hAnsi="Consolas"/>
          <w:color w:val="2F9C0A"/>
          <w:sz w:val="23"/>
          <w:szCs w:val="23"/>
        </w:rPr>
        <w:t>"/editprofile"</w:t>
      </w:r>
      <w:r>
        <w:rPr>
          <w:rStyle w:val="HTMLCode"/>
          <w:rFonts w:ascii="Consolas" w:hAnsi="Consolas"/>
          <w:color w:val="000000"/>
          <w:sz w:val="23"/>
          <w:szCs w:val="23"/>
        </w:rPr>
        <w:t xml:space="preserve"> component</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EditProfile</w:t>
      </w:r>
      <w:r>
        <w:rPr>
          <w:rStyle w:val="token"/>
          <w:rFonts w:ascii="Consolas" w:hAnsi="Consolas"/>
          <w:color w:val="5F6364"/>
          <w:sz w:val="23"/>
          <w:szCs w:val="23"/>
        </w:rPr>
        <w:t>}</w:t>
      </w:r>
      <w:r>
        <w:rPr>
          <w:rStyle w:val="token"/>
          <w:rFonts w:ascii="Consolas" w:hAnsi="Consolas"/>
          <w:color w:val="A67F59"/>
          <w:sz w:val="23"/>
          <w:szCs w:val="23"/>
        </w:rPr>
        <w:t>&gt;&lt;/</w:t>
      </w:r>
      <w:r>
        <w:rPr>
          <w:rStyle w:val="HTMLCode"/>
          <w:rFonts w:ascii="Consolas" w:hAnsi="Consolas"/>
          <w:color w:val="000000"/>
          <w:sz w:val="23"/>
          <w:szCs w:val="23"/>
        </w:rPr>
        <w:t>SecuredRoute</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Switch</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A67F59"/>
          <w:sz w:val="23"/>
          <w:szCs w:val="23"/>
        </w:rPr>
        <w:t>&lt;/</w:t>
      </w:r>
      <w:r>
        <w:rPr>
          <w:rStyle w:val="HTMLCode"/>
          <w:rFonts w:ascii="Consolas" w:hAnsi="Consolas"/>
          <w:color w:val="000000"/>
          <w:sz w:val="23"/>
          <w:szCs w:val="23"/>
        </w:rPr>
        <w:t>div</w:t>
      </w:r>
      <w:r>
        <w:rPr>
          <w:rStyle w:val="token"/>
          <w:rFonts w:ascii="Consolas" w:hAnsi="Consolas"/>
          <w:color w:val="A67F59"/>
          <w:sz w:val="23"/>
          <w:szCs w:val="23"/>
        </w:rPr>
        <w:t>&gt;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ReactDOM</w:t>
      </w:r>
      <w:r>
        <w:rPr>
          <w:rStyle w:val="token"/>
          <w:rFonts w:ascii="Consolas" w:hAnsi="Consolas"/>
          <w:color w:val="5F6364"/>
          <w:sz w:val="23"/>
          <w:szCs w:val="23"/>
        </w:rPr>
        <w:t>.</w:t>
      </w:r>
      <w:r>
        <w:rPr>
          <w:rStyle w:val="token"/>
          <w:rFonts w:ascii="Consolas" w:hAnsi="Consolas"/>
          <w:color w:val="2F9C0A"/>
          <w:sz w:val="23"/>
          <w:szCs w:val="23"/>
        </w:rPr>
        <w:t>render</w:t>
      </w:r>
      <w:r>
        <w:rPr>
          <w:rStyle w:val="token"/>
          <w:rFonts w:ascii="Consolas" w:hAnsi="Consolas"/>
          <w:color w:val="5F6364"/>
          <w:sz w:val="23"/>
          <w:szCs w:val="23"/>
        </w:rPr>
        <w:t>(</w:t>
      </w:r>
      <w:r>
        <w:rPr>
          <w:rStyle w:val="token"/>
          <w:rFonts w:ascii="Consolas" w:hAnsi="Consolas"/>
          <w:color w:val="A67F59"/>
          <w:sz w:val="23"/>
          <w:szCs w:val="23"/>
        </w:rPr>
        <w:t>&lt;</w:t>
      </w:r>
      <w:r>
        <w:rPr>
          <w:rStyle w:val="HTMLCode"/>
          <w:rFonts w:ascii="Consolas" w:hAnsi="Consolas"/>
          <w:color w:val="000000"/>
          <w:sz w:val="23"/>
          <w:szCs w:val="23"/>
        </w:rPr>
        <w:t>BrowserRouter</w:t>
      </w:r>
      <w:r>
        <w:rPr>
          <w:rStyle w:val="token"/>
          <w:rFonts w:ascii="Consolas" w:hAnsi="Consolas"/>
          <w:color w:val="A67F59"/>
          <w:sz w:val="23"/>
          <w:szCs w:val="23"/>
        </w:rPr>
        <w:t>&gt;&lt;</w:t>
      </w:r>
      <w:r>
        <w:rPr>
          <w:rStyle w:val="HTMLCode"/>
          <w:rFonts w:ascii="Consolas" w:hAnsi="Consolas"/>
          <w:color w:val="000000"/>
          <w:sz w:val="23"/>
          <w:szCs w:val="23"/>
        </w:rPr>
        <w:t>App</w:t>
      </w:r>
      <w:r>
        <w:rPr>
          <w:rStyle w:val="token"/>
          <w:rFonts w:ascii="Consolas" w:hAnsi="Consolas"/>
          <w:color w:val="A67F59"/>
          <w:sz w:val="23"/>
          <w:szCs w:val="23"/>
        </w:rPr>
        <w:t>&gt;&lt;/</w:t>
      </w:r>
      <w:r>
        <w:rPr>
          <w:rStyle w:val="HTMLCode"/>
          <w:rFonts w:ascii="Consolas" w:hAnsi="Consolas"/>
          <w:color w:val="000000"/>
          <w:sz w:val="23"/>
          <w:szCs w:val="23"/>
        </w:rPr>
        <w:t>App</w:t>
      </w:r>
      <w:r>
        <w:rPr>
          <w:rStyle w:val="token"/>
          <w:rFonts w:ascii="Consolas" w:hAnsi="Consolas"/>
          <w:color w:val="A67F59"/>
          <w:sz w:val="23"/>
          <w:szCs w:val="23"/>
        </w:rPr>
        <w:t>&gt;&lt;/</w:t>
      </w:r>
      <w:r>
        <w:rPr>
          <w:rStyle w:val="HTMLCode"/>
          <w:rFonts w:ascii="Consolas" w:hAnsi="Consolas"/>
          <w:color w:val="000000"/>
          <w:sz w:val="23"/>
          <w:szCs w:val="23"/>
        </w:rPr>
        <w:t>BrowserRouter</w:t>
      </w:r>
      <w:r>
        <w:rPr>
          <w:rStyle w:val="token"/>
          <w:rFonts w:ascii="Consolas" w:hAnsi="Consolas"/>
          <w:color w:val="A67F59"/>
          <w:sz w:val="23"/>
          <w:szCs w:val="23"/>
        </w:rPr>
        <w:t>&gt;</w:t>
      </w:r>
      <w:r>
        <w:rPr>
          <w:rStyle w:val="token"/>
          <w:rFonts w:ascii="Consolas" w:hAnsi="Consolas"/>
          <w:color w:val="5F6364"/>
          <w:sz w:val="23"/>
          <w:szCs w:val="23"/>
        </w:rPr>
        <w:t>,</w:t>
      </w:r>
    </w:p>
    <w:p w:rsidR="00263D36" w:rsidRDefault="00263D36" w:rsidP="00263D36">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"root"</w:t>
      </w:r>
      <w:r>
        <w:rPr>
          <w:rStyle w:val="token"/>
          <w:rFonts w:ascii="Consolas" w:hAnsi="Consolas"/>
          <w:color w:val="5F6364"/>
          <w:sz w:val="23"/>
          <w:szCs w:val="23"/>
        </w:rPr>
        <w:t>));</w:t>
      </w:r>
    </w:p>
    <w:p w:rsidR="00B81A1B" w:rsidRDefault="00B81A1B" w:rsidP="00B81A1B">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Prevent Navigation</w:t>
      </w:r>
    </w:p>
    <w:p w:rsidR="00B81A1B" w:rsidRDefault="00B81A1B" w:rsidP="00B81A1B">
      <w:pPr>
        <w:rPr>
          <w:rFonts w:ascii="Times New Roman" w:hAnsi="Times New Roman" w:cs="Times New Roman"/>
          <w:sz w:val="24"/>
          <w:szCs w:val="24"/>
        </w:rPr>
      </w:pPr>
    </w:p>
    <w:p w:rsidR="00B81A1B" w:rsidRDefault="00B81A1B" w:rsidP="00B81A1B">
      <w:pPr>
        <w:pStyle w:val="NormalWeb"/>
        <w:spacing w:before="0" w:beforeAutospacing="0" w:after="360" w:afterAutospacing="0" w:line="360" w:lineRule="atLeast"/>
        <w:rPr>
          <w:color w:val="333333"/>
          <w:sz w:val="29"/>
          <w:szCs w:val="29"/>
        </w:rPr>
      </w:pPr>
      <w:r>
        <w:rPr>
          <w:color w:val="333333"/>
          <w:sz w:val="29"/>
          <w:szCs w:val="29"/>
        </w:rPr>
        <w:t>In this article, we will continue discussing about Routing. </w:t>
      </w:r>
    </w:p>
    <w:p w:rsidR="00B81A1B" w:rsidRDefault="00B81A1B" w:rsidP="00B81A1B">
      <w:pPr>
        <w:pStyle w:val="NormalWeb"/>
        <w:spacing w:before="0" w:beforeAutospacing="0" w:after="360" w:afterAutospacing="0" w:line="360" w:lineRule="atLeast"/>
        <w:rPr>
          <w:color w:val="333333"/>
          <w:sz w:val="29"/>
          <w:szCs w:val="29"/>
        </w:rPr>
      </w:pPr>
      <w:r>
        <w:rPr>
          <w:color w:val="333333"/>
          <w:sz w:val="29"/>
          <w:szCs w:val="29"/>
        </w:rPr>
        <w:t>In our last article, we have discussed about how to Protect our routes so that only Logged In Users can access Home or Edit Profile Components. </w:t>
      </w:r>
    </w:p>
    <w:p w:rsidR="00B81A1B" w:rsidRDefault="00B81A1B" w:rsidP="00B81A1B">
      <w:pPr>
        <w:pStyle w:val="NormalWeb"/>
        <w:spacing w:before="0" w:beforeAutospacing="0" w:after="360" w:afterAutospacing="0" w:line="360" w:lineRule="atLeast"/>
        <w:rPr>
          <w:color w:val="333333"/>
          <w:sz w:val="29"/>
          <w:szCs w:val="29"/>
        </w:rPr>
      </w:pPr>
      <w:r>
        <w:rPr>
          <w:color w:val="333333"/>
          <w:sz w:val="29"/>
          <w:szCs w:val="29"/>
        </w:rPr>
        <w:t>If we look at the Output of our routing Program we have developed in the last session, we have three components named login, home and editprofile. When we enter the valid credentials we are navigating users to home component. From home Component, user can navigate to Edit Profile Component as well. </w:t>
      </w:r>
    </w:p>
    <w:p w:rsidR="00B81A1B" w:rsidRDefault="00B81A1B" w:rsidP="00B81A1B">
      <w:pPr>
        <w:pStyle w:val="NormalWeb"/>
        <w:spacing w:before="0" w:beforeAutospacing="0" w:after="360" w:afterAutospacing="0" w:line="360" w:lineRule="atLeast"/>
        <w:rPr>
          <w:color w:val="333333"/>
          <w:sz w:val="29"/>
          <w:szCs w:val="29"/>
        </w:rPr>
      </w:pPr>
      <w:r>
        <w:rPr>
          <w:color w:val="333333"/>
          <w:sz w:val="29"/>
          <w:szCs w:val="29"/>
        </w:rPr>
        <w:t>Now assuming that EditProfile Component looks this way, user can change his Profile details and update them by Clicking on Update. </w:t>
      </w:r>
    </w:p>
    <w:p w:rsidR="00B81A1B" w:rsidRDefault="00B81A1B" w:rsidP="00B81A1B">
      <w:pPr>
        <w:pStyle w:val="NormalWeb"/>
        <w:spacing w:before="0" w:beforeAutospacing="0" w:after="360" w:afterAutospacing="0" w:line="360" w:lineRule="atLeast"/>
        <w:rPr>
          <w:color w:val="333333"/>
          <w:sz w:val="29"/>
          <w:szCs w:val="29"/>
        </w:rPr>
      </w:pPr>
      <w:r>
        <w:rPr>
          <w:color w:val="333333"/>
          <w:sz w:val="29"/>
          <w:szCs w:val="29"/>
        </w:rPr>
        <w:t>Now imagine that we made some changes to the User Profile details and by mistake we clicked on home tab. Then we get navigated to home component. Now if we go back to edit profile component, we don’t find our changes. Its because the component gets unmounted when we go away from a component. But it would have been good if our application prompts a notification to the user that there are some unsaved changes. Do you really want to go away. So that user can take appropriate action. </w:t>
      </w:r>
    </w:p>
    <w:p w:rsidR="00B81A1B" w:rsidRDefault="00B81A1B" w:rsidP="00B81A1B">
      <w:pPr>
        <w:pStyle w:val="NormalWeb"/>
        <w:spacing w:before="0" w:beforeAutospacing="0" w:after="360" w:afterAutospacing="0" w:line="360" w:lineRule="atLeast"/>
        <w:rPr>
          <w:color w:val="333333"/>
          <w:sz w:val="29"/>
          <w:szCs w:val="29"/>
        </w:rPr>
      </w:pPr>
      <w:r>
        <w:rPr>
          <w:color w:val="333333"/>
          <w:sz w:val="29"/>
          <w:szCs w:val="29"/>
        </w:rPr>
        <w:t>In this article, we will understand </w:t>
      </w:r>
      <w:r>
        <w:rPr>
          <w:rStyle w:val="Strong"/>
          <w:color w:val="333333"/>
          <w:sz w:val="29"/>
          <w:szCs w:val="29"/>
        </w:rPr>
        <w:t>prevent the user from navigating</w:t>
      </w:r>
      <w:r>
        <w:rPr>
          <w:color w:val="333333"/>
          <w:sz w:val="29"/>
          <w:szCs w:val="29"/>
        </w:rPr>
        <w:t> away from a page when there are some </w:t>
      </w:r>
      <w:r>
        <w:rPr>
          <w:rStyle w:val="Strong"/>
          <w:color w:val="333333"/>
          <w:sz w:val="29"/>
          <w:szCs w:val="29"/>
        </w:rPr>
        <w:t>unsaved changes</w:t>
      </w:r>
      <w:r>
        <w:rPr>
          <w:color w:val="333333"/>
          <w:sz w:val="29"/>
          <w:szCs w:val="29"/>
        </w:rPr>
        <w:t>. </w:t>
      </w:r>
    </w:p>
    <w:p w:rsidR="00B81A1B" w:rsidRDefault="00B81A1B" w:rsidP="00B81A1B">
      <w:pPr>
        <w:pStyle w:val="NormalWeb"/>
        <w:spacing w:before="0" w:beforeAutospacing="0" w:after="360" w:afterAutospacing="0" w:line="360" w:lineRule="atLeast"/>
        <w:rPr>
          <w:color w:val="333333"/>
          <w:sz w:val="29"/>
          <w:szCs w:val="29"/>
        </w:rPr>
      </w:pPr>
      <w:r>
        <w:rPr>
          <w:color w:val="333333"/>
          <w:sz w:val="29"/>
          <w:szCs w:val="29"/>
        </w:rPr>
        <w:lastRenderedPageBreak/>
        <w:t>Lets open index.js file from our demo-project.</w:t>
      </w:r>
    </w:p>
    <w:p w:rsidR="00B81A1B" w:rsidRDefault="00B81A1B" w:rsidP="00B81A1B">
      <w:pPr>
        <w:pStyle w:val="NormalWeb"/>
        <w:spacing w:before="0" w:beforeAutospacing="0" w:after="360" w:afterAutospacing="0" w:line="360" w:lineRule="atLeast"/>
        <w:rPr>
          <w:color w:val="333333"/>
          <w:sz w:val="29"/>
          <w:szCs w:val="29"/>
        </w:rPr>
      </w:pPr>
      <w:r>
        <w:rPr>
          <w:color w:val="333333"/>
          <w:sz w:val="29"/>
          <w:szCs w:val="29"/>
        </w:rPr>
        <w:t>Lets go to Edit Profile Component, create one state variable which holds user information like first name, last name and email Id.</w:t>
      </w:r>
    </w:p>
    <w:p w:rsidR="00B81A1B" w:rsidRDefault="00B81A1B" w:rsidP="00B81A1B">
      <w:pPr>
        <w:pStyle w:val="NormalWeb"/>
        <w:spacing w:before="0" w:beforeAutospacing="0" w:after="360" w:afterAutospacing="0" w:line="360" w:lineRule="atLeast"/>
        <w:rPr>
          <w:color w:val="333333"/>
          <w:sz w:val="29"/>
          <w:szCs w:val="29"/>
        </w:rPr>
      </w:pPr>
      <w:r>
        <w:rPr>
          <w:color w:val="333333"/>
          <w:sz w:val="29"/>
          <w:szCs w:val="29"/>
        </w:rPr>
        <w:t>Lets add the required input elements and let the input elements display the user details by reading from the state variable.</w:t>
      </w:r>
    </w:p>
    <w:p w:rsidR="00B81A1B" w:rsidRDefault="00B81A1B" w:rsidP="00B81A1B">
      <w:pPr>
        <w:pStyle w:val="NormalWeb"/>
        <w:spacing w:before="0" w:beforeAutospacing="0" w:after="360" w:afterAutospacing="0" w:line="360" w:lineRule="atLeast"/>
        <w:rPr>
          <w:color w:val="333333"/>
          <w:sz w:val="29"/>
          <w:szCs w:val="29"/>
        </w:rPr>
      </w:pPr>
      <w:r>
        <w:rPr>
          <w:color w:val="333333"/>
          <w:sz w:val="29"/>
          <w:szCs w:val="29"/>
        </w:rPr>
        <w:t>We will add a button to update the user details.</w:t>
      </w:r>
    </w:p>
    <w:p w:rsidR="00B81A1B" w:rsidRDefault="00B81A1B" w:rsidP="00B81A1B">
      <w:pPr>
        <w:pStyle w:val="NormalWeb"/>
        <w:spacing w:before="0" w:beforeAutospacing="0" w:after="360" w:afterAutospacing="0" w:line="360" w:lineRule="atLeast"/>
        <w:rPr>
          <w:color w:val="333333"/>
          <w:sz w:val="29"/>
          <w:szCs w:val="29"/>
        </w:rPr>
      </w:pPr>
      <w:r>
        <w:rPr>
          <w:color w:val="333333"/>
          <w:sz w:val="29"/>
          <w:szCs w:val="29"/>
        </w:rPr>
        <w:t>We will implement the onDataChange function and with in that function, we will update the state object. </w:t>
      </w:r>
    </w:p>
    <w:p w:rsidR="00B81A1B" w:rsidRDefault="00B81A1B" w:rsidP="00B81A1B">
      <w:pPr>
        <w:pStyle w:val="NormalWeb"/>
        <w:spacing w:before="0" w:beforeAutospacing="0" w:after="360" w:afterAutospacing="0" w:line="360" w:lineRule="atLeast"/>
        <w:rPr>
          <w:color w:val="333333"/>
          <w:sz w:val="29"/>
          <w:szCs w:val="29"/>
        </w:rPr>
      </w:pPr>
      <w:r>
        <w:rPr>
          <w:color w:val="333333"/>
          <w:sz w:val="29"/>
          <w:szCs w:val="29"/>
        </w:rPr>
        <w:t>Lets add one more state variable using which we can track if the data is changed by the user or not and we will initialize it to false.</w:t>
      </w:r>
    </w:p>
    <w:p w:rsidR="00B81A1B" w:rsidRDefault="00B81A1B" w:rsidP="00B81A1B">
      <w:pPr>
        <w:pStyle w:val="NormalWeb"/>
        <w:spacing w:before="0" w:beforeAutospacing="0" w:after="360" w:afterAutospacing="0" w:line="360" w:lineRule="atLeast"/>
        <w:rPr>
          <w:color w:val="333333"/>
          <w:sz w:val="29"/>
          <w:szCs w:val="29"/>
        </w:rPr>
      </w:pPr>
      <w:r>
        <w:rPr>
          <w:color w:val="333333"/>
          <w:sz w:val="29"/>
          <w:szCs w:val="29"/>
        </w:rPr>
        <w:t>When there is a change of user data, we will set isDataChanged to true. </w:t>
      </w:r>
    </w:p>
    <w:p w:rsidR="00B81A1B" w:rsidRDefault="00B81A1B" w:rsidP="00B81A1B">
      <w:pPr>
        <w:pStyle w:val="NormalWeb"/>
        <w:spacing w:before="0" w:beforeAutospacing="0" w:after="360" w:afterAutospacing="0" w:line="360" w:lineRule="atLeast"/>
        <w:rPr>
          <w:color w:val="333333"/>
          <w:sz w:val="29"/>
          <w:szCs w:val="29"/>
        </w:rPr>
      </w:pPr>
      <w:r>
        <w:rPr>
          <w:color w:val="333333"/>
          <w:sz w:val="29"/>
          <w:szCs w:val="29"/>
        </w:rPr>
        <w:t>We will set this to false again when user clicks on update button. </w:t>
      </w:r>
    </w:p>
    <w:p w:rsidR="00B81A1B" w:rsidRDefault="00B81A1B" w:rsidP="00B81A1B">
      <w:pPr>
        <w:pStyle w:val="NormalWeb"/>
        <w:spacing w:before="0" w:beforeAutospacing="0" w:after="360" w:afterAutospacing="0" w:line="360" w:lineRule="atLeast"/>
        <w:rPr>
          <w:color w:val="333333"/>
          <w:sz w:val="29"/>
          <w:szCs w:val="29"/>
        </w:rPr>
      </w:pPr>
      <w:r>
        <w:rPr>
          <w:color w:val="333333"/>
          <w:sz w:val="29"/>
          <w:szCs w:val="29"/>
        </w:rPr>
        <w:t>we use Prompt Component to prompt a notification when the transition happens. </w:t>
      </w:r>
    </w:p>
    <w:p w:rsidR="00B81A1B" w:rsidRDefault="00B81A1B" w:rsidP="00B81A1B">
      <w:pPr>
        <w:pStyle w:val="NormalWeb"/>
        <w:spacing w:before="0" w:beforeAutospacing="0" w:after="360" w:afterAutospacing="0" w:line="360" w:lineRule="atLeast"/>
        <w:rPr>
          <w:color w:val="333333"/>
          <w:sz w:val="29"/>
          <w:szCs w:val="29"/>
        </w:rPr>
      </w:pPr>
      <w:r>
        <w:rPr>
          <w:color w:val="333333"/>
          <w:sz w:val="29"/>
          <w:szCs w:val="29"/>
        </w:rPr>
        <w:t>We will import prompt from react router dom. </w:t>
      </w:r>
    </w:p>
    <w:p w:rsidR="00B81A1B" w:rsidRDefault="00B81A1B" w:rsidP="00B81A1B">
      <w:pPr>
        <w:pStyle w:val="NormalWeb"/>
        <w:spacing w:before="0" w:beforeAutospacing="0" w:after="360" w:afterAutospacing="0" w:line="360" w:lineRule="atLeast"/>
        <w:rPr>
          <w:color w:val="333333"/>
          <w:sz w:val="29"/>
          <w:szCs w:val="29"/>
        </w:rPr>
      </w:pPr>
      <w:r>
        <w:rPr>
          <w:color w:val="333333"/>
          <w:sz w:val="29"/>
          <w:szCs w:val="29"/>
        </w:rPr>
        <w:t>We show the Prompt component when we have unsaved changes. We can pass the message as well. </w:t>
      </w:r>
    </w:p>
    <w:p w:rsidR="00B81A1B" w:rsidRDefault="00B81A1B" w:rsidP="00B81A1B">
      <w:pPr>
        <w:pStyle w:val="NormalWeb"/>
        <w:spacing w:before="0" w:beforeAutospacing="0" w:after="360" w:afterAutospacing="0" w:line="360" w:lineRule="atLeast"/>
        <w:rPr>
          <w:color w:val="333333"/>
          <w:sz w:val="29"/>
          <w:szCs w:val="29"/>
        </w:rPr>
      </w:pPr>
      <w:r>
        <w:rPr>
          <w:color w:val="333333"/>
          <w:sz w:val="29"/>
          <w:szCs w:val="29"/>
        </w:rPr>
        <w:t>Save the changes, navigate to the browser. </w:t>
      </w:r>
    </w:p>
    <w:p w:rsidR="00B81A1B" w:rsidRDefault="00B81A1B" w:rsidP="00B81A1B">
      <w:pPr>
        <w:pStyle w:val="NormalWeb"/>
        <w:spacing w:before="0" w:beforeAutospacing="0" w:after="360" w:afterAutospacing="0" w:line="360" w:lineRule="atLeast"/>
        <w:rPr>
          <w:color w:val="333333"/>
          <w:sz w:val="29"/>
          <w:szCs w:val="29"/>
        </w:rPr>
      </w:pPr>
      <w:r>
        <w:rPr>
          <w:color w:val="333333"/>
          <w:sz w:val="29"/>
          <w:szCs w:val="29"/>
        </w:rPr>
        <w:t>Navigate to the edit profile component. Make some changes to the user profile. Now if we click on home link, we get the notification. </w:t>
      </w:r>
    </w:p>
    <w:p w:rsidR="00B81A1B" w:rsidRDefault="00B81A1B" w:rsidP="00B81A1B">
      <w:pPr>
        <w:pStyle w:val="NormalWeb"/>
        <w:spacing w:before="0" w:beforeAutospacing="0" w:after="360" w:afterAutospacing="0" w:line="360" w:lineRule="atLeast"/>
        <w:rPr>
          <w:color w:val="333333"/>
          <w:sz w:val="29"/>
          <w:szCs w:val="29"/>
        </w:rPr>
      </w:pPr>
      <w:r>
        <w:rPr>
          <w:color w:val="333333"/>
          <w:sz w:val="29"/>
          <w:szCs w:val="29"/>
        </w:rPr>
        <w:t>We can save the user details. Now if we click on home link, we get navigated without any notification. </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useState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Component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ReactDOM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'react-dom'</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lastRenderedPageBreak/>
        <w:t>import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BrowserRouter</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Link</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NavLink</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Switch</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Route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Redirect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Prompt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'react-router-dom'</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authentication</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isLoggedIn</w:t>
      </w:r>
      <w:r>
        <w:rPr>
          <w:rStyle w:val="token"/>
          <w:rFonts w:ascii="Consolas" w:eastAsiaTheme="majorEastAsia" w:hAnsi="Consolas"/>
          <w:color w:val="A67F59"/>
          <w:sz w:val="23"/>
          <w:szCs w:val="23"/>
        </w:rPr>
        <w:t>:</w:t>
      </w:r>
      <w:r>
        <w:rPr>
          <w:rStyle w:val="token"/>
          <w:rFonts w:ascii="Consolas" w:eastAsiaTheme="majorEastAsia" w:hAnsi="Consolas"/>
          <w:color w:val="C92C2C"/>
          <w:sz w:val="23"/>
          <w:szCs w:val="23"/>
        </w:rPr>
        <w:t>false</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onAuthentication</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isLoggedIn</w:t>
      </w:r>
      <w:r>
        <w:rPr>
          <w:rStyle w:val="token"/>
          <w:rFonts w:ascii="Consolas" w:eastAsiaTheme="majorEastAsia" w:hAnsi="Consolas"/>
          <w:color w:val="A67F59"/>
          <w:sz w:val="23"/>
          <w:szCs w:val="23"/>
        </w:rPr>
        <w:t>=</w:t>
      </w:r>
      <w:r>
        <w:rPr>
          <w:rStyle w:val="token"/>
          <w:rFonts w:ascii="Consolas" w:eastAsiaTheme="majorEastAsia" w:hAnsi="Consolas"/>
          <w:color w:val="C92C2C"/>
          <w:sz w:val="23"/>
          <w:szCs w:val="23"/>
        </w:rPr>
        <w:t>true</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getLogInStatus</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isLoggedIn</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SecuredRoute</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Route path</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path</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render</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data</w:t>
      </w:r>
      <w:r>
        <w:rPr>
          <w:rStyle w:val="token"/>
          <w:rFonts w:ascii="Consolas" w:eastAsiaTheme="majorEastAsia" w:hAnsi="Consolas"/>
          <w:color w:val="A67F59"/>
          <w:sz w:val="23"/>
          <w:szCs w:val="23"/>
        </w:rPr>
        <w:t>=&gt;</w:t>
      </w:r>
      <w:r>
        <w:rPr>
          <w:rStyle w:val="HTMLCode"/>
          <w:rFonts w:ascii="Consolas" w:hAnsi="Consolas"/>
          <w:color w:val="000000"/>
          <w:sz w:val="23"/>
          <w:szCs w:val="23"/>
        </w:rPr>
        <w:t>authentication</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getLogInStatus</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component </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w:t>
      </w:r>
      <w:r>
        <w:rPr>
          <w:rStyle w:val="HTMLCode"/>
          <w:rFonts w:ascii="Consolas" w:hAnsi="Consolas"/>
          <w:color w:val="000000"/>
          <w:sz w:val="23"/>
          <w:szCs w:val="23"/>
        </w:rPr>
        <w:t>data</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component</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Redirect to</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pathname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Redirect</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Route</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LogIn</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loginData</w:t>
      </w:r>
      <w:r>
        <w:rPr>
          <w:rStyle w:val="token"/>
          <w:rFonts w:ascii="Consolas" w:eastAsiaTheme="majorEastAsia" w:hAnsi="Consolas"/>
          <w:color w:val="5F6364"/>
          <w:sz w:val="23"/>
          <w:szCs w:val="23"/>
        </w:rPr>
        <w:t>,</w:t>
      </w:r>
      <w:r>
        <w:rPr>
          <w:rStyle w:val="HTMLCode"/>
          <w:rFonts w:ascii="Consolas" w:hAnsi="Consolas"/>
          <w:color w:val="000000"/>
          <w:sz w:val="23"/>
          <w:szCs w:val="23"/>
        </w:rPr>
        <w:t>setLoginData</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useState</w:t>
      </w:r>
      <w:r>
        <w:rPr>
          <w:rStyle w:val="token"/>
          <w:rFonts w:ascii="Consolas" w:eastAsiaTheme="majorEastAsia" w:hAnsi="Consolas"/>
          <w:color w:val="5F6364"/>
          <w:sz w:val="23"/>
          <w:szCs w:val="23"/>
        </w:rPr>
        <w:t>({</w:t>
      </w:r>
      <w:r>
        <w:rPr>
          <w:rStyle w:val="HTMLCode"/>
          <w:rFonts w:ascii="Consolas" w:hAnsi="Consolas"/>
          <w:color w:val="000000"/>
          <w:sz w:val="23"/>
          <w:szCs w:val="23"/>
        </w:rPr>
        <w:t>username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password</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changeLogInData</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e</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setLoginData</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w:t>
      </w:r>
      <w:r>
        <w:rPr>
          <w:rStyle w:val="HTMLCode"/>
          <w:rFonts w:ascii="Consolas" w:hAnsi="Consolas"/>
          <w:color w:val="000000"/>
          <w:sz w:val="23"/>
          <w:szCs w:val="23"/>
        </w:rPr>
        <w:t>loginData</w:t>
      </w:r>
      <w:r>
        <w:rPr>
          <w:rStyle w:val="token"/>
          <w:rFonts w:ascii="Consolas" w:eastAsiaTheme="majorEastAsia" w:hAnsi="Consolas"/>
          <w:color w:val="5F6364"/>
          <w:sz w:val="23"/>
          <w:szCs w:val="23"/>
        </w:rPr>
        <w:t>,[</w:t>
      </w:r>
      <w:r>
        <w:rPr>
          <w:rStyle w:val="HTMLCode"/>
          <w:rFonts w:ascii="Consolas" w:hAnsi="Consolas"/>
          <w:color w:val="000000"/>
          <w:sz w:val="23"/>
          <w:szCs w:val="23"/>
        </w:rPr>
        <w:t>e</w:t>
      </w:r>
      <w:r>
        <w:rPr>
          <w:rStyle w:val="token"/>
          <w:rFonts w:ascii="Consolas" w:eastAsiaTheme="majorEastAsia" w:hAnsi="Consolas"/>
          <w:color w:val="5F6364"/>
          <w:sz w:val="23"/>
          <w:szCs w:val="23"/>
        </w:rPr>
        <w:t>.</w:t>
      </w:r>
      <w:r>
        <w:rPr>
          <w:rStyle w:val="HTMLCode"/>
          <w:rFonts w:ascii="Consolas" w:hAnsi="Consolas"/>
          <w:color w:val="000000"/>
          <w:sz w:val="23"/>
          <w:szCs w:val="23"/>
        </w:rPr>
        <w:t>target</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w:t>
      </w:r>
      <w:r>
        <w:rPr>
          <w:rStyle w:val="HTMLCode"/>
          <w:rFonts w:ascii="Consolas" w:hAnsi="Consolas"/>
          <w:color w:val="000000"/>
          <w:sz w:val="23"/>
          <w:szCs w:val="23"/>
        </w:rPr>
        <w:t>e</w:t>
      </w:r>
      <w:r>
        <w:rPr>
          <w:rStyle w:val="token"/>
          <w:rFonts w:ascii="Consolas" w:eastAsiaTheme="majorEastAsia" w:hAnsi="Consolas"/>
          <w:color w:val="5F6364"/>
          <w:sz w:val="23"/>
          <w:szCs w:val="23"/>
        </w:rPr>
        <w:t>.</w:t>
      </w:r>
      <w:r>
        <w:rPr>
          <w:rStyle w:val="HTMLCode"/>
          <w:rFonts w:ascii="Consolas" w:hAnsi="Consolas"/>
          <w:color w:val="000000"/>
          <w:sz w:val="23"/>
          <w:szCs w:val="23"/>
        </w:rPr>
        <w:t>target</w:t>
      </w:r>
      <w:r>
        <w:rPr>
          <w:rStyle w:val="token"/>
          <w:rFonts w:ascii="Consolas" w:eastAsiaTheme="majorEastAsia" w:hAnsi="Consolas"/>
          <w:color w:val="5F6364"/>
          <w:sz w:val="23"/>
          <w:szCs w:val="23"/>
        </w:rPr>
        <w:t>.</w:t>
      </w:r>
      <w:r>
        <w:rPr>
          <w:rStyle w:val="HTMLCode"/>
          <w:rFonts w:ascii="Consolas" w:hAnsi="Consolas"/>
          <w:color w:val="000000"/>
          <w:sz w:val="23"/>
          <w:szCs w:val="23"/>
        </w:rPr>
        <w:t>value</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onLogIn</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2F9C0A"/>
          <w:sz w:val="23"/>
          <w:szCs w:val="23"/>
        </w:rPr>
        <w:t>fetch</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"https://localhost:44306/api/Test"</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method</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'POST'</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headers</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'Content-type'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'application/json'</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body</w:t>
      </w:r>
      <w:r>
        <w:rPr>
          <w:rStyle w:val="token"/>
          <w:rFonts w:ascii="Consolas" w:eastAsiaTheme="majorEastAsia" w:hAnsi="Consolas"/>
          <w:color w:val="A67F59"/>
          <w:sz w:val="23"/>
          <w:szCs w:val="23"/>
        </w:rPr>
        <w:t>:</w:t>
      </w:r>
      <w:r>
        <w:rPr>
          <w:rStyle w:val="token"/>
          <w:rFonts w:ascii="Consolas" w:eastAsiaTheme="majorEastAsia" w:hAnsi="Consolas"/>
          <w:color w:val="C92C2C"/>
          <w:sz w:val="23"/>
          <w:szCs w:val="23"/>
        </w:rPr>
        <w:t>JSON</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stringify</w:t>
      </w:r>
      <w:r>
        <w:rPr>
          <w:rStyle w:val="token"/>
          <w:rFonts w:ascii="Consolas" w:eastAsiaTheme="majorEastAsia" w:hAnsi="Consolas"/>
          <w:color w:val="5F6364"/>
          <w:sz w:val="23"/>
          <w:szCs w:val="23"/>
        </w:rPr>
        <w:t>(</w:t>
      </w:r>
      <w:r>
        <w:rPr>
          <w:rStyle w:val="HTMLCode"/>
          <w:rFonts w:ascii="Consolas" w:hAnsi="Consolas"/>
          <w:color w:val="000000"/>
          <w:sz w:val="23"/>
          <w:szCs w:val="23"/>
        </w:rPr>
        <w:t>loginData</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w:t>
      </w:r>
      <w:r>
        <w:rPr>
          <w:rStyle w:val="token"/>
          <w:rFonts w:ascii="Consolas" w:eastAsiaTheme="majorEastAsia" w:hAnsi="Consolas"/>
          <w:color w:val="A67F59"/>
          <w:sz w:val="23"/>
          <w:szCs w:val="23"/>
        </w:rPr>
        <w:t>=&gt;</w:t>
      </w:r>
      <w:r>
        <w:rPr>
          <w:rStyle w:val="HTMLCode"/>
          <w:rFonts w:ascii="Consolas" w:hAnsi="Consolas"/>
          <w:color w:val="000000"/>
          <w:sz w:val="23"/>
          <w:szCs w:val="23"/>
        </w:rPr>
        <w:t>r</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json</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then</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result</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if</w:t>
      </w:r>
      <w:r>
        <w:rPr>
          <w:rStyle w:val="token"/>
          <w:rFonts w:ascii="Consolas" w:eastAsiaTheme="majorEastAsia" w:hAnsi="Consolas"/>
          <w:color w:val="5F6364"/>
          <w:sz w:val="23"/>
          <w:szCs w:val="23"/>
        </w:rPr>
        <w:t>(</w:t>
      </w:r>
      <w:r>
        <w:rPr>
          <w:rStyle w:val="HTMLCode"/>
          <w:rFonts w:ascii="Consolas" w:hAnsi="Consolas"/>
          <w:color w:val="000000"/>
          <w:sz w:val="23"/>
          <w:szCs w:val="23"/>
        </w:rPr>
        <w:t>result</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authentication</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onAuthentication</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props</w:t>
      </w:r>
      <w:r>
        <w:rPr>
          <w:rStyle w:val="token"/>
          <w:rFonts w:ascii="Consolas" w:eastAsiaTheme="majorEastAsia" w:hAnsi="Consolas"/>
          <w:color w:val="5F6364"/>
          <w:sz w:val="23"/>
          <w:szCs w:val="23"/>
        </w:rPr>
        <w:t>.</w:t>
      </w:r>
      <w:r>
        <w:rPr>
          <w:rStyle w:val="HTMLCode"/>
          <w:rFonts w:ascii="Consolas" w:hAnsi="Consolas"/>
          <w:color w:val="000000"/>
          <w:sz w:val="23"/>
          <w:szCs w:val="23"/>
        </w:rPr>
        <w:t>history</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push</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'/home'</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else</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alert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'Invalid UserName or PassWord'</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Welcome to LogIn</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UserName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loginData</w:t>
      </w:r>
      <w:r>
        <w:rPr>
          <w:rStyle w:val="token"/>
          <w:rFonts w:ascii="Consolas" w:eastAsiaTheme="majorEastAsia" w:hAnsi="Consolas"/>
          <w:color w:val="5F6364"/>
          <w:sz w:val="23"/>
          <w:szCs w:val="23"/>
        </w:rPr>
        <w:t>.</w:t>
      </w:r>
      <w:r>
        <w:rPr>
          <w:rStyle w:val="HTMLCode"/>
          <w:rFonts w:ascii="Consolas" w:hAnsi="Consolas"/>
          <w:color w:val="000000"/>
          <w:sz w:val="23"/>
          <w:szCs w:val="23"/>
        </w:rPr>
        <w:t>username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"username"</w:t>
      </w: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changeLogInData</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PassWord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loginData</w:t>
      </w:r>
      <w:r>
        <w:rPr>
          <w:rStyle w:val="token"/>
          <w:rFonts w:ascii="Consolas" w:eastAsiaTheme="majorEastAsia" w:hAnsi="Consolas"/>
          <w:color w:val="5F6364"/>
          <w:sz w:val="23"/>
          <w:szCs w:val="23"/>
        </w:rPr>
        <w:t>.</w:t>
      </w:r>
      <w:r>
        <w:rPr>
          <w:rStyle w:val="HTMLCode"/>
          <w:rFonts w:ascii="Consolas" w:hAnsi="Consolas"/>
          <w:color w:val="000000"/>
          <w:sz w:val="23"/>
          <w:szCs w:val="23"/>
        </w:rPr>
        <w:t>password</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"password"</w:t>
      </w: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changeLogInData</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button onClick</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onLogIn</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HTMLCode"/>
          <w:rFonts w:ascii="Consolas" w:hAnsi="Consolas"/>
          <w:color w:val="000000"/>
          <w:sz w:val="23"/>
          <w:szCs w:val="23"/>
        </w:rPr>
        <w:t>LogIn</w:t>
      </w:r>
      <w:r>
        <w:rPr>
          <w:rStyle w:val="token"/>
          <w:rFonts w:ascii="Consolas" w:eastAsiaTheme="majorEastAsia" w:hAnsi="Consolas"/>
          <w:color w:val="A67F59"/>
          <w:sz w:val="23"/>
          <w:szCs w:val="23"/>
        </w:rPr>
        <w:t>&lt;/</w:t>
      </w:r>
      <w:r>
        <w:rPr>
          <w:rStyle w:val="HTMLCode"/>
          <w:rFonts w:ascii="Consolas" w:hAnsi="Consolas"/>
          <w:color w:val="000000"/>
          <w:sz w:val="23"/>
          <w:szCs w:val="23"/>
        </w:rPr>
        <w:t>button</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Home</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onNext</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props</w:t>
      </w:r>
      <w:r>
        <w:rPr>
          <w:rStyle w:val="token"/>
          <w:rFonts w:ascii="Consolas" w:eastAsiaTheme="majorEastAsia" w:hAnsi="Consolas"/>
          <w:color w:val="5F6364"/>
          <w:sz w:val="23"/>
          <w:szCs w:val="23"/>
        </w:rPr>
        <w:t>.</w:t>
      </w:r>
      <w:r>
        <w:rPr>
          <w:rStyle w:val="HTMLCode"/>
          <w:rFonts w:ascii="Consolas" w:hAnsi="Consolas"/>
          <w:color w:val="000000"/>
          <w:sz w:val="23"/>
          <w:szCs w:val="23"/>
        </w:rPr>
        <w:t>history</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replace</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'/editprofile'</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Welcome to Home</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button onClick</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onNext</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HTMLCode"/>
          <w:rFonts w:ascii="Consolas" w:hAnsi="Consolas"/>
          <w:color w:val="000000"/>
          <w:sz w:val="23"/>
          <w:szCs w:val="23"/>
        </w:rPr>
        <w:t>Next</w:t>
      </w:r>
      <w:r>
        <w:rPr>
          <w:rStyle w:val="token"/>
          <w:rFonts w:ascii="Consolas" w:eastAsiaTheme="majorEastAsia" w:hAnsi="Consolas"/>
          <w:color w:val="A67F59"/>
          <w:sz w:val="23"/>
          <w:szCs w:val="23"/>
        </w:rPr>
        <w:t>&lt;/</w:t>
      </w:r>
      <w:r>
        <w:rPr>
          <w:rStyle w:val="HTMLCode"/>
          <w:rFonts w:ascii="Consolas" w:hAnsi="Consolas"/>
          <w:color w:val="000000"/>
          <w:sz w:val="23"/>
          <w:szCs w:val="23"/>
        </w:rPr>
        <w:t>button</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EditProfile</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let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isDataChanged</w:t>
      </w:r>
      <w:r>
        <w:rPr>
          <w:rStyle w:val="token"/>
          <w:rFonts w:ascii="Consolas" w:eastAsiaTheme="majorEastAsia" w:hAnsi="Consolas"/>
          <w:color w:val="5F6364"/>
          <w:sz w:val="23"/>
          <w:szCs w:val="23"/>
        </w:rPr>
        <w:t>,</w:t>
      </w:r>
      <w:r>
        <w:rPr>
          <w:rStyle w:val="HTMLCode"/>
          <w:rFonts w:ascii="Consolas" w:hAnsi="Consolas"/>
          <w:color w:val="000000"/>
          <w:sz w:val="23"/>
          <w:szCs w:val="23"/>
        </w:rPr>
        <w:t>setDataChanged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useState</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false</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let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userInfo</w:t>
      </w:r>
      <w:r>
        <w:rPr>
          <w:rStyle w:val="token"/>
          <w:rFonts w:ascii="Consolas" w:eastAsiaTheme="majorEastAsia" w:hAnsi="Consolas"/>
          <w:color w:val="5F6364"/>
          <w:sz w:val="23"/>
          <w:szCs w:val="23"/>
        </w:rPr>
        <w:t>,</w:t>
      </w:r>
      <w:r>
        <w:rPr>
          <w:rStyle w:val="HTMLCode"/>
          <w:rFonts w:ascii="Consolas" w:hAnsi="Consolas"/>
          <w:color w:val="000000"/>
          <w:sz w:val="23"/>
          <w:szCs w:val="23"/>
        </w:rPr>
        <w:t>setUserInfo</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useState</w:t>
      </w:r>
      <w:r>
        <w:rPr>
          <w:rStyle w:val="token"/>
          <w:rFonts w:ascii="Consolas" w:eastAsiaTheme="majorEastAsia" w:hAnsi="Consolas"/>
          <w:color w:val="5F6364"/>
          <w:sz w:val="23"/>
          <w:szCs w:val="23"/>
        </w:rPr>
        <w:t>({</w:t>
      </w:r>
      <w:r>
        <w:rPr>
          <w:rStyle w:val="HTMLCode"/>
          <w:rFonts w:ascii="Consolas" w:hAnsi="Consolas"/>
          <w:color w:val="000000"/>
          <w:sz w:val="23"/>
          <w:szCs w:val="23"/>
        </w:rPr>
        <w:t>firstName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w:t>
      </w:r>
      <w:r w:rsidR="007A5463">
        <w:rPr>
          <w:rStyle w:val="token"/>
          <w:rFonts w:ascii="Consolas" w:eastAsiaTheme="majorEastAsia" w:hAnsi="Consolas"/>
          <w:color w:val="2F9C0A"/>
          <w:sz w:val="23"/>
          <w:szCs w:val="23"/>
        </w:rPr>
        <w:t>SpringPeople</w:t>
      </w:r>
      <w:r>
        <w:rPr>
          <w:rStyle w:val="token"/>
          <w:rFonts w:ascii="Consolas" w:eastAsiaTheme="majorEastAsia" w:hAnsi="Consolas"/>
          <w:color w:val="2F9C0A"/>
          <w:sz w:val="23"/>
          <w:szCs w:val="23"/>
        </w:rPr>
        <w:t>'</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lastName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'Technologies'</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userName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w:t>
      </w:r>
      <w:r w:rsidR="007A5463">
        <w:rPr>
          <w:rStyle w:val="token"/>
          <w:rFonts w:ascii="Consolas" w:eastAsiaTheme="majorEastAsia" w:hAnsi="Consolas"/>
          <w:color w:val="2F9C0A"/>
          <w:sz w:val="23"/>
          <w:szCs w:val="23"/>
        </w:rPr>
        <w:t>SpringPeople</w:t>
      </w:r>
      <w:r>
        <w:rPr>
          <w:rStyle w:val="token"/>
          <w:rFonts w:ascii="Consolas" w:eastAsiaTheme="majorEastAsia" w:hAnsi="Consolas"/>
          <w:color w:val="2F9C0A"/>
          <w:sz w:val="23"/>
          <w:szCs w:val="23"/>
        </w:rPr>
        <w:t xml:space="preserve"> Tech'</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emailId</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w:t>
      </w:r>
      <w:r w:rsidR="007A5463">
        <w:rPr>
          <w:rStyle w:val="token"/>
          <w:rFonts w:ascii="Consolas" w:eastAsiaTheme="majorEastAsia" w:hAnsi="Consolas"/>
          <w:color w:val="2F9C0A"/>
          <w:sz w:val="23"/>
          <w:szCs w:val="23"/>
        </w:rPr>
        <w:t>SpringPeople</w:t>
      </w:r>
      <w:r>
        <w:rPr>
          <w:rStyle w:val="token"/>
          <w:rFonts w:ascii="Consolas" w:eastAsiaTheme="majorEastAsia" w:hAnsi="Consolas"/>
          <w:color w:val="2F9C0A"/>
          <w:sz w:val="23"/>
          <w:szCs w:val="23"/>
        </w:rPr>
        <w:t>@gmail.com'</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contactNo</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'+91-9945699393'</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saveChanges</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setDataChanged</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false</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onUserDataChange</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e</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setUserInfo</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w:t>
      </w:r>
      <w:r>
        <w:rPr>
          <w:rStyle w:val="HTMLCode"/>
          <w:rFonts w:ascii="Consolas" w:hAnsi="Consolas"/>
          <w:color w:val="000000"/>
          <w:sz w:val="23"/>
          <w:szCs w:val="23"/>
        </w:rPr>
        <w:t>userInfo</w:t>
      </w:r>
      <w:r>
        <w:rPr>
          <w:rStyle w:val="token"/>
          <w:rFonts w:ascii="Consolas" w:eastAsiaTheme="majorEastAsia" w:hAnsi="Consolas"/>
          <w:color w:val="5F6364"/>
          <w:sz w:val="23"/>
          <w:szCs w:val="23"/>
        </w:rPr>
        <w:t>,[</w:t>
      </w:r>
      <w:r>
        <w:rPr>
          <w:rStyle w:val="HTMLCode"/>
          <w:rFonts w:ascii="Consolas" w:hAnsi="Consolas"/>
          <w:color w:val="000000"/>
          <w:sz w:val="23"/>
          <w:szCs w:val="23"/>
        </w:rPr>
        <w:t>e</w:t>
      </w:r>
      <w:r>
        <w:rPr>
          <w:rStyle w:val="token"/>
          <w:rFonts w:ascii="Consolas" w:eastAsiaTheme="majorEastAsia" w:hAnsi="Consolas"/>
          <w:color w:val="5F6364"/>
          <w:sz w:val="23"/>
          <w:szCs w:val="23"/>
        </w:rPr>
        <w:t>.</w:t>
      </w:r>
      <w:r>
        <w:rPr>
          <w:rStyle w:val="HTMLCode"/>
          <w:rFonts w:ascii="Consolas" w:hAnsi="Consolas"/>
          <w:color w:val="000000"/>
          <w:sz w:val="23"/>
          <w:szCs w:val="23"/>
        </w:rPr>
        <w:t>target</w:t>
      </w:r>
      <w:r>
        <w:rPr>
          <w:rStyle w:val="token"/>
          <w:rFonts w:ascii="Consolas" w:eastAsiaTheme="majorEastAsia" w:hAnsi="Consolas"/>
          <w:color w:val="5F6364"/>
          <w:sz w:val="23"/>
          <w:szCs w:val="23"/>
        </w:rPr>
        <w:t>.</w:t>
      </w:r>
      <w:r>
        <w:rPr>
          <w:rStyle w:val="HTMLCode"/>
          <w:rFonts w:ascii="Consolas" w:hAnsi="Consolas"/>
          <w:color w:val="000000"/>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w:t>
      </w:r>
      <w:r>
        <w:rPr>
          <w:rStyle w:val="HTMLCode"/>
          <w:rFonts w:ascii="Consolas" w:hAnsi="Consolas"/>
          <w:color w:val="000000"/>
          <w:sz w:val="23"/>
          <w:szCs w:val="23"/>
        </w:rPr>
        <w:t>e</w:t>
      </w:r>
      <w:r>
        <w:rPr>
          <w:rStyle w:val="token"/>
          <w:rFonts w:ascii="Consolas" w:eastAsiaTheme="majorEastAsia" w:hAnsi="Consolas"/>
          <w:color w:val="5F6364"/>
          <w:sz w:val="23"/>
          <w:szCs w:val="23"/>
        </w:rPr>
        <w:t>.</w:t>
      </w:r>
      <w:r>
        <w:rPr>
          <w:rStyle w:val="HTMLCode"/>
          <w:rFonts w:ascii="Consolas" w:hAnsi="Consolas"/>
          <w:color w:val="000000"/>
          <w:sz w:val="23"/>
          <w:szCs w:val="23"/>
        </w:rPr>
        <w:t>target</w:t>
      </w:r>
      <w:r>
        <w:rPr>
          <w:rStyle w:val="token"/>
          <w:rFonts w:ascii="Consolas" w:eastAsiaTheme="majorEastAsia" w:hAnsi="Consolas"/>
          <w:color w:val="5F6364"/>
          <w:sz w:val="23"/>
          <w:szCs w:val="23"/>
        </w:rPr>
        <w:t>.</w:t>
      </w:r>
      <w:r>
        <w:rPr>
          <w:rStyle w:val="HTMLCode"/>
          <w:rFonts w:ascii="Consolas" w:hAnsi="Consolas"/>
          <w:color w:val="000000"/>
          <w:sz w:val="23"/>
          <w:szCs w:val="23"/>
        </w:rPr>
        <w:t>value</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setDataChanged</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true</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Prompt when</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isDataChanged</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message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token"/>
          <w:rFonts w:ascii="Consolas" w:eastAsiaTheme="majorEastAsia" w:hAnsi="Consolas"/>
          <w:color w:val="2F9C0A"/>
          <w:sz w:val="23"/>
          <w:szCs w:val="23"/>
        </w:rPr>
        <w:t>"There are Some Unsaved Changes. Do you want to go Away?"</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Prompt</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Welcome to Edit Profile</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First Name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"firstName"</w:t>
      </w:r>
      <w:r>
        <w:rPr>
          <w:rStyle w:val="HTMLCode"/>
          <w:rFonts w:ascii="Consolas" w:hAnsi="Consolas"/>
          <w:color w:val="000000"/>
          <w:sz w:val="23"/>
          <w:szCs w:val="23"/>
        </w:rPr>
        <w:t xml:space="preserve"> </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onUserDataChange</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userInfo</w:t>
      </w:r>
      <w:r>
        <w:rPr>
          <w:rStyle w:val="token"/>
          <w:rFonts w:ascii="Consolas" w:eastAsiaTheme="majorEastAsia" w:hAnsi="Consolas"/>
          <w:color w:val="5F6364"/>
          <w:sz w:val="23"/>
          <w:szCs w:val="23"/>
        </w:rPr>
        <w:t>.</w:t>
      </w:r>
      <w:r>
        <w:rPr>
          <w:rStyle w:val="HTMLCode"/>
          <w:rFonts w:ascii="Consolas" w:hAnsi="Consolas"/>
          <w:color w:val="000000"/>
          <w:sz w:val="23"/>
          <w:szCs w:val="23"/>
        </w:rPr>
        <w:t>firstName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Last Name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"lastName"</w:t>
      </w:r>
      <w:r>
        <w:rPr>
          <w:rStyle w:val="HTMLCode"/>
          <w:rFonts w:ascii="Consolas" w:hAnsi="Consolas"/>
          <w:color w:val="000000"/>
          <w:sz w:val="23"/>
          <w:szCs w:val="23"/>
        </w:rPr>
        <w:t xml:space="preserve"> </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onUserDataChange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userInfo</w:t>
      </w:r>
      <w:r>
        <w:rPr>
          <w:rStyle w:val="token"/>
          <w:rFonts w:ascii="Consolas" w:eastAsiaTheme="majorEastAsia" w:hAnsi="Consolas"/>
          <w:color w:val="5F6364"/>
          <w:sz w:val="23"/>
          <w:szCs w:val="23"/>
        </w:rPr>
        <w:t>.</w:t>
      </w:r>
      <w:r>
        <w:rPr>
          <w:rStyle w:val="HTMLCode"/>
          <w:rFonts w:ascii="Consolas" w:hAnsi="Consolas"/>
          <w:color w:val="000000"/>
          <w:sz w:val="23"/>
          <w:szCs w:val="23"/>
        </w:rPr>
        <w:t>lastName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User Name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"userName"</w:t>
      </w:r>
      <w:r>
        <w:rPr>
          <w:rStyle w:val="HTMLCode"/>
          <w:rFonts w:ascii="Consolas" w:hAnsi="Consolas"/>
          <w:color w:val="000000"/>
          <w:sz w:val="23"/>
          <w:szCs w:val="23"/>
        </w:rPr>
        <w:t xml:space="preserve"> </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onUserDataChange</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userInfo</w:t>
      </w:r>
      <w:r>
        <w:rPr>
          <w:rStyle w:val="token"/>
          <w:rFonts w:ascii="Consolas" w:eastAsiaTheme="majorEastAsia" w:hAnsi="Consolas"/>
          <w:color w:val="5F6364"/>
          <w:sz w:val="23"/>
          <w:szCs w:val="23"/>
        </w:rPr>
        <w:t>.</w:t>
      </w:r>
      <w:r>
        <w:rPr>
          <w:rStyle w:val="HTMLCode"/>
          <w:rFonts w:ascii="Consolas" w:hAnsi="Consolas"/>
          <w:color w:val="000000"/>
          <w:sz w:val="23"/>
          <w:szCs w:val="23"/>
        </w:rPr>
        <w:t>userName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Email </w:t>
      </w:r>
      <w:r>
        <w:rPr>
          <w:rStyle w:val="token"/>
          <w:rFonts w:ascii="Consolas" w:eastAsiaTheme="majorEastAsia" w:hAnsi="Consolas"/>
          <w:color w:val="C92C2C"/>
          <w:sz w:val="23"/>
          <w:szCs w:val="23"/>
        </w:rPr>
        <w:t>ID</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"emailId"</w:t>
      </w:r>
      <w:r>
        <w:rPr>
          <w:rStyle w:val="HTMLCode"/>
          <w:rFonts w:ascii="Consolas" w:hAnsi="Consolas"/>
          <w:color w:val="000000"/>
          <w:sz w:val="23"/>
          <w:szCs w:val="23"/>
        </w:rPr>
        <w:t xml:space="preserve"> </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onUserDataChange</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userInfo</w:t>
      </w:r>
      <w:r>
        <w:rPr>
          <w:rStyle w:val="token"/>
          <w:rFonts w:ascii="Consolas" w:eastAsiaTheme="majorEastAsia" w:hAnsi="Consolas"/>
          <w:color w:val="5F6364"/>
          <w:sz w:val="23"/>
          <w:szCs w:val="23"/>
        </w:rPr>
        <w:t>.</w:t>
      </w:r>
      <w:r>
        <w:rPr>
          <w:rStyle w:val="HTMLCode"/>
          <w:rFonts w:ascii="Consolas" w:hAnsi="Consolas"/>
          <w:color w:val="000000"/>
          <w:sz w:val="23"/>
          <w:szCs w:val="23"/>
        </w:rPr>
        <w:t>emailId</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Contact Number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input 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"text"</w:t>
      </w:r>
      <w:r>
        <w:rPr>
          <w:rStyle w:val="HTMLCode"/>
          <w:rFonts w:ascii="Consolas" w:hAnsi="Consolas"/>
          <w:color w:val="000000"/>
          <w:sz w:val="23"/>
          <w:szCs w:val="23"/>
        </w:rPr>
        <w:t xml:space="preserve"> 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"contactNo"</w:t>
      </w:r>
      <w:r>
        <w:rPr>
          <w:rStyle w:val="HTMLCode"/>
          <w:rFonts w:ascii="Consolas" w:hAnsi="Consolas"/>
          <w:color w:val="000000"/>
          <w:sz w:val="23"/>
          <w:szCs w:val="23"/>
        </w:rPr>
        <w:t xml:space="preserve"> </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onChange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onUserDataChange</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value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userInfo</w:t>
      </w:r>
      <w:r>
        <w:rPr>
          <w:rStyle w:val="token"/>
          <w:rFonts w:ascii="Consolas" w:eastAsiaTheme="majorEastAsia" w:hAnsi="Consolas"/>
          <w:color w:val="5F6364"/>
          <w:sz w:val="23"/>
          <w:szCs w:val="23"/>
        </w:rPr>
        <w:t>.</w:t>
      </w:r>
      <w:r>
        <w:rPr>
          <w:rStyle w:val="HTMLCode"/>
          <w:rFonts w:ascii="Consolas" w:hAnsi="Consolas"/>
          <w:color w:val="000000"/>
          <w:sz w:val="23"/>
          <w:szCs w:val="23"/>
        </w:rPr>
        <w:t>contactNo</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input</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button onClick</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saveChanges</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HTMLCode"/>
          <w:rFonts w:ascii="Consolas" w:hAnsi="Consolas"/>
          <w:color w:val="000000"/>
          <w:sz w:val="23"/>
          <w:szCs w:val="23"/>
        </w:rPr>
        <w:t>Save</w:t>
      </w:r>
      <w:r>
        <w:rPr>
          <w:rStyle w:val="token"/>
          <w:rFonts w:ascii="Consolas" w:eastAsiaTheme="majorEastAsia" w:hAnsi="Consolas"/>
          <w:color w:val="A67F59"/>
          <w:sz w:val="23"/>
          <w:szCs w:val="23"/>
        </w:rPr>
        <w:t>&lt;/</w:t>
      </w:r>
      <w:r>
        <w:rPr>
          <w:rStyle w:val="HTMLCode"/>
          <w:rFonts w:ascii="Consolas" w:hAnsi="Consolas"/>
          <w:color w:val="000000"/>
          <w:sz w:val="23"/>
          <w:szCs w:val="23"/>
        </w:rPr>
        <w:t>button</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App</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Welcome to App Component</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Link to</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w:t>
      </w:r>
      <w:r>
        <w:rPr>
          <w:rStyle w:val="token"/>
          <w:rFonts w:ascii="Consolas" w:eastAsiaTheme="majorEastAsia" w:hAnsi="Consolas"/>
          <w:color w:val="A67F59"/>
          <w:sz w:val="23"/>
          <w:szCs w:val="23"/>
        </w:rPr>
        <w:t>&gt;</w:t>
      </w:r>
      <w:r>
        <w:rPr>
          <w:rStyle w:val="HTMLCode"/>
          <w:rFonts w:ascii="Consolas" w:hAnsi="Consolas"/>
          <w:color w:val="000000"/>
          <w:sz w:val="23"/>
          <w:szCs w:val="23"/>
        </w:rPr>
        <w:t>LogIn</w:t>
      </w:r>
      <w:r>
        <w:rPr>
          <w:rStyle w:val="token"/>
          <w:rFonts w:ascii="Consolas" w:eastAsiaTheme="majorEastAsia" w:hAnsi="Consolas"/>
          <w:color w:val="A67F59"/>
          <w:sz w:val="23"/>
          <w:szCs w:val="23"/>
        </w:rPr>
        <w:t>&lt;/</w:t>
      </w:r>
      <w:r>
        <w:rPr>
          <w:rStyle w:val="HTMLCode"/>
          <w:rFonts w:ascii="Consolas" w:hAnsi="Consolas"/>
          <w:color w:val="000000"/>
          <w:sz w:val="23"/>
          <w:szCs w:val="23"/>
        </w:rPr>
        <w:t>Link</w:t>
      </w:r>
      <w:r>
        <w:rPr>
          <w:rStyle w:val="token"/>
          <w:rFonts w:ascii="Consolas" w:eastAsiaTheme="majorEastAsia" w:hAnsi="Consolas"/>
          <w:color w:val="A67F59"/>
          <w:sz w:val="23"/>
          <w:szCs w:val="23"/>
        </w:rPr>
        <w:t>&gt;&amp;</w:t>
      </w:r>
      <w:r>
        <w:rPr>
          <w:rStyle w:val="HTMLCode"/>
          <w:rFonts w:ascii="Consolas" w:hAnsi="Consolas"/>
          <w:color w:val="000000"/>
          <w:sz w:val="23"/>
          <w:szCs w:val="23"/>
        </w:rPr>
        <w:t>nbsp</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&amp;</w:t>
      </w:r>
      <w:r>
        <w:rPr>
          <w:rStyle w:val="HTMLCode"/>
          <w:rFonts w:ascii="Consolas" w:hAnsi="Consolas"/>
          <w:color w:val="000000"/>
          <w:sz w:val="23"/>
          <w:szCs w:val="23"/>
        </w:rPr>
        <w:t>nbsp</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NavLink to</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"/home"</w:t>
      </w:r>
      <w:r>
        <w:rPr>
          <w:rStyle w:val="HTMLCode"/>
          <w:rFonts w:ascii="Consolas" w:hAnsi="Consolas"/>
          <w:color w:val="000000"/>
          <w:sz w:val="23"/>
          <w:szCs w:val="23"/>
        </w:rPr>
        <w:t xml:space="preserve"> activeClassName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"testClass"</w:t>
      </w:r>
      <w:r>
        <w:rPr>
          <w:rStyle w:val="token"/>
          <w:rFonts w:ascii="Consolas" w:eastAsiaTheme="majorEastAsia" w:hAnsi="Consolas"/>
          <w:color w:val="A67F59"/>
          <w:sz w:val="23"/>
          <w:szCs w:val="23"/>
        </w:rPr>
        <w:t>&gt;</w:t>
      </w:r>
      <w:r>
        <w:rPr>
          <w:rStyle w:val="HTMLCode"/>
          <w:rFonts w:ascii="Consolas" w:hAnsi="Consolas"/>
          <w:color w:val="000000"/>
          <w:sz w:val="23"/>
          <w:szCs w:val="23"/>
        </w:rPr>
        <w:t>Home</w:t>
      </w:r>
      <w:r>
        <w:rPr>
          <w:rStyle w:val="token"/>
          <w:rFonts w:ascii="Consolas" w:eastAsiaTheme="majorEastAsia" w:hAnsi="Consolas"/>
          <w:color w:val="A67F59"/>
          <w:sz w:val="23"/>
          <w:szCs w:val="23"/>
        </w:rPr>
        <w:t>&lt;/</w:t>
      </w:r>
      <w:r>
        <w:rPr>
          <w:rStyle w:val="HTMLCode"/>
          <w:rFonts w:ascii="Consolas" w:hAnsi="Consolas"/>
          <w:color w:val="000000"/>
          <w:sz w:val="23"/>
          <w:szCs w:val="23"/>
        </w:rPr>
        <w:t>NavLink</w:t>
      </w:r>
      <w:r>
        <w:rPr>
          <w:rStyle w:val="token"/>
          <w:rFonts w:ascii="Consolas" w:eastAsiaTheme="majorEastAsia" w:hAnsi="Consolas"/>
          <w:color w:val="A67F59"/>
          <w:sz w:val="23"/>
          <w:szCs w:val="23"/>
        </w:rPr>
        <w:t>&gt;&amp;</w:t>
      </w:r>
      <w:r>
        <w:rPr>
          <w:rStyle w:val="HTMLCode"/>
          <w:rFonts w:ascii="Consolas" w:hAnsi="Consolas"/>
          <w:color w:val="000000"/>
          <w:sz w:val="23"/>
          <w:szCs w:val="23"/>
        </w:rPr>
        <w:t>nbsp</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&amp;</w:t>
      </w:r>
      <w:r>
        <w:rPr>
          <w:rStyle w:val="HTMLCode"/>
          <w:rFonts w:ascii="Consolas" w:hAnsi="Consolas"/>
          <w:color w:val="000000"/>
          <w:sz w:val="23"/>
          <w:szCs w:val="23"/>
        </w:rPr>
        <w:t>nbsp</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NavLink to</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"/editprofile"</w:t>
      </w:r>
      <w:r>
        <w:rPr>
          <w:rStyle w:val="HTMLCode"/>
          <w:rFonts w:ascii="Consolas" w:hAnsi="Consolas"/>
          <w:color w:val="000000"/>
          <w:sz w:val="23"/>
          <w:szCs w:val="23"/>
        </w:rPr>
        <w:t xml:space="preserve"> activeClassName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"testClass"</w:t>
      </w:r>
      <w:r>
        <w:rPr>
          <w:rStyle w:val="token"/>
          <w:rFonts w:ascii="Consolas" w:eastAsiaTheme="majorEastAsia" w:hAnsi="Consolas"/>
          <w:color w:val="A67F59"/>
          <w:sz w:val="23"/>
          <w:szCs w:val="23"/>
        </w:rPr>
        <w:t>&gt;</w:t>
      </w:r>
      <w:r>
        <w:rPr>
          <w:rStyle w:val="HTMLCode"/>
          <w:rFonts w:ascii="Consolas" w:hAnsi="Consolas"/>
          <w:color w:val="000000"/>
          <w:sz w:val="23"/>
          <w:szCs w:val="23"/>
        </w:rPr>
        <w:t>Edit Profile</w:t>
      </w:r>
      <w:r>
        <w:rPr>
          <w:rStyle w:val="token"/>
          <w:rFonts w:ascii="Consolas" w:eastAsiaTheme="majorEastAsia" w:hAnsi="Consolas"/>
          <w:color w:val="A67F59"/>
          <w:sz w:val="23"/>
          <w:szCs w:val="23"/>
        </w:rPr>
        <w:t>&lt;/</w:t>
      </w:r>
      <w:r>
        <w:rPr>
          <w:rStyle w:val="HTMLCode"/>
          <w:rFonts w:ascii="Consolas" w:hAnsi="Consolas"/>
          <w:color w:val="000000"/>
          <w:sz w:val="23"/>
          <w:szCs w:val="23"/>
        </w:rPr>
        <w:t>NavLink</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Switch</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Route exact path</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w:t>
      </w:r>
      <w:r>
        <w:rPr>
          <w:rStyle w:val="HTMLCode"/>
          <w:rFonts w:ascii="Consolas" w:hAnsi="Consolas"/>
          <w:color w:val="000000"/>
          <w:sz w:val="23"/>
          <w:szCs w:val="23"/>
        </w:rPr>
        <w:t xml:space="preserve"> component</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LogIn</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Route</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SecuredRoute  path</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"/home"</w:t>
      </w:r>
      <w:r>
        <w:rPr>
          <w:rStyle w:val="HTMLCode"/>
          <w:rFonts w:ascii="Consolas" w:hAnsi="Consolas"/>
          <w:color w:val="000000"/>
          <w:sz w:val="23"/>
          <w:szCs w:val="23"/>
        </w:rPr>
        <w:t xml:space="preserve"> component</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Home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SecuredRoute</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SecuredRoute  path</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"/editprofile"</w:t>
      </w:r>
      <w:r>
        <w:rPr>
          <w:rStyle w:val="HTMLCode"/>
          <w:rFonts w:ascii="Consolas" w:hAnsi="Consolas"/>
          <w:color w:val="000000"/>
          <w:sz w:val="23"/>
          <w:szCs w:val="23"/>
        </w:rPr>
        <w:t xml:space="preserve"> component</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EditProfile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&gt;&lt;/</w:t>
      </w:r>
      <w:r>
        <w:rPr>
          <w:rStyle w:val="HTMLCode"/>
          <w:rFonts w:ascii="Consolas" w:hAnsi="Consolas"/>
          <w:color w:val="000000"/>
          <w:sz w:val="23"/>
          <w:szCs w:val="23"/>
        </w:rPr>
        <w:t>SecuredRoute</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Switch</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ReactDOM</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BrowserRouter</w:t>
      </w:r>
      <w:r>
        <w:rPr>
          <w:rStyle w:val="token"/>
          <w:rFonts w:ascii="Consolas" w:eastAsiaTheme="majorEastAsia" w:hAnsi="Consolas"/>
          <w:color w:val="A67F59"/>
          <w:sz w:val="23"/>
          <w:szCs w:val="23"/>
        </w:rPr>
        <w:t>&gt;&lt;</w:t>
      </w:r>
      <w:r>
        <w:rPr>
          <w:rStyle w:val="HTMLCode"/>
          <w:rFonts w:ascii="Consolas" w:hAnsi="Consolas"/>
          <w:color w:val="000000"/>
          <w:sz w:val="23"/>
          <w:szCs w:val="23"/>
        </w:rPr>
        <w:t>App</w:t>
      </w:r>
      <w:r>
        <w:rPr>
          <w:rStyle w:val="token"/>
          <w:rFonts w:ascii="Consolas" w:eastAsiaTheme="majorEastAsia" w:hAnsi="Consolas"/>
          <w:color w:val="A67F59"/>
          <w:sz w:val="23"/>
          <w:szCs w:val="23"/>
        </w:rPr>
        <w:t>&gt;&lt;/</w:t>
      </w:r>
      <w:r>
        <w:rPr>
          <w:rStyle w:val="HTMLCode"/>
          <w:rFonts w:ascii="Consolas" w:hAnsi="Consolas"/>
          <w:color w:val="000000"/>
          <w:sz w:val="23"/>
          <w:szCs w:val="23"/>
        </w:rPr>
        <w:t>App</w:t>
      </w:r>
      <w:r>
        <w:rPr>
          <w:rStyle w:val="token"/>
          <w:rFonts w:ascii="Consolas" w:eastAsiaTheme="majorEastAsia" w:hAnsi="Consolas"/>
          <w:color w:val="A67F59"/>
          <w:sz w:val="23"/>
          <w:szCs w:val="23"/>
        </w:rPr>
        <w:t>&gt;&lt;/</w:t>
      </w:r>
      <w:r>
        <w:rPr>
          <w:rStyle w:val="HTMLCode"/>
          <w:rFonts w:ascii="Consolas" w:hAnsi="Consolas"/>
          <w:color w:val="000000"/>
          <w:sz w:val="23"/>
          <w:szCs w:val="23"/>
        </w:rPr>
        <w:t>BrowserRouter</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B81A1B" w:rsidRDefault="00B81A1B" w:rsidP="00B81A1B">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document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getElementById</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"root"</w:t>
      </w:r>
      <w:r>
        <w:rPr>
          <w:rStyle w:val="token"/>
          <w:rFonts w:ascii="Consolas" w:eastAsiaTheme="majorEastAsia" w:hAnsi="Consolas"/>
          <w:color w:val="5F6364"/>
          <w:sz w:val="23"/>
          <w:szCs w:val="23"/>
        </w:rPr>
        <w:t>));</w:t>
      </w:r>
    </w:p>
    <w:p w:rsidR="00B6423D" w:rsidRDefault="00B6423D" w:rsidP="00B6423D">
      <w:pPr>
        <w:pStyle w:val="Heading1"/>
        <w:spacing w:before="300"/>
        <w:rPr>
          <w:rFonts w:ascii="Segoe UI" w:hAnsi="Segoe UI" w:cs="Segoe UI"/>
          <w:b w:val="0"/>
          <w:bCs w:val="0"/>
          <w:color w:val="000000"/>
          <w:sz w:val="60"/>
          <w:szCs w:val="60"/>
        </w:rPr>
      </w:pPr>
      <w:r>
        <w:rPr>
          <w:rFonts w:ascii="Segoe UI" w:hAnsi="Segoe UI" w:cs="Segoe UI"/>
          <w:b w:val="0"/>
          <w:bCs w:val="0"/>
          <w:color w:val="000000"/>
          <w:sz w:val="60"/>
          <w:szCs w:val="60"/>
        </w:rPr>
        <w:t>Redux Part-1</w:t>
      </w:r>
    </w:p>
    <w:p w:rsidR="00B6423D" w:rsidRDefault="00B6423D" w:rsidP="00B6423D">
      <w:pPr>
        <w:rPr>
          <w:rFonts w:ascii="Times New Roman" w:hAnsi="Times New Roman" w:cs="Times New Roman"/>
          <w:sz w:val="24"/>
          <w:szCs w:val="24"/>
        </w:rPr>
      </w:pPr>
    </w:p>
    <w:p w:rsidR="00B6423D" w:rsidRDefault="00B6423D" w:rsidP="00B6423D">
      <w:pPr>
        <w:pStyle w:val="NormalWeb"/>
        <w:spacing w:before="0" w:beforeAutospacing="0" w:after="360" w:afterAutospacing="0" w:line="360" w:lineRule="atLeast"/>
        <w:rPr>
          <w:color w:val="333333"/>
          <w:sz w:val="29"/>
          <w:szCs w:val="29"/>
        </w:rPr>
      </w:pPr>
      <w:r>
        <w:rPr>
          <w:rStyle w:val="Strong"/>
          <w:color w:val="333333"/>
          <w:sz w:val="29"/>
          <w:szCs w:val="29"/>
        </w:rPr>
        <w:t>State management</w:t>
      </w:r>
      <w:r>
        <w:rPr>
          <w:color w:val="333333"/>
          <w:sz w:val="29"/>
          <w:szCs w:val="29"/>
        </w:rPr>
        <w:t> is absolutely critical in a Web Application Development. </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We have discussed about how we manage state in a react application using State and Context. </w:t>
      </w:r>
    </w:p>
    <w:p w:rsidR="00B6423D" w:rsidRDefault="00B6423D" w:rsidP="00B6423D">
      <w:pPr>
        <w:pStyle w:val="NormalWeb"/>
        <w:spacing w:before="0" w:beforeAutospacing="0" w:after="360" w:afterAutospacing="0" w:line="360" w:lineRule="atLeast"/>
        <w:rPr>
          <w:color w:val="333333"/>
          <w:sz w:val="29"/>
          <w:szCs w:val="29"/>
        </w:rPr>
      </w:pPr>
      <w:r>
        <w:rPr>
          <w:rStyle w:val="Strong"/>
          <w:color w:val="333333"/>
          <w:sz w:val="29"/>
          <w:szCs w:val="29"/>
        </w:rPr>
        <w:t>State </w:t>
      </w:r>
      <w:r>
        <w:rPr>
          <w:color w:val="333333"/>
          <w:sz w:val="29"/>
          <w:szCs w:val="29"/>
        </w:rPr>
        <w:t>contains data specific to a given component that may change over time. </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Using </w:t>
      </w:r>
      <w:r>
        <w:rPr>
          <w:rStyle w:val="Strong"/>
          <w:color w:val="333333"/>
          <w:sz w:val="29"/>
          <w:szCs w:val="29"/>
        </w:rPr>
        <w:t>Context</w:t>
      </w:r>
      <w:r>
        <w:rPr>
          <w:color w:val="333333"/>
          <w:sz w:val="29"/>
          <w:szCs w:val="29"/>
        </w:rPr>
        <w:t>, we pass the data from parent component to Child component and from Child to Parent which are placed at different nesting levels.</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 xml:space="preserve">For low-frequency updates like locale or theme changes or user authentication, the React Context is perfectly fine. But with a more complex state object like products in the shopping cart which has high-frequency </w:t>
      </w:r>
      <w:r>
        <w:rPr>
          <w:color w:val="333333"/>
          <w:sz w:val="29"/>
          <w:szCs w:val="29"/>
        </w:rPr>
        <w:lastRenderedPageBreak/>
        <w:t>updates, the React Context won't be a good solution. Because, the React Context will trigger a re-render on each update, and optimizing it manually can be really tough. </w:t>
      </w:r>
    </w:p>
    <w:p w:rsidR="00B6423D" w:rsidRDefault="00B6423D" w:rsidP="00B6423D">
      <w:pPr>
        <w:pStyle w:val="NormalWeb"/>
        <w:spacing w:before="0" w:beforeAutospacing="0" w:after="360" w:afterAutospacing="0" w:line="360" w:lineRule="atLeast"/>
        <w:rPr>
          <w:color w:val="333333"/>
          <w:sz w:val="29"/>
          <w:szCs w:val="29"/>
        </w:rPr>
      </w:pPr>
      <w:r>
        <w:rPr>
          <w:rStyle w:val="Strong"/>
          <w:color w:val="333333"/>
          <w:sz w:val="29"/>
          <w:szCs w:val="29"/>
        </w:rPr>
        <w:t>Redux</w:t>
      </w:r>
      <w:r>
        <w:rPr>
          <w:color w:val="333333"/>
          <w:sz w:val="29"/>
          <w:szCs w:val="29"/>
        </w:rPr>
        <w:t> provides a solid, stable and mature solution to managing state in your React application.</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If we have components that are siblings and need to share data, the way to do that in React is to pull that data up into a parent component and pass it down with props.</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That can be cumbersome though. Redux can help by giving you one global “parent” where you can store the data, and then you can connect the sibling components to the data with React-Redux.</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In this article, we will start understanding Redux.</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Lets Open Index.js file from our demo-project. </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Add a New Javascript file in our src folder and we will name it as Employee.</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I have the Contents of this Component handy and I Paste it here. </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We will create a new Component in our index.js file called AppComponent and we will call our Employee Component from AppComponent. </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We will render the AppComponent to our ReactDOM. </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Save the Changes, navigate to the browser. </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We can see that Employee Salary gets changed as we click on increase or decrease buttons. </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To start understanding </w:t>
      </w:r>
      <w:r>
        <w:rPr>
          <w:rStyle w:val="Strong"/>
          <w:color w:val="333333"/>
          <w:sz w:val="29"/>
          <w:szCs w:val="29"/>
        </w:rPr>
        <w:t>Redux</w:t>
      </w:r>
      <w:r>
        <w:rPr>
          <w:color w:val="333333"/>
          <w:sz w:val="29"/>
          <w:szCs w:val="29"/>
        </w:rPr>
        <w:t>, we will re-write the same example using redux so that one can understand the basics of redux so well before we get into complex examples. </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 Lets install redux into our project by running a command </w:t>
      </w:r>
    </w:p>
    <w:p w:rsidR="00B6423D" w:rsidRDefault="00B6423D" w:rsidP="00B6423D">
      <w:pPr>
        <w:pStyle w:val="NormalWeb"/>
        <w:spacing w:before="0" w:beforeAutospacing="0" w:after="360" w:afterAutospacing="0" w:line="360" w:lineRule="atLeast"/>
        <w:rPr>
          <w:color w:val="333333"/>
          <w:sz w:val="29"/>
          <w:szCs w:val="29"/>
        </w:rPr>
      </w:pPr>
      <w:r>
        <w:rPr>
          <w:rStyle w:val="Strong"/>
          <w:color w:val="333333"/>
          <w:sz w:val="29"/>
          <w:szCs w:val="29"/>
        </w:rPr>
        <w:lastRenderedPageBreak/>
        <w:t>Npm install –save redux react-redux</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redux gives you a store, and lets you keep state in it, and get state out, and respond when the state changes. But that’s all it does.</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It’s actually react-redux that lets you connect data of the state to React components.</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The redux library can be used outside of a React app too. It’ll work with Vue or Angular apps as well.</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Lets create one Global store using Redux where we are going to keep our data. </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Redux comes with a handy function that creates stores, and it’s called </w:t>
      </w:r>
      <w:r>
        <w:rPr>
          <w:rStyle w:val="Strong"/>
          <w:color w:val="333333"/>
          <w:sz w:val="29"/>
          <w:szCs w:val="29"/>
        </w:rPr>
        <w:t>createStore</w:t>
      </w:r>
      <w:r>
        <w:rPr>
          <w:color w:val="333333"/>
          <w:sz w:val="29"/>
          <w:szCs w:val="29"/>
        </w:rPr>
        <w:t>.</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To this createStore, We have to provide a function that will return the state data based on the action user performs. This function takes two parameters, one is the state data and the other one is action. That function is called a </w:t>
      </w:r>
      <w:r>
        <w:rPr>
          <w:rStyle w:val="Strong"/>
          <w:color w:val="333333"/>
          <w:sz w:val="29"/>
          <w:szCs w:val="29"/>
        </w:rPr>
        <w:t>reducer </w:t>
      </w:r>
      <w:r>
        <w:rPr>
          <w:color w:val="333333"/>
          <w:sz w:val="29"/>
          <w:szCs w:val="29"/>
        </w:rPr>
        <w:t>in Redux terminology.</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In short, reducer is a function that takes the current state, and an action, and returns the newState</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We can create an employee object and pass that to the state parameter. </w:t>
      </w:r>
    </w:p>
    <w:p w:rsidR="00B6423D" w:rsidRDefault="00B6423D" w:rsidP="00B6423D">
      <w:pPr>
        <w:pStyle w:val="NormalWeb"/>
        <w:spacing w:before="0" w:beforeAutospacing="0" w:after="360" w:afterAutospacing="0" w:line="360" w:lineRule="atLeast"/>
        <w:rPr>
          <w:color w:val="333333"/>
          <w:sz w:val="29"/>
          <w:szCs w:val="29"/>
        </w:rPr>
      </w:pPr>
      <w:r>
        <w:rPr>
          <w:rStyle w:val="Strong"/>
          <w:color w:val="333333"/>
          <w:sz w:val="29"/>
          <w:szCs w:val="29"/>
        </w:rPr>
        <w:t>Action</w:t>
      </w:r>
      <w:r>
        <w:rPr>
          <w:color w:val="333333"/>
          <w:sz w:val="29"/>
          <w:szCs w:val="29"/>
        </w:rPr>
        <w:t> is a JavaScript object. Action will have a type property that indicates the type of action being performed. Types should typically be defined as string constants.</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We will write switch case on the action type and accordingly increment or decrement the salary. </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And we return the state object.</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Now it’s time to hook up Redux to React.</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lastRenderedPageBreak/>
        <w:t>To do that, the react-redux library comes with 2 things: a component called </w:t>
      </w:r>
      <w:r>
        <w:rPr>
          <w:rStyle w:val="Strong"/>
          <w:color w:val="333333"/>
          <w:sz w:val="29"/>
          <w:szCs w:val="29"/>
        </w:rPr>
        <w:t>Provider</w:t>
      </w:r>
      <w:r>
        <w:rPr>
          <w:color w:val="333333"/>
          <w:sz w:val="29"/>
          <w:szCs w:val="29"/>
        </w:rPr>
        <w:t>, and a function called </w:t>
      </w:r>
      <w:r>
        <w:rPr>
          <w:rStyle w:val="Strong"/>
          <w:color w:val="333333"/>
          <w:sz w:val="29"/>
          <w:szCs w:val="29"/>
        </w:rPr>
        <w:t>connect</w:t>
      </w:r>
      <w:r>
        <w:rPr>
          <w:color w:val="333333"/>
          <w:sz w:val="29"/>
          <w:szCs w:val="29"/>
        </w:rPr>
        <w:t>.</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By wrapping the entire app with the Provider component, every component in the app tree will be able to access the Redux store if it wants to.</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After this, Employee Component, and children of Employee, and children of their children, and so on – all of them can now access the Redux store.</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But not automatically. We’ll need to use the connect function on our components to access the store.</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Lets go to Employee.js file, </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Lets remove the state object and setstate calls we are doing. </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We can access the salary from the redux store using the props. </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When user clicks on increment or decrement button, we initiate the state change trigger by calling dispatch method. To the dispatch method, we pass the type.</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We do the same in decrement function as well. </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To get the Salaryout of Redux, we first need to import the connect function.</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Then we need to “connect” the Employee component to Redux at the bottom.</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To the connect function, we pass another function as a parameter and that function takes state object as parameter and we can return the salary. </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Connect is a higer order Component to which we pass our Employee Component</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Save the Changes, navigate to the browser. </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We can see that Employee Salary gets changed as we click on increase or decrease buttons. </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lastRenderedPageBreak/>
        <w:t>I hope we are clear now on what is action, reducer and store in redux. </w:t>
      </w:r>
    </w:p>
    <w:p w:rsidR="00B6423D" w:rsidRDefault="00B6423D" w:rsidP="00B6423D">
      <w:pPr>
        <w:pStyle w:val="NormalWeb"/>
        <w:spacing w:before="0" w:beforeAutospacing="0" w:after="360" w:afterAutospacing="0" w:line="360" w:lineRule="atLeast"/>
        <w:rPr>
          <w:color w:val="333333"/>
          <w:sz w:val="29"/>
          <w:szCs w:val="29"/>
        </w:rPr>
      </w:pPr>
      <w:r>
        <w:rPr>
          <w:color w:val="333333"/>
          <w:sz w:val="29"/>
          <w:szCs w:val="29"/>
        </w:rPr>
        <w:t>We will continue our discussion in our next article. </w:t>
      </w:r>
    </w:p>
    <w:p w:rsidR="00B6423D" w:rsidRDefault="00B6423D" w:rsidP="00B6423D">
      <w:pPr>
        <w:pStyle w:val="NormalWeb"/>
        <w:spacing w:before="0" w:beforeAutospacing="0" w:after="360" w:afterAutospacing="0" w:line="360" w:lineRule="atLeast"/>
        <w:rPr>
          <w:color w:val="333333"/>
          <w:sz w:val="29"/>
          <w:szCs w:val="29"/>
        </w:rPr>
      </w:pPr>
      <w:r>
        <w:rPr>
          <w:rStyle w:val="Strong"/>
          <w:color w:val="333333"/>
          <w:sz w:val="29"/>
          <w:szCs w:val="29"/>
          <w:u w:val="single"/>
        </w:rPr>
        <w:t>Index.js</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ReactDOM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'react-dom'</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Employee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'./Employee'</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createStore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'redux'</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Provider</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'react-redux'</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employeeData</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salary</w:t>
      </w:r>
      <w:r>
        <w:rPr>
          <w:rStyle w:val="token"/>
          <w:rFonts w:ascii="Consolas" w:eastAsiaTheme="majorEastAsia" w:hAnsi="Consolas"/>
          <w:color w:val="A67F59"/>
          <w:sz w:val="23"/>
          <w:szCs w:val="23"/>
        </w:rPr>
        <w:t>:</w:t>
      </w:r>
      <w:r>
        <w:rPr>
          <w:rStyle w:val="token"/>
          <w:rFonts w:ascii="Consolas" w:eastAsiaTheme="majorEastAsia" w:hAnsi="Consolas"/>
          <w:color w:val="C92C2C"/>
          <w:sz w:val="23"/>
          <w:szCs w:val="23"/>
        </w:rPr>
        <w:t>15000</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reducer</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state</w:t>
      </w:r>
      <w:r>
        <w:rPr>
          <w:rStyle w:val="token"/>
          <w:rFonts w:ascii="Consolas" w:eastAsiaTheme="majorEastAsia" w:hAnsi="Consolas"/>
          <w:color w:val="A67F59"/>
          <w:sz w:val="23"/>
          <w:szCs w:val="23"/>
        </w:rPr>
        <w:t>=</w:t>
      </w:r>
      <w:r>
        <w:rPr>
          <w:rStyle w:val="token"/>
          <w:rFonts w:ascii="Consolas" w:eastAsiaTheme="majorEastAsia" w:hAnsi="Consolas"/>
          <w:color w:val="000000"/>
          <w:sz w:val="23"/>
          <w:szCs w:val="23"/>
        </w:rPr>
        <w:t>employeeData</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action</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switch</w:t>
      </w:r>
      <w:r>
        <w:rPr>
          <w:rStyle w:val="token"/>
          <w:rFonts w:ascii="Consolas" w:eastAsiaTheme="majorEastAsia" w:hAnsi="Consolas"/>
          <w:color w:val="5F6364"/>
          <w:sz w:val="23"/>
          <w:szCs w:val="23"/>
        </w:rPr>
        <w:t>(</w:t>
      </w:r>
      <w:r>
        <w:rPr>
          <w:rStyle w:val="HTMLCode"/>
          <w:rFonts w:ascii="Consolas" w:hAnsi="Consolas"/>
          <w:color w:val="000000"/>
          <w:sz w:val="23"/>
          <w:szCs w:val="23"/>
        </w:rPr>
        <w:t>action</w:t>
      </w:r>
      <w:r>
        <w:rPr>
          <w:rStyle w:val="token"/>
          <w:rFonts w:ascii="Consolas" w:eastAsiaTheme="majorEastAsia" w:hAnsi="Consolas"/>
          <w:color w:val="5F6364"/>
          <w:sz w:val="23"/>
          <w:szCs w:val="23"/>
        </w:rPr>
        <w:t>.</w:t>
      </w:r>
      <w:r>
        <w:rPr>
          <w:rStyle w:val="HTMLCode"/>
          <w:rFonts w:ascii="Consolas" w:hAnsi="Consolas"/>
          <w:color w:val="000000"/>
          <w:sz w:val="23"/>
          <w:szCs w:val="23"/>
        </w:rPr>
        <w:t>type</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case</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'INCREMENT'</w:t>
      </w:r>
      <w:r>
        <w:rPr>
          <w:rStyle w:val="token"/>
          <w:rFonts w:ascii="Consolas" w:eastAsiaTheme="majorEastAsia" w:hAnsi="Consolas"/>
          <w:color w:val="A67F59"/>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salary</w:t>
      </w:r>
      <w:r>
        <w:rPr>
          <w:rStyle w:val="token"/>
          <w:rFonts w:ascii="Consolas" w:eastAsiaTheme="majorEastAsia" w:hAnsi="Consolas"/>
          <w:color w:val="A67F59"/>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salary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C92C2C"/>
          <w:sz w:val="23"/>
          <w:szCs w:val="23"/>
        </w:rPr>
        <w:t>1000</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case</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'DECREMENT'</w:t>
      </w:r>
      <w:r>
        <w:rPr>
          <w:rStyle w:val="token"/>
          <w:rFonts w:ascii="Consolas" w:eastAsiaTheme="majorEastAsia" w:hAnsi="Consolas"/>
          <w:color w:val="A67F59"/>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salary</w:t>
      </w:r>
      <w:r>
        <w:rPr>
          <w:rStyle w:val="token"/>
          <w:rFonts w:ascii="Consolas" w:eastAsiaTheme="majorEastAsia" w:hAnsi="Consolas"/>
          <w:color w:val="A67F59"/>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salary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C92C2C"/>
          <w:sz w:val="23"/>
          <w:szCs w:val="23"/>
        </w:rPr>
        <w:t>1000</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default</w:t>
      </w:r>
      <w:r>
        <w:rPr>
          <w:rStyle w:val="token"/>
          <w:rFonts w:ascii="Consolas" w:eastAsiaTheme="majorEastAsia" w:hAnsi="Consolas"/>
          <w:color w:val="A67F59"/>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state</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store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createStore</w:t>
      </w:r>
      <w:r>
        <w:rPr>
          <w:rStyle w:val="token"/>
          <w:rFonts w:ascii="Consolas" w:eastAsiaTheme="majorEastAsia" w:hAnsi="Consolas"/>
          <w:color w:val="5F6364"/>
          <w:sz w:val="23"/>
          <w:szCs w:val="23"/>
        </w:rPr>
        <w:t>(</w:t>
      </w:r>
      <w:r>
        <w:rPr>
          <w:rStyle w:val="HTMLCode"/>
          <w:rFonts w:ascii="Consolas" w:hAnsi="Consolas"/>
          <w:color w:val="000000"/>
          <w:sz w:val="23"/>
          <w:szCs w:val="23"/>
        </w:rPr>
        <w:t>reducer</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const</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App</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Provider store</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HTMLCode"/>
          <w:rFonts w:ascii="Consolas" w:hAnsi="Consolas"/>
          <w:color w:val="000000"/>
          <w:sz w:val="23"/>
          <w:szCs w:val="23"/>
        </w:rPr>
        <w:t>store</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Employee</w:t>
      </w:r>
      <w:r>
        <w:rPr>
          <w:rStyle w:val="token"/>
          <w:rFonts w:ascii="Consolas" w:eastAsiaTheme="majorEastAsia" w:hAnsi="Consolas"/>
          <w:color w:val="A67F59"/>
          <w:sz w:val="23"/>
          <w:szCs w:val="23"/>
        </w:rPr>
        <w:t>&gt;&lt;/</w:t>
      </w:r>
      <w:r>
        <w:rPr>
          <w:rStyle w:val="HTMLCode"/>
          <w:rFonts w:ascii="Consolas" w:hAnsi="Consolas"/>
          <w:color w:val="000000"/>
          <w:sz w:val="23"/>
          <w:szCs w:val="23"/>
        </w:rPr>
        <w:t>Employee</w:t>
      </w:r>
      <w:r>
        <w:rPr>
          <w:rStyle w:val="token"/>
          <w:rFonts w:ascii="Consolas" w:eastAsiaTheme="majorEastAsia" w:hAnsi="Consolas"/>
          <w:color w:val="A67F59"/>
          <w:sz w:val="23"/>
          <w:szCs w:val="23"/>
        </w:rPr>
        <w:t>&gt;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Provider</w:t>
      </w:r>
      <w:r>
        <w:rPr>
          <w:rStyle w:val="token"/>
          <w:rFonts w:ascii="Consolas" w:eastAsiaTheme="majorEastAsia" w:hAnsi="Consolas"/>
          <w:color w:val="A67F59"/>
          <w:sz w:val="23"/>
          <w:szCs w:val="23"/>
        </w:rPr>
        <w:t>&gt;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ReactDOM</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App</w:t>
      </w:r>
      <w:r>
        <w:rPr>
          <w:rStyle w:val="token"/>
          <w:rFonts w:ascii="Consolas" w:eastAsiaTheme="majorEastAsia" w:hAnsi="Consolas"/>
          <w:color w:val="A67F59"/>
          <w:sz w:val="23"/>
          <w:szCs w:val="23"/>
        </w:rPr>
        <w:t>&gt;&lt;/</w:t>
      </w:r>
      <w:r>
        <w:rPr>
          <w:rStyle w:val="HTMLCode"/>
          <w:rFonts w:ascii="Consolas" w:hAnsi="Consolas"/>
          <w:color w:val="000000"/>
          <w:sz w:val="23"/>
          <w:szCs w:val="23"/>
        </w:rPr>
        <w:t>App</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HTMLCode"/>
          <w:rFonts w:ascii="Consolas" w:hAnsi="Consolas"/>
          <w:color w:val="000000"/>
          <w:sz w:val="23"/>
          <w:szCs w:val="23"/>
        </w:rPr>
        <w:t>document</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getElementById</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"root"</w:t>
      </w:r>
      <w:r>
        <w:rPr>
          <w:rStyle w:val="token"/>
          <w:rFonts w:ascii="Consolas" w:eastAsiaTheme="majorEastAsia" w:hAnsi="Consolas"/>
          <w:color w:val="5F6364"/>
          <w:sz w:val="23"/>
          <w:szCs w:val="23"/>
        </w:rPr>
        <w:t>));</w:t>
      </w:r>
    </w:p>
    <w:p w:rsidR="00B6423D" w:rsidRDefault="00B6423D" w:rsidP="00B6423D">
      <w:pPr>
        <w:rPr>
          <w:rFonts w:ascii="Times New Roman" w:hAnsi="Times New Roman"/>
          <w:color w:val="676A6D"/>
          <w:sz w:val="23"/>
          <w:szCs w:val="23"/>
        </w:rPr>
      </w:pPr>
    </w:p>
    <w:p w:rsidR="00B6423D" w:rsidRDefault="00B6423D" w:rsidP="00B6423D">
      <w:pPr>
        <w:pStyle w:val="NormalWeb"/>
        <w:spacing w:before="0" w:beforeAutospacing="0" w:after="360" w:afterAutospacing="0" w:line="360" w:lineRule="atLeast"/>
        <w:rPr>
          <w:color w:val="333333"/>
          <w:sz w:val="29"/>
          <w:szCs w:val="29"/>
        </w:rPr>
      </w:pPr>
      <w:r>
        <w:rPr>
          <w:rStyle w:val="Strong"/>
          <w:color w:val="333333"/>
          <w:sz w:val="29"/>
          <w:szCs w:val="29"/>
          <w:u w:val="single"/>
        </w:rPr>
        <w:t>Employee.js</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7D8B99"/>
          <w:sz w:val="23"/>
          <w:szCs w:val="23"/>
        </w:rPr>
        <w:t>/* eslint-disable no-useless-constructor */</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React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connect</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'react-redux'</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Employee</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React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Component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constructor</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props</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super</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incrementSalary</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dispatch</w:t>
      </w:r>
      <w:r>
        <w:rPr>
          <w:rStyle w:val="token"/>
          <w:rFonts w:ascii="Consolas" w:eastAsiaTheme="majorEastAsia" w:hAnsi="Consolas"/>
          <w:color w:val="5F6364"/>
          <w:sz w:val="23"/>
          <w:szCs w:val="23"/>
        </w:rPr>
        <w:t>({</w:t>
      </w:r>
      <w:r>
        <w:rPr>
          <w:rStyle w:val="HTMLCode"/>
          <w:rFonts w:ascii="Consolas" w:hAnsi="Consolas"/>
          <w:color w:val="000000"/>
          <w:sz w:val="23"/>
          <w:szCs w:val="23"/>
        </w:rPr>
        <w:t>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'INCREMENT'</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decrementSalary</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token"/>
          <w:rFonts w:ascii="Consolas" w:eastAsiaTheme="majorEastAsia" w:hAnsi="Consolas"/>
          <w:color w:val="2F9C0A"/>
          <w:sz w:val="23"/>
          <w:szCs w:val="23"/>
        </w:rPr>
        <w:t>dispatch</w:t>
      </w:r>
      <w:r>
        <w:rPr>
          <w:rStyle w:val="token"/>
          <w:rFonts w:ascii="Consolas" w:eastAsiaTheme="majorEastAsia" w:hAnsi="Consolas"/>
          <w:color w:val="5F6364"/>
          <w:sz w:val="23"/>
          <w:szCs w:val="23"/>
        </w:rPr>
        <w:t>({</w:t>
      </w:r>
      <w:r>
        <w:rPr>
          <w:rStyle w:val="HTMLCode"/>
          <w:rFonts w:ascii="Consolas" w:hAnsi="Consolas"/>
          <w:color w:val="000000"/>
          <w:sz w:val="23"/>
          <w:szCs w:val="23"/>
        </w:rPr>
        <w:t>type</w:t>
      </w:r>
      <w:r>
        <w:rPr>
          <w:rStyle w:val="token"/>
          <w:rFonts w:ascii="Consolas" w:eastAsiaTheme="majorEastAsia" w:hAnsi="Consolas"/>
          <w:color w:val="A67F59"/>
          <w:sz w:val="23"/>
          <w:szCs w:val="23"/>
        </w:rPr>
        <w:t>:</w:t>
      </w:r>
      <w:r>
        <w:rPr>
          <w:rStyle w:val="token"/>
          <w:rFonts w:ascii="Consolas" w:eastAsiaTheme="majorEastAsia" w:hAnsi="Consolas"/>
          <w:color w:val="2F9C0A"/>
          <w:sz w:val="23"/>
          <w:szCs w:val="23"/>
        </w:rPr>
        <w:t>'DECREMENT'</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render</w:t>
      </w:r>
      <w:r>
        <w:rPr>
          <w:rStyle w:val="token"/>
          <w:rFonts w:ascii="Consolas" w:eastAsiaTheme="majorEastAsia" w:hAnsi="Consolas"/>
          <w:color w:val="5F6364"/>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r>
        <w:rPr>
          <w:rStyle w:val="HTMLCode"/>
          <w:rFonts w:ascii="Consolas" w:hAnsi="Consolas"/>
          <w:color w:val="000000"/>
          <w:sz w:val="23"/>
          <w:szCs w:val="23"/>
        </w:rPr>
        <w:t>Welcome to Employee Component</w:t>
      </w:r>
      <w:r>
        <w:rPr>
          <w:rStyle w:val="token"/>
          <w:rFonts w:ascii="Consolas" w:eastAsiaTheme="majorEastAsia" w:hAnsi="Consolas"/>
          <w:color w:val="A67F59"/>
          <w:sz w:val="23"/>
          <w:szCs w:val="23"/>
        </w:rPr>
        <w:t>...&lt;/</w:t>
      </w:r>
      <w:r>
        <w:rPr>
          <w:rStyle w:val="HTMLCode"/>
          <w:rFonts w:ascii="Consolas" w:hAnsi="Consolas"/>
          <w:color w:val="000000"/>
          <w:sz w:val="23"/>
          <w:szCs w:val="23"/>
        </w:rPr>
        <w:t>h2</w:t>
      </w:r>
      <w:r>
        <w:rPr>
          <w:rStyle w:val="token"/>
          <w:rFonts w:ascii="Consolas" w:eastAsiaTheme="majorEastAsia" w:hAnsi="Consolas"/>
          <w:color w:val="A67F59"/>
          <w:sz w:val="23"/>
          <w:szCs w:val="23"/>
        </w:rPr>
        <w:t>&gt;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Employee Salary </w:t>
      </w:r>
      <w:r>
        <w:rPr>
          <w:rStyle w:val="token"/>
          <w:rFonts w:ascii="Consolas" w:eastAsiaTheme="majorEastAsia" w:hAnsi="Consolas"/>
          <w:color w:val="A67F5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props</w:t>
      </w:r>
      <w:r>
        <w:rPr>
          <w:rStyle w:val="token"/>
          <w:rFonts w:ascii="Consolas" w:eastAsiaTheme="majorEastAsia" w:hAnsi="Consolas"/>
          <w:color w:val="5F6364"/>
          <w:sz w:val="23"/>
          <w:szCs w:val="23"/>
        </w:rPr>
        <w:t>.</w:t>
      </w:r>
      <w:r>
        <w:rPr>
          <w:rStyle w:val="HTMLCode"/>
          <w:rFonts w:ascii="Consolas" w:hAnsi="Consolas"/>
          <w:color w:val="000000"/>
          <w:sz w:val="23"/>
          <w:szCs w:val="23"/>
        </w:rPr>
        <w:t>salary</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&lt;/</w:t>
      </w:r>
      <w:r>
        <w:rPr>
          <w:rStyle w:val="HTMLCode"/>
          <w:rFonts w:ascii="Consolas" w:hAnsi="Consolas"/>
          <w:color w:val="000000"/>
          <w:sz w:val="23"/>
          <w:szCs w:val="23"/>
        </w:rPr>
        <w:t>b</w:t>
      </w:r>
      <w:r>
        <w:rPr>
          <w:rStyle w:val="token"/>
          <w:rFonts w:ascii="Consolas" w:eastAsiaTheme="majorEastAsia" w:hAnsi="Consolas"/>
          <w:color w:val="A67F59"/>
          <w:sz w:val="23"/>
          <w:szCs w:val="23"/>
        </w:rPr>
        <w:t>&gt;&lt;/</w:t>
      </w:r>
      <w:r>
        <w:rPr>
          <w:rStyle w:val="HTMLCode"/>
          <w:rFonts w:ascii="Consolas" w:hAnsi="Consolas"/>
          <w:color w:val="000000"/>
          <w:sz w:val="23"/>
          <w:szCs w:val="23"/>
        </w:rPr>
        <w:t>label</w:t>
      </w:r>
      <w:r>
        <w:rPr>
          <w:rStyle w:val="token"/>
          <w:rFonts w:ascii="Consolas" w:eastAsiaTheme="majorEastAsia" w:hAnsi="Consolas"/>
          <w:color w:val="A67F59"/>
          <w:sz w:val="23"/>
          <w:szCs w:val="23"/>
        </w:rPr>
        <w:t>&gt;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p</w:t>
      </w:r>
      <w:r>
        <w:rPr>
          <w:rStyle w:val="token"/>
          <w:rFonts w:ascii="Consolas" w:eastAsiaTheme="majorEastAsia" w:hAnsi="Consolas"/>
          <w:color w:val="A67F59"/>
          <w:sz w:val="23"/>
          <w:szCs w:val="23"/>
        </w:rPr>
        <w:t>&gt;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button onClick</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incrementSalary</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HTMLCode"/>
          <w:rFonts w:ascii="Consolas" w:hAnsi="Consolas"/>
          <w:color w:val="000000"/>
          <w:sz w:val="23"/>
          <w:szCs w:val="23"/>
        </w:rPr>
        <w:t>Increment</w:t>
      </w:r>
      <w:r>
        <w:rPr>
          <w:rStyle w:val="token"/>
          <w:rFonts w:ascii="Consolas" w:eastAsiaTheme="majorEastAsia" w:hAnsi="Consolas"/>
          <w:color w:val="A67F59"/>
          <w:sz w:val="23"/>
          <w:szCs w:val="23"/>
        </w:rPr>
        <w:t>&lt;/</w:t>
      </w:r>
      <w:r>
        <w:rPr>
          <w:rStyle w:val="HTMLCode"/>
          <w:rFonts w:ascii="Consolas" w:hAnsi="Consolas"/>
          <w:color w:val="000000"/>
          <w:sz w:val="23"/>
          <w:szCs w:val="23"/>
        </w:rPr>
        <w:t>button</w:t>
      </w:r>
      <w:r>
        <w:rPr>
          <w:rStyle w:val="token"/>
          <w:rFonts w:ascii="Consolas" w:eastAsiaTheme="majorEastAsia" w:hAnsi="Consolas"/>
          <w:color w:val="A67F59"/>
          <w:sz w:val="23"/>
          <w:szCs w:val="23"/>
        </w:rPr>
        <w:t>&gt;</w:t>
      </w:r>
      <w:r>
        <w:rPr>
          <w:rStyle w:val="HTMLCode"/>
          <w:rFonts w:ascii="Consolas" w:hAnsi="Consolas"/>
          <w:color w:val="000000"/>
          <w:sz w:val="23"/>
          <w:szCs w:val="23"/>
        </w:rPr>
        <w:t xml:space="preserve">          </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button onClick</w:t>
      </w:r>
      <w:r>
        <w:rPr>
          <w:rStyle w:val="token"/>
          <w:rFonts w:ascii="Consolas" w:eastAsiaTheme="majorEastAsia" w:hAnsi="Consolas"/>
          <w:color w:val="A67F59"/>
          <w:sz w:val="23"/>
          <w:szCs w:val="23"/>
        </w:rPr>
        <w: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this</w:t>
      </w:r>
      <w:r>
        <w:rPr>
          <w:rStyle w:val="token"/>
          <w:rFonts w:ascii="Consolas" w:eastAsiaTheme="majorEastAsia" w:hAnsi="Consolas"/>
          <w:color w:val="5F6364"/>
          <w:sz w:val="23"/>
          <w:szCs w:val="23"/>
        </w:rPr>
        <w:t>.</w:t>
      </w:r>
      <w:r>
        <w:rPr>
          <w:rStyle w:val="HTMLCode"/>
          <w:rFonts w:ascii="Consolas" w:hAnsi="Consolas"/>
          <w:color w:val="000000"/>
          <w:sz w:val="23"/>
          <w:szCs w:val="23"/>
        </w:rPr>
        <w:t>decrementSalary</w:t>
      </w:r>
      <w:r>
        <w:rPr>
          <w:rStyle w:val="token"/>
          <w:rFonts w:ascii="Consolas" w:eastAsiaTheme="majorEastAsia" w:hAnsi="Consolas"/>
          <w:color w:val="5F6364"/>
          <w:sz w:val="23"/>
          <w:szCs w:val="23"/>
        </w:rPr>
        <w:t>}</w:t>
      </w:r>
      <w:r>
        <w:rPr>
          <w:rStyle w:val="token"/>
          <w:rFonts w:ascii="Consolas" w:eastAsiaTheme="majorEastAsia" w:hAnsi="Consolas"/>
          <w:color w:val="A67F59"/>
          <w:sz w:val="23"/>
          <w:szCs w:val="23"/>
        </w:rPr>
        <w:t>&gt;</w:t>
      </w:r>
      <w:r>
        <w:rPr>
          <w:rStyle w:val="HTMLCode"/>
          <w:rFonts w:ascii="Consolas" w:hAnsi="Consolas"/>
          <w:color w:val="000000"/>
          <w:sz w:val="23"/>
          <w:szCs w:val="23"/>
        </w:rPr>
        <w:t>Decrement</w:t>
      </w:r>
      <w:r>
        <w:rPr>
          <w:rStyle w:val="token"/>
          <w:rFonts w:ascii="Consolas" w:eastAsiaTheme="majorEastAsia" w:hAnsi="Consolas"/>
          <w:color w:val="A67F59"/>
          <w:sz w:val="23"/>
          <w:szCs w:val="23"/>
        </w:rPr>
        <w:t>&lt;/</w:t>
      </w:r>
      <w:r>
        <w:rPr>
          <w:rStyle w:val="HTMLCode"/>
          <w:rFonts w:ascii="Consolas" w:hAnsi="Consolas"/>
          <w:color w:val="000000"/>
          <w:sz w:val="23"/>
          <w:szCs w:val="23"/>
        </w:rPr>
        <w:t>button</w:t>
      </w:r>
      <w:r>
        <w:rPr>
          <w:rStyle w:val="token"/>
          <w:rFonts w:ascii="Consolas" w:eastAsiaTheme="majorEastAsia" w:hAnsi="Consolas"/>
          <w:color w:val="A67F59"/>
          <w:sz w:val="23"/>
          <w:szCs w:val="23"/>
        </w:rPr>
        <w:t>&gt;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A67F59"/>
          <w:sz w:val="23"/>
          <w:szCs w:val="23"/>
        </w:rPr>
        <w:t>&lt;/</w:t>
      </w:r>
      <w:r>
        <w:rPr>
          <w:rStyle w:val="HTMLCode"/>
          <w:rFonts w:ascii="Consolas" w:hAnsi="Consolas"/>
          <w:color w:val="000000"/>
          <w:sz w:val="23"/>
          <w:szCs w:val="23"/>
        </w:rPr>
        <w:t>div</w:t>
      </w:r>
      <w:r>
        <w:rPr>
          <w:rStyle w:val="token"/>
          <w:rFonts w:ascii="Consolas" w:eastAsiaTheme="majorEastAsia" w:hAnsi="Consolas"/>
          <w:color w:val="A67F59"/>
          <w:sz w:val="23"/>
          <w:szCs w:val="23"/>
        </w:rPr>
        <w:t>&gt;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1990B8"/>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mapStateToProps</w:t>
      </w:r>
      <w:r>
        <w:rPr>
          <w:rStyle w:val="token"/>
          <w:rFonts w:ascii="Consolas" w:eastAsiaTheme="majorEastAsia" w:hAnsi="Consolas"/>
          <w:color w:val="5F6364"/>
          <w:sz w:val="23"/>
          <w:szCs w:val="23"/>
        </w:rPr>
        <w:t>(</w:t>
      </w:r>
      <w:r>
        <w:rPr>
          <w:rStyle w:val="token"/>
          <w:rFonts w:ascii="Consolas" w:eastAsiaTheme="majorEastAsia" w:hAnsi="Consolas"/>
          <w:color w:val="000000"/>
          <w:sz w:val="23"/>
          <w:szCs w:val="23"/>
        </w:rPr>
        <w:t>state</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return</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salary</w:t>
      </w:r>
      <w:r>
        <w:rPr>
          <w:rStyle w:val="token"/>
          <w:rFonts w:ascii="Consolas" w:eastAsiaTheme="majorEastAsia" w:hAnsi="Consolas"/>
          <w:color w:val="A67F59"/>
          <w:sz w:val="23"/>
          <w:szCs w:val="23"/>
        </w:rPr>
        <w:t>:</w:t>
      </w:r>
      <w:r>
        <w:rPr>
          <w:rStyle w:val="HTMLCode"/>
          <w:rFonts w:ascii="Consolas" w:hAnsi="Consolas"/>
          <w:color w:val="000000"/>
          <w:sz w:val="23"/>
          <w:szCs w:val="23"/>
        </w:rPr>
        <w:t>state</w:t>
      </w:r>
      <w:r>
        <w:rPr>
          <w:rStyle w:val="token"/>
          <w:rFonts w:ascii="Consolas" w:eastAsiaTheme="majorEastAsia" w:hAnsi="Consolas"/>
          <w:color w:val="5F6364"/>
          <w:sz w:val="23"/>
          <w:szCs w:val="23"/>
        </w:rPr>
        <w:t>.</w:t>
      </w:r>
      <w:r>
        <w:rPr>
          <w:rStyle w:val="HTMLCode"/>
          <w:rFonts w:ascii="Consolas" w:hAnsi="Consolas"/>
          <w:color w:val="000000"/>
          <w:sz w:val="23"/>
          <w:szCs w:val="23"/>
        </w:rPr>
        <w:t>salary</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w:t>
      </w:r>
    </w:p>
    <w:p w:rsidR="00B6423D" w:rsidRDefault="00B6423D" w:rsidP="00B6423D">
      <w:pPr>
        <w:pStyle w:val="HTMLPreformatted"/>
        <w:pBdr>
          <w:top w:val="single" w:sz="6" w:space="0" w:color="CCCCCC"/>
          <w:left w:val="single" w:sz="6" w:space="0" w:color="CCCCCC"/>
          <w:bottom w:val="single" w:sz="6" w:space="0" w:color="CCCCCC"/>
          <w:right w:val="single" w:sz="6" w:space="0" w:color="CCCCCC"/>
        </w:pBdr>
        <w:shd w:val="clear" w:color="auto" w:fill="FDFDFD"/>
        <w:spacing w:before="120" w:after="240"/>
        <w:rPr>
          <w:rFonts w:ascii="Consolas" w:hAnsi="Consolas"/>
          <w:color w:val="000000"/>
          <w:sz w:val="23"/>
          <w:szCs w:val="23"/>
        </w:rPr>
      </w:pPr>
      <w:r>
        <w:rPr>
          <w:rStyle w:val="token"/>
          <w:rFonts w:ascii="Consolas" w:eastAsiaTheme="majorEastAsia" w:hAnsi="Consolas"/>
          <w:color w:val="1990B8"/>
          <w:sz w:val="23"/>
          <w:szCs w:val="23"/>
        </w:rPr>
        <w:t>export</w:t>
      </w:r>
      <w:r>
        <w:rPr>
          <w:rStyle w:val="HTMLCode"/>
          <w:rFonts w:ascii="Consolas" w:hAnsi="Consolas"/>
          <w:color w:val="000000"/>
          <w:sz w:val="23"/>
          <w:szCs w:val="23"/>
        </w:rPr>
        <w:t xml:space="preserve"> </w:t>
      </w:r>
      <w:r>
        <w:rPr>
          <w:rStyle w:val="token"/>
          <w:rFonts w:ascii="Consolas" w:eastAsiaTheme="majorEastAsia" w:hAnsi="Consolas"/>
          <w:color w:val="1990B8"/>
          <w:sz w:val="23"/>
          <w:szCs w:val="23"/>
        </w:rPr>
        <w:t>default</w:t>
      </w:r>
      <w:r>
        <w:rPr>
          <w:rStyle w:val="HTMLCode"/>
          <w:rFonts w:ascii="Consolas" w:hAnsi="Consolas"/>
          <w:color w:val="000000"/>
          <w:sz w:val="23"/>
          <w:szCs w:val="23"/>
        </w:rPr>
        <w:t xml:space="preserve"> </w:t>
      </w:r>
      <w:r>
        <w:rPr>
          <w:rStyle w:val="token"/>
          <w:rFonts w:ascii="Consolas" w:eastAsiaTheme="majorEastAsia" w:hAnsi="Consolas"/>
          <w:color w:val="2F9C0A"/>
          <w:sz w:val="23"/>
          <w:szCs w:val="23"/>
        </w:rPr>
        <w:t>connect</w:t>
      </w:r>
      <w:r>
        <w:rPr>
          <w:rStyle w:val="token"/>
          <w:rFonts w:ascii="Consolas" w:eastAsiaTheme="majorEastAsia" w:hAnsi="Consolas"/>
          <w:color w:val="5F6364"/>
          <w:sz w:val="23"/>
          <w:szCs w:val="23"/>
        </w:rPr>
        <w:t>(</w:t>
      </w:r>
      <w:r>
        <w:rPr>
          <w:rStyle w:val="HTMLCode"/>
          <w:rFonts w:ascii="Consolas" w:hAnsi="Consolas"/>
          <w:color w:val="000000"/>
          <w:sz w:val="23"/>
          <w:szCs w:val="23"/>
        </w:rPr>
        <w:t>mapStateToProps</w:t>
      </w:r>
      <w:r>
        <w:rPr>
          <w:rStyle w:val="token"/>
          <w:rFonts w:ascii="Consolas" w:eastAsiaTheme="majorEastAsia" w:hAnsi="Consolas"/>
          <w:color w:val="5F6364"/>
          <w:sz w:val="23"/>
          <w:szCs w:val="23"/>
        </w:rPr>
        <w:t>)(</w:t>
      </w:r>
      <w:r>
        <w:rPr>
          <w:rStyle w:val="HTMLCode"/>
          <w:rFonts w:ascii="Consolas" w:hAnsi="Consolas"/>
          <w:color w:val="000000"/>
          <w:sz w:val="23"/>
          <w:szCs w:val="23"/>
        </w:rPr>
        <w:t>Employee</w:t>
      </w:r>
      <w:r>
        <w:rPr>
          <w:rStyle w:val="token"/>
          <w:rFonts w:ascii="Consolas" w:eastAsiaTheme="majorEastAsia" w:hAnsi="Consolas"/>
          <w:color w:val="5F6364"/>
          <w:sz w:val="23"/>
          <w:szCs w:val="23"/>
        </w:rPr>
        <w:t>);</w:t>
      </w:r>
    </w:p>
    <w:p w:rsidR="009E1F44" w:rsidRDefault="009E1F44" w:rsidP="009E1F44">
      <w:pPr>
        <w:pStyle w:val="NormalWeb"/>
        <w:spacing w:before="0" w:beforeAutospacing="0" w:after="360" w:afterAutospacing="0" w:line="360" w:lineRule="atLeast"/>
        <w:rPr>
          <w:color w:val="333333"/>
          <w:sz w:val="29"/>
          <w:szCs w:val="29"/>
        </w:rPr>
      </w:pPr>
    </w:p>
    <w:p w:rsidR="00834A41" w:rsidRDefault="00834A41" w:rsidP="00834A41">
      <w:pPr>
        <w:pStyle w:val="NormalWeb"/>
        <w:spacing w:before="0" w:beforeAutospacing="0" w:after="360" w:afterAutospacing="0" w:line="360" w:lineRule="atLeast"/>
        <w:rPr>
          <w:color w:val="333333"/>
          <w:sz w:val="29"/>
          <w:szCs w:val="29"/>
        </w:rPr>
      </w:pPr>
    </w:p>
    <w:p w:rsidR="00C804DF" w:rsidRDefault="00C804DF" w:rsidP="007C56C2">
      <w:pPr>
        <w:pStyle w:val="NormalWeb"/>
        <w:spacing w:before="0" w:beforeAutospacing="0" w:after="360" w:afterAutospacing="0" w:line="360" w:lineRule="atLeast"/>
        <w:rPr>
          <w:color w:val="333333"/>
          <w:sz w:val="29"/>
          <w:szCs w:val="29"/>
        </w:rPr>
      </w:pPr>
    </w:p>
    <w:p w:rsidR="009C3F4C" w:rsidRDefault="009C3F4C" w:rsidP="009C3F4C">
      <w:pPr>
        <w:pStyle w:val="NormalWeb"/>
        <w:spacing w:before="0" w:beforeAutospacing="0" w:after="360" w:afterAutospacing="0" w:line="360" w:lineRule="atLeast"/>
        <w:rPr>
          <w:color w:val="333333"/>
          <w:sz w:val="29"/>
          <w:szCs w:val="29"/>
        </w:rPr>
      </w:pPr>
    </w:p>
    <w:p w:rsidR="007C550B" w:rsidRDefault="007C550B" w:rsidP="007C550B">
      <w:pPr>
        <w:pStyle w:val="NormalWeb"/>
        <w:spacing w:before="0" w:beforeAutospacing="0" w:after="360" w:afterAutospacing="0" w:line="360" w:lineRule="atLeast"/>
        <w:rPr>
          <w:color w:val="333333"/>
          <w:sz w:val="29"/>
          <w:szCs w:val="29"/>
        </w:rPr>
      </w:pPr>
    </w:p>
    <w:p w:rsidR="000F17E9" w:rsidRDefault="000F17E9" w:rsidP="00495E20">
      <w:pPr>
        <w:pStyle w:val="NormalWeb"/>
        <w:spacing w:before="0" w:beforeAutospacing="0" w:after="360" w:afterAutospacing="0" w:line="360" w:lineRule="atLeast"/>
        <w:rPr>
          <w:color w:val="333333"/>
          <w:sz w:val="29"/>
          <w:szCs w:val="29"/>
        </w:rPr>
      </w:pPr>
    </w:p>
    <w:p w:rsidR="00495E20" w:rsidRPr="00BF6506" w:rsidRDefault="00495E20" w:rsidP="00BF6506">
      <w:pPr>
        <w:rPr>
          <w:rFonts w:asciiTheme="majorHAnsi" w:hAnsiTheme="majorHAnsi"/>
          <w:sz w:val="24"/>
          <w:szCs w:val="24"/>
        </w:rPr>
      </w:pPr>
    </w:p>
    <w:sectPr w:rsidR="00495E20" w:rsidRPr="00BF6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37417"/>
    <w:multiLevelType w:val="multilevel"/>
    <w:tmpl w:val="D072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80677"/>
    <w:multiLevelType w:val="multilevel"/>
    <w:tmpl w:val="4A22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E56C5F"/>
    <w:multiLevelType w:val="multilevel"/>
    <w:tmpl w:val="6858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781D8F"/>
    <w:multiLevelType w:val="multilevel"/>
    <w:tmpl w:val="4B64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7E0E5B"/>
    <w:multiLevelType w:val="multilevel"/>
    <w:tmpl w:val="B286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6B1A91"/>
    <w:multiLevelType w:val="multilevel"/>
    <w:tmpl w:val="ABA4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4434CD"/>
    <w:multiLevelType w:val="multilevel"/>
    <w:tmpl w:val="B4B0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945C1F"/>
    <w:multiLevelType w:val="multilevel"/>
    <w:tmpl w:val="AAB8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033C2A"/>
    <w:multiLevelType w:val="multilevel"/>
    <w:tmpl w:val="ABE4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2E4548"/>
    <w:multiLevelType w:val="multilevel"/>
    <w:tmpl w:val="2910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846943"/>
    <w:multiLevelType w:val="multilevel"/>
    <w:tmpl w:val="EF2C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0"/>
  </w:num>
  <w:num w:numId="4">
    <w:abstractNumId w:val="3"/>
  </w:num>
  <w:num w:numId="5">
    <w:abstractNumId w:val="5"/>
  </w:num>
  <w:num w:numId="6">
    <w:abstractNumId w:val="4"/>
  </w:num>
  <w:num w:numId="7">
    <w:abstractNumId w:val="8"/>
  </w:num>
  <w:num w:numId="8">
    <w:abstractNumId w:val="7"/>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506"/>
    <w:rsid w:val="000617FF"/>
    <w:rsid w:val="000D1EFB"/>
    <w:rsid w:val="000F17E9"/>
    <w:rsid w:val="001356A4"/>
    <w:rsid w:val="001B21EB"/>
    <w:rsid w:val="001E29E3"/>
    <w:rsid w:val="00263D36"/>
    <w:rsid w:val="002941BF"/>
    <w:rsid w:val="002E5F99"/>
    <w:rsid w:val="003F5E0B"/>
    <w:rsid w:val="00450506"/>
    <w:rsid w:val="00495E20"/>
    <w:rsid w:val="00687B07"/>
    <w:rsid w:val="007436E0"/>
    <w:rsid w:val="0076248C"/>
    <w:rsid w:val="007A5463"/>
    <w:rsid w:val="007C550B"/>
    <w:rsid w:val="007C56C2"/>
    <w:rsid w:val="007D174C"/>
    <w:rsid w:val="00802942"/>
    <w:rsid w:val="00824762"/>
    <w:rsid w:val="0083473B"/>
    <w:rsid w:val="00834A41"/>
    <w:rsid w:val="008D2433"/>
    <w:rsid w:val="008E69C8"/>
    <w:rsid w:val="009A2629"/>
    <w:rsid w:val="009B4DA7"/>
    <w:rsid w:val="009C3F4C"/>
    <w:rsid w:val="009E1F44"/>
    <w:rsid w:val="00B37A63"/>
    <w:rsid w:val="00B45871"/>
    <w:rsid w:val="00B6423D"/>
    <w:rsid w:val="00B81A1B"/>
    <w:rsid w:val="00BF6506"/>
    <w:rsid w:val="00C804DF"/>
    <w:rsid w:val="00CB3242"/>
    <w:rsid w:val="00DC2C48"/>
    <w:rsid w:val="00E37554"/>
    <w:rsid w:val="00E4397F"/>
    <w:rsid w:val="00E90DB5"/>
    <w:rsid w:val="00EA71BE"/>
    <w:rsid w:val="00F464BE"/>
    <w:rsid w:val="00F95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9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F65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F65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5E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650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F65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6506"/>
    <w:rPr>
      <w:b/>
      <w:bCs/>
    </w:rPr>
  </w:style>
  <w:style w:type="character" w:customStyle="1" w:styleId="Heading3Char">
    <w:name w:val="Heading 3 Char"/>
    <w:basedOn w:val="DefaultParagraphFont"/>
    <w:link w:val="Heading3"/>
    <w:uiPriority w:val="9"/>
    <w:rsid w:val="00BF650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F6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506"/>
    <w:rPr>
      <w:rFonts w:ascii="Tahoma" w:hAnsi="Tahoma" w:cs="Tahoma"/>
      <w:sz w:val="16"/>
      <w:szCs w:val="16"/>
    </w:rPr>
  </w:style>
  <w:style w:type="character" w:customStyle="1" w:styleId="Heading1Char">
    <w:name w:val="Heading 1 Char"/>
    <w:basedOn w:val="DefaultParagraphFont"/>
    <w:link w:val="Heading1"/>
    <w:uiPriority w:val="9"/>
    <w:rsid w:val="0080294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802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294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0294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02942"/>
    <w:rPr>
      <w:color w:val="0000FF"/>
      <w:u w:val="single"/>
    </w:rPr>
  </w:style>
  <w:style w:type="character" w:customStyle="1" w:styleId="token">
    <w:name w:val="token"/>
    <w:basedOn w:val="DefaultParagraphFont"/>
    <w:rsid w:val="00802942"/>
  </w:style>
  <w:style w:type="character" w:customStyle="1" w:styleId="Heading4Char">
    <w:name w:val="Heading 4 Char"/>
    <w:basedOn w:val="DefaultParagraphFont"/>
    <w:link w:val="Heading4"/>
    <w:uiPriority w:val="9"/>
    <w:semiHidden/>
    <w:rsid w:val="003F5E0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9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F65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F65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5E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650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F65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6506"/>
    <w:rPr>
      <w:b/>
      <w:bCs/>
    </w:rPr>
  </w:style>
  <w:style w:type="character" w:customStyle="1" w:styleId="Heading3Char">
    <w:name w:val="Heading 3 Char"/>
    <w:basedOn w:val="DefaultParagraphFont"/>
    <w:link w:val="Heading3"/>
    <w:uiPriority w:val="9"/>
    <w:rsid w:val="00BF650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F6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506"/>
    <w:rPr>
      <w:rFonts w:ascii="Tahoma" w:hAnsi="Tahoma" w:cs="Tahoma"/>
      <w:sz w:val="16"/>
      <w:szCs w:val="16"/>
    </w:rPr>
  </w:style>
  <w:style w:type="character" w:customStyle="1" w:styleId="Heading1Char">
    <w:name w:val="Heading 1 Char"/>
    <w:basedOn w:val="DefaultParagraphFont"/>
    <w:link w:val="Heading1"/>
    <w:uiPriority w:val="9"/>
    <w:rsid w:val="0080294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802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294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0294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02942"/>
    <w:rPr>
      <w:color w:val="0000FF"/>
      <w:u w:val="single"/>
    </w:rPr>
  </w:style>
  <w:style w:type="character" w:customStyle="1" w:styleId="token">
    <w:name w:val="token"/>
    <w:basedOn w:val="DefaultParagraphFont"/>
    <w:rsid w:val="00802942"/>
  </w:style>
  <w:style w:type="character" w:customStyle="1" w:styleId="Heading4Char">
    <w:name w:val="Heading 4 Char"/>
    <w:basedOn w:val="DefaultParagraphFont"/>
    <w:link w:val="Heading4"/>
    <w:uiPriority w:val="9"/>
    <w:semiHidden/>
    <w:rsid w:val="003F5E0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2891">
      <w:bodyDiv w:val="1"/>
      <w:marLeft w:val="0"/>
      <w:marRight w:val="0"/>
      <w:marTop w:val="0"/>
      <w:marBottom w:val="0"/>
      <w:divBdr>
        <w:top w:val="none" w:sz="0" w:space="0" w:color="auto"/>
        <w:left w:val="none" w:sz="0" w:space="0" w:color="auto"/>
        <w:bottom w:val="none" w:sz="0" w:space="0" w:color="auto"/>
        <w:right w:val="none" w:sz="0" w:space="0" w:color="auto"/>
      </w:divBdr>
      <w:divsChild>
        <w:div w:id="1992522544">
          <w:marLeft w:val="0"/>
          <w:marRight w:val="0"/>
          <w:marTop w:val="0"/>
          <w:marBottom w:val="0"/>
          <w:divBdr>
            <w:top w:val="none" w:sz="0" w:space="0" w:color="auto"/>
            <w:left w:val="none" w:sz="0" w:space="0" w:color="auto"/>
            <w:bottom w:val="none" w:sz="0" w:space="0" w:color="auto"/>
            <w:right w:val="none" w:sz="0" w:space="0" w:color="auto"/>
          </w:divBdr>
          <w:divsChild>
            <w:div w:id="2041473312">
              <w:marLeft w:val="0"/>
              <w:marRight w:val="0"/>
              <w:marTop w:val="0"/>
              <w:marBottom w:val="0"/>
              <w:divBdr>
                <w:top w:val="none" w:sz="0" w:space="0" w:color="auto"/>
                <w:left w:val="none" w:sz="0" w:space="0" w:color="auto"/>
                <w:bottom w:val="none" w:sz="0" w:space="0" w:color="auto"/>
                <w:right w:val="none" w:sz="0" w:space="0" w:color="auto"/>
              </w:divBdr>
              <w:divsChild>
                <w:div w:id="483090672">
                  <w:marLeft w:val="0"/>
                  <w:marRight w:val="0"/>
                  <w:marTop w:val="0"/>
                  <w:marBottom w:val="0"/>
                  <w:divBdr>
                    <w:top w:val="none" w:sz="0" w:space="0" w:color="auto"/>
                    <w:left w:val="none" w:sz="0" w:space="0" w:color="auto"/>
                    <w:bottom w:val="none" w:sz="0" w:space="0" w:color="auto"/>
                    <w:right w:val="none" w:sz="0" w:space="0" w:color="auto"/>
                  </w:divBdr>
                  <w:divsChild>
                    <w:div w:id="18578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560">
              <w:marLeft w:val="0"/>
              <w:marRight w:val="0"/>
              <w:marTop w:val="0"/>
              <w:marBottom w:val="0"/>
              <w:divBdr>
                <w:top w:val="none" w:sz="0" w:space="0" w:color="auto"/>
                <w:left w:val="none" w:sz="0" w:space="0" w:color="auto"/>
                <w:bottom w:val="none" w:sz="0" w:space="0" w:color="auto"/>
                <w:right w:val="none" w:sz="0" w:space="0" w:color="auto"/>
              </w:divBdr>
              <w:divsChild>
                <w:div w:id="40175478">
                  <w:marLeft w:val="0"/>
                  <w:marRight w:val="0"/>
                  <w:marTop w:val="0"/>
                  <w:marBottom w:val="0"/>
                  <w:divBdr>
                    <w:top w:val="none" w:sz="0" w:space="0" w:color="auto"/>
                    <w:left w:val="none" w:sz="0" w:space="0" w:color="auto"/>
                    <w:bottom w:val="none" w:sz="0" w:space="0" w:color="auto"/>
                    <w:right w:val="none" w:sz="0" w:space="0" w:color="auto"/>
                  </w:divBdr>
                  <w:divsChild>
                    <w:div w:id="2432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2313">
      <w:bodyDiv w:val="1"/>
      <w:marLeft w:val="0"/>
      <w:marRight w:val="0"/>
      <w:marTop w:val="0"/>
      <w:marBottom w:val="0"/>
      <w:divBdr>
        <w:top w:val="none" w:sz="0" w:space="0" w:color="auto"/>
        <w:left w:val="none" w:sz="0" w:space="0" w:color="auto"/>
        <w:bottom w:val="none" w:sz="0" w:space="0" w:color="auto"/>
        <w:right w:val="none" w:sz="0" w:space="0" w:color="auto"/>
      </w:divBdr>
      <w:divsChild>
        <w:div w:id="390494867">
          <w:marLeft w:val="0"/>
          <w:marRight w:val="0"/>
          <w:marTop w:val="0"/>
          <w:marBottom w:val="0"/>
          <w:divBdr>
            <w:top w:val="none" w:sz="0" w:space="0" w:color="auto"/>
            <w:left w:val="none" w:sz="0" w:space="0" w:color="auto"/>
            <w:bottom w:val="none" w:sz="0" w:space="0" w:color="auto"/>
            <w:right w:val="none" w:sz="0" w:space="0" w:color="auto"/>
          </w:divBdr>
          <w:divsChild>
            <w:div w:id="10437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8251">
      <w:bodyDiv w:val="1"/>
      <w:marLeft w:val="0"/>
      <w:marRight w:val="0"/>
      <w:marTop w:val="0"/>
      <w:marBottom w:val="0"/>
      <w:divBdr>
        <w:top w:val="none" w:sz="0" w:space="0" w:color="auto"/>
        <w:left w:val="none" w:sz="0" w:space="0" w:color="auto"/>
        <w:bottom w:val="none" w:sz="0" w:space="0" w:color="auto"/>
        <w:right w:val="none" w:sz="0" w:space="0" w:color="auto"/>
      </w:divBdr>
      <w:divsChild>
        <w:div w:id="1086804718">
          <w:marLeft w:val="0"/>
          <w:marRight w:val="0"/>
          <w:marTop w:val="0"/>
          <w:marBottom w:val="0"/>
          <w:divBdr>
            <w:top w:val="none" w:sz="0" w:space="0" w:color="auto"/>
            <w:left w:val="none" w:sz="0" w:space="0" w:color="auto"/>
            <w:bottom w:val="none" w:sz="0" w:space="0" w:color="auto"/>
            <w:right w:val="none" w:sz="0" w:space="0" w:color="auto"/>
          </w:divBdr>
          <w:divsChild>
            <w:div w:id="474377370">
              <w:marLeft w:val="0"/>
              <w:marRight w:val="0"/>
              <w:marTop w:val="0"/>
              <w:marBottom w:val="0"/>
              <w:divBdr>
                <w:top w:val="none" w:sz="0" w:space="0" w:color="auto"/>
                <w:left w:val="none" w:sz="0" w:space="0" w:color="auto"/>
                <w:bottom w:val="none" w:sz="0" w:space="0" w:color="auto"/>
                <w:right w:val="none" w:sz="0" w:space="0" w:color="auto"/>
              </w:divBdr>
              <w:divsChild>
                <w:div w:id="814838212">
                  <w:marLeft w:val="0"/>
                  <w:marRight w:val="0"/>
                  <w:marTop w:val="0"/>
                  <w:marBottom w:val="0"/>
                  <w:divBdr>
                    <w:top w:val="none" w:sz="0" w:space="0" w:color="auto"/>
                    <w:left w:val="none" w:sz="0" w:space="0" w:color="auto"/>
                    <w:bottom w:val="none" w:sz="0" w:space="0" w:color="auto"/>
                    <w:right w:val="none" w:sz="0" w:space="0" w:color="auto"/>
                  </w:divBdr>
                  <w:divsChild>
                    <w:div w:id="15568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8720">
              <w:marLeft w:val="0"/>
              <w:marRight w:val="0"/>
              <w:marTop w:val="0"/>
              <w:marBottom w:val="0"/>
              <w:divBdr>
                <w:top w:val="none" w:sz="0" w:space="0" w:color="auto"/>
                <w:left w:val="none" w:sz="0" w:space="0" w:color="auto"/>
                <w:bottom w:val="none" w:sz="0" w:space="0" w:color="auto"/>
                <w:right w:val="none" w:sz="0" w:space="0" w:color="auto"/>
              </w:divBdr>
              <w:divsChild>
                <w:div w:id="1149787263">
                  <w:marLeft w:val="0"/>
                  <w:marRight w:val="0"/>
                  <w:marTop w:val="0"/>
                  <w:marBottom w:val="0"/>
                  <w:divBdr>
                    <w:top w:val="none" w:sz="0" w:space="0" w:color="auto"/>
                    <w:left w:val="none" w:sz="0" w:space="0" w:color="auto"/>
                    <w:bottom w:val="none" w:sz="0" w:space="0" w:color="auto"/>
                    <w:right w:val="none" w:sz="0" w:space="0" w:color="auto"/>
                  </w:divBdr>
                  <w:divsChild>
                    <w:div w:id="18606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5042">
              <w:marLeft w:val="0"/>
              <w:marRight w:val="0"/>
              <w:marTop w:val="0"/>
              <w:marBottom w:val="0"/>
              <w:divBdr>
                <w:top w:val="none" w:sz="0" w:space="0" w:color="auto"/>
                <w:left w:val="none" w:sz="0" w:space="0" w:color="auto"/>
                <w:bottom w:val="none" w:sz="0" w:space="0" w:color="auto"/>
                <w:right w:val="none" w:sz="0" w:space="0" w:color="auto"/>
              </w:divBdr>
              <w:divsChild>
                <w:div w:id="404882304">
                  <w:marLeft w:val="0"/>
                  <w:marRight w:val="0"/>
                  <w:marTop w:val="0"/>
                  <w:marBottom w:val="0"/>
                  <w:divBdr>
                    <w:top w:val="none" w:sz="0" w:space="0" w:color="auto"/>
                    <w:left w:val="none" w:sz="0" w:space="0" w:color="auto"/>
                    <w:bottom w:val="none" w:sz="0" w:space="0" w:color="auto"/>
                    <w:right w:val="none" w:sz="0" w:space="0" w:color="auto"/>
                  </w:divBdr>
                  <w:divsChild>
                    <w:div w:id="7134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45334">
      <w:bodyDiv w:val="1"/>
      <w:marLeft w:val="0"/>
      <w:marRight w:val="0"/>
      <w:marTop w:val="0"/>
      <w:marBottom w:val="0"/>
      <w:divBdr>
        <w:top w:val="none" w:sz="0" w:space="0" w:color="auto"/>
        <w:left w:val="none" w:sz="0" w:space="0" w:color="auto"/>
        <w:bottom w:val="none" w:sz="0" w:space="0" w:color="auto"/>
        <w:right w:val="none" w:sz="0" w:space="0" w:color="auto"/>
      </w:divBdr>
      <w:divsChild>
        <w:div w:id="109323076">
          <w:marLeft w:val="0"/>
          <w:marRight w:val="0"/>
          <w:marTop w:val="0"/>
          <w:marBottom w:val="0"/>
          <w:divBdr>
            <w:top w:val="none" w:sz="0" w:space="0" w:color="auto"/>
            <w:left w:val="none" w:sz="0" w:space="0" w:color="auto"/>
            <w:bottom w:val="none" w:sz="0" w:space="0" w:color="auto"/>
            <w:right w:val="none" w:sz="0" w:space="0" w:color="auto"/>
          </w:divBdr>
          <w:divsChild>
            <w:div w:id="409280095">
              <w:marLeft w:val="0"/>
              <w:marRight w:val="0"/>
              <w:marTop w:val="0"/>
              <w:marBottom w:val="0"/>
              <w:divBdr>
                <w:top w:val="none" w:sz="0" w:space="0" w:color="auto"/>
                <w:left w:val="none" w:sz="0" w:space="0" w:color="auto"/>
                <w:bottom w:val="none" w:sz="0" w:space="0" w:color="auto"/>
                <w:right w:val="none" w:sz="0" w:space="0" w:color="auto"/>
              </w:divBdr>
              <w:divsChild>
                <w:div w:id="1078819048">
                  <w:marLeft w:val="0"/>
                  <w:marRight w:val="0"/>
                  <w:marTop w:val="0"/>
                  <w:marBottom w:val="0"/>
                  <w:divBdr>
                    <w:top w:val="none" w:sz="0" w:space="0" w:color="auto"/>
                    <w:left w:val="none" w:sz="0" w:space="0" w:color="auto"/>
                    <w:bottom w:val="none" w:sz="0" w:space="0" w:color="auto"/>
                    <w:right w:val="none" w:sz="0" w:space="0" w:color="auto"/>
                  </w:divBdr>
                  <w:divsChild>
                    <w:div w:id="13868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1707">
      <w:bodyDiv w:val="1"/>
      <w:marLeft w:val="0"/>
      <w:marRight w:val="0"/>
      <w:marTop w:val="0"/>
      <w:marBottom w:val="0"/>
      <w:divBdr>
        <w:top w:val="none" w:sz="0" w:space="0" w:color="auto"/>
        <w:left w:val="none" w:sz="0" w:space="0" w:color="auto"/>
        <w:bottom w:val="none" w:sz="0" w:space="0" w:color="auto"/>
        <w:right w:val="none" w:sz="0" w:space="0" w:color="auto"/>
      </w:divBdr>
      <w:divsChild>
        <w:div w:id="2129204756">
          <w:marLeft w:val="0"/>
          <w:marRight w:val="0"/>
          <w:marTop w:val="0"/>
          <w:marBottom w:val="0"/>
          <w:divBdr>
            <w:top w:val="none" w:sz="0" w:space="0" w:color="auto"/>
            <w:left w:val="none" w:sz="0" w:space="0" w:color="auto"/>
            <w:bottom w:val="none" w:sz="0" w:space="0" w:color="auto"/>
            <w:right w:val="none" w:sz="0" w:space="0" w:color="auto"/>
          </w:divBdr>
          <w:divsChild>
            <w:div w:id="1858546306">
              <w:marLeft w:val="0"/>
              <w:marRight w:val="0"/>
              <w:marTop w:val="0"/>
              <w:marBottom w:val="0"/>
              <w:divBdr>
                <w:top w:val="none" w:sz="0" w:space="0" w:color="auto"/>
                <w:left w:val="none" w:sz="0" w:space="0" w:color="auto"/>
                <w:bottom w:val="none" w:sz="0" w:space="0" w:color="auto"/>
                <w:right w:val="none" w:sz="0" w:space="0" w:color="auto"/>
              </w:divBdr>
              <w:divsChild>
                <w:div w:id="220288319">
                  <w:marLeft w:val="0"/>
                  <w:marRight w:val="0"/>
                  <w:marTop w:val="0"/>
                  <w:marBottom w:val="0"/>
                  <w:divBdr>
                    <w:top w:val="none" w:sz="0" w:space="0" w:color="auto"/>
                    <w:left w:val="none" w:sz="0" w:space="0" w:color="auto"/>
                    <w:bottom w:val="none" w:sz="0" w:space="0" w:color="auto"/>
                    <w:right w:val="none" w:sz="0" w:space="0" w:color="auto"/>
                  </w:divBdr>
                  <w:divsChild>
                    <w:div w:id="6313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5562">
              <w:marLeft w:val="0"/>
              <w:marRight w:val="0"/>
              <w:marTop w:val="0"/>
              <w:marBottom w:val="0"/>
              <w:divBdr>
                <w:top w:val="none" w:sz="0" w:space="0" w:color="auto"/>
                <w:left w:val="none" w:sz="0" w:space="0" w:color="auto"/>
                <w:bottom w:val="none" w:sz="0" w:space="0" w:color="auto"/>
                <w:right w:val="none" w:sz="0" w:space="0" w:color="auto"/>
              </w:divBdr>
              <w:divsChild>
                <w:div w:id="591282605">
                  <w:marLeft w:val="0"/>
                  <w:marRight w:val="0"/>
                  <w:marTop w:val="0"/>
                  <w:marBottom w:val="0"/>
                  <w:divBdr>
                    <w:top w:val="none" w:sz="0" w:space="0" w:color="auto"/>
                    <w:left w:val="none" w:sz="0" w:space="0" w:color="auto"/>
                    <w:bottom w:val="none" w:sz="0" w:space="0" w:color="auto"/>
                    <w:right w:val="none" w:sz="0" w:space="0" w:color="auto"/>
                  </w:divBdr>
                  <w:divsChild>
                    <w:div w:id="1620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7777">
      <w:bodyDiv w:val="1"/>
      <w:marLeft w:val="0"/>
      <w:marRight w:val="0"/>
      <w:marTop w:val="0"/>
      <w:marBottom w:val="0"/>
      <w:divBdr>
        <w:top w:val="none" w:sz="0" w:space="0" w:color="auto"/>
        <w:left w:val="none" w:sz="0" w:space="0" w:color="auto"/>
        <w:bottom w:val="none" w:sz="0" w:space="0" w:color="auto"/>
        <w:right w:val="none" w:sz="0" w:space="0" w:color="auto"/>
      </w:divBdr>
      <w:divsChild>
        <w:div w:id="1957364696">
          <w:marLeft w:val="0"/>
          <w:marRight w:val="0"/>
          <w:marTop w:val="0"/>
          <w:marBottom w:val="0"/>
          <w:divBdr>
            <w:top w:val="none" w:sz="0" w:space="0" w:color="auto"/>
            <w:left w:val="none" w:sz="0" w:space="0" w:color="auto"/>
            <w:bottom w:val="none" w:sz="0" w:space="0" w:color="auto"/>
            <w:right w:val="none" w:sz="0" w:space="0" w:color="auto"/>
          </w:divBdr>
          <w:divsChild>
            <w:div w:id="389424504">
              <w:marLeft w:val="0"/>
              <w:marRight w:val="0"/>
              <w:marTop w:val="0"/>
              <w:marBottom w:val="0"/>
              <w:divBdr>
                <w:top w:val="none" w:sz="0" w:space="0" w:color="auto"/>
                <w:left w:val="none" w:sz="0" w:space="0" w:color="auto"/>
                <w:bottom w:val="none" w:sz="0" w:space="0" w:color="auto"/>
                <w:right w:val="none" w:sz="0" w:space="0" w:color="auto"/>
              </w:divBdr>
              <w:divsChild>
                <w:div w:id="868376907">
                  <w:marLeft w:val="0"/>
                  <w:marRight w:val="0"/>
                  <w:marTop w:val="0"/>
                  <w:marBottom w:val="0"/>
                  <w:divBdr>
                    <w:top w:val="none" w:sz="0" w:space="0" w:color="auto"/>
                    <w:left w:val="none" w:sz="0" w:space="0" w:color="auto"/>
                    <w:bottom w:val="none" w:sz="0" w:space="0" w:color="auto"/>
                    <w:right w:val="none" w:sz="0" w:space="0" w:color="auto"/>
                  </w:divBdr>
                  <w:divsChild>
                    <w:div w:id="5964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7825">
              <w:marLeft w:val="0"/>
              <w:marRight w:val="0"/>
              <w:marTop w:val="0"/>
              <w:marBottom w:val="0"/>
              <w:divBdr>
                <w:top w:val="none" w:sz="0" w:space="0" w:color="auto"/>
                <w:left w:val="none" w:sz="0" w:space="0" w:color="auto"/>
                <w:bottom w:val="none" w:sz="0" w:space="0" w:color="auto"/>
                <w:right w:val="none" w:sz="0" w:space="0" w:color="auto"/>
              </w:divBdr>
              <w:divsChild>
                <w:div w:id="661810377">
                  <w:marLeft w:val="0"/>
                  <w:marRight w:val="0"/>
                  <w:marTop w:val="0"/>
                  <w:marBottom w:val="0"/>
                  <w:divBdr>
                    <w:top w:val="none" w:sz="0" w:space="0" w:color="auto"/>
                    <w:left w:val="none" w:sz="0" w:space="0" w:color="auto"/>
                    <w:bottom w:val="none" w:sz="0" w:space="0" w:color="auto"/>
                    <w:right w:val="none" w:sz="0" w:space="0" w:color="auto"/>
                  </w:divBdr>
                  <w:divsChild>
                    <w:div w:id="19084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7256">
              <w:marLeft w:val="0"/>
              <w:marRight w:val="0"/>
              <w:marTop w:val="0"/>
              <w:marBottom w:val="0"/>
              <w:divBdr>
                <w:top w:val="none" w:sz="0" w:space="0" w:color="auto"/>
                <w:left w:val="none" w:sz="0" w:space="0" w:color="auto"/>
                <w:bottom w:val="none" w:sz="0" w:space="0" w:color="auto"/>
                <w:right w:val="none" w:sz="0" w:space="0" w:color="auto"/>
              </w:divBdr>
              <w:divsChild>
                <w:div w:id="716703112">
                  <w:marLeft w:val="0"/>
                  <w:marRight w:val="0"/>
                  <w:marTop w:val="0"/>
                  <w:marBottom w:val="0"/>
                  <w:divBdr>
                    <w:top w:val="none" w:sz="0" w:space="0" w:color="auto"/>
                    <w:left w:val="none" w:sz="0" w:space="0" w:color="auto"/>
                    <w:bottom w:val="none" w:sz="0" w:space="0" w:color="auto"/>
                    <w:right w:val="none" w:sz="0" w:space="0" w:color="auto"/>
                  </w:divBdr>
                  <w:divsChild>
                    <w:div w:id="20148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2060">
              <w:marLeft w:val="0"/>
              <w:marRight w:val="0"/>
              <w:marTop w:val="0"/>
              <w:marBottom w:val="0"/>
              <w:divBdr>
                <w:top w:val="none" w:sz="0" w:space="0" w:color="auto"/>
                <w:left w:val="none" w:sz="0" w:space="0" w:color="auto"/>
                <w:bottom w:val="none" w:sz="0" w:space="0" w:color="auto"/>
                <w:right w:val="none" w:sz="0" w:space="0" w:color="auto"/>
              </w:divBdr>
              <w:divsChild>
                <w:div w:id="3020370">
                  <w:marLeft w:val="0"/>
                  <w:marRight w:val="0"/>
                  <w:marTop w:val="0"/>
                  <w:marBottom w:val="0"/>
                  <w:divBdr>
                    <w:top w:val="none" w:sz="0" w:space="0" w:color="auto"/>
                    <w:left w:val="none" w:sz="0" w:space="0" w:color="auto"/>
                    <w:bottom w:val="none" w:sz="0" w:space="0" w:color="auto"/>
                    <w:right w:val="none" w:sz="0" w:space="0" w:color="auto"/>
                  </w:divBdr>
                  <w:divsChild>
                    <w:div w:id="15886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854">
              <w:marLeft w:val="0"/>
              <w:marRight w:val="0"/>
              <w:marTop w:val="0"/>
              <w:marBottom w:val="0"/>
              <w:divBdr>
                <w:top w:val="none" w:sz="0" w:space="0" w:color="auto"/>
                <w:left w:val="none" w:sz="0" w:space="0" w:color="auto"/>
                <w:bottom w:val="none" w:sz="0" w:space="0" w:color="auto"/>
                <w:right w:val="none" w:sz="0" w:space="0" w:color="auto"/>
              </w:divBdr>
              <w:divsChild>
                <w:div w:id="52705513">
                  <w:marLeft w:val="0"/>
                  <w:marRight w:val="0"/>
                  <w:marTop w:val="0"/>
                  <w:marBottom w:val="0"/>
                  <w:divBdr>
                    <w:top w:val="none" w:sz="0" w:space="0" w:color="auto"/>
                    <w:left w:val="none" w:sz="0" w:space="0" w:color="auto"/>
                    <w:bottom w:val="none" w:sz="0" w:space="0" w:color="auto"/>
                    <w:right w:val="none" w:sz="0" w:space="0" w:color="auto"/>
                  </w:divBdr>
                  <w:divsChild>
                    <w:div w:id="18719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41780">
              <w:marLeft w:val="0"/>
              <w:marRight w:val="0"/>
              <w:marTop w:val="0"/>
              <w:marBottom w:val="0"/>
              <w:divBdr>
                <w:top w:val="none" w:sz="0" w:space="0" w:color="auto"/>
                <w:left w:val="none" w:sz="0" w:space="0" w:color="auto"/>
                <w:bottom w:val="none" w:sz="0" w:space="0" w:color="auto"/>
                <w:right w:val="none" w:sz="0" w:space="0" w:color="auto"/>
              </w:divBdr>
              <w:divsChild>
                <w:div w:id="3409046">
                  <w:marLeft w:val="0"/>
                  <w:marRight w:val="0"/>
                  <w:marTop w:val="0"/>
                  <w:marBottom w:val="0"/>
                  <w:divBdr>
                    <w:top w:val="none" w:sz="0" w:space="0" w:color="auto"/>
                    <w:left w:val="none" w:sz="0" w:space="0" w:color="auto"/>
                    <w:bottom w:val="none" w:sz="0" w:space="0" w:color="auto"/>
                    <w:right w:val="none" w:sz="0" w:space="0" w:color="auto"/>
                  </w:divBdr>
                  <w:divsChild>
                    <w:div w:id="13653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8084">
              <w:marLeft w:val="0"/>
              <w:marRight w:val="0"/>
              <w:marTop w:val="0"/>
              <w:marBottom w:val="0"/>
              <w:divBdr>
                <w:top w:val="none" w:sz="0" w:space="0" w:color="auto"/>
                <w:left w:val="none" w:sz="0" w:space="0" w:color="auto"/>
                <w:bottom w:val="none" w:sz="0" w:space="0" w:color="auto"/>
                <w:right w:val="none" w:sz="0" w:space="0" w:color="auto"/>
              </w:divBdr>
              <w:divsChild>
                <w:div w:id="658847184">
                  <w:marLeft w:val="0"/>
                  <w:marRight w:val="0"/>
                  <w:marTop w:val="0"/>
                  <w:marBottom w:val="0"/>
                  <w:divBdr>
                    <w:top w:val="none" w:sz="0" w:space="0" w:color="auto"/>
                    <w:left w:val="none" w:sz="0" w:space="0" w:color="auto"/>
                    <w:bottom w:val="none" w:sz="0" w:space="0" w:color="auto"/>
                    <w:right w:val="none" w:sz="0" w:space="0" w:color="auto"/>
                  </w:divBdr>
                  <w:divsChild>
                    <w:div w:id="7860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13249">
      <w:bodyDiv w:val="1"/>
      <w:marLeft w:val="0"/>
      <w:marRight w:val="0"/>
      <w:marTop w:val="0"/>
      <w:marBottom w:val="0"/>
      <w:divBdr>
        <w:top w:val="none" w:sz="0" w:space="0" w:color="auto"/>
        <w:left w:val="none" w:sz="0" w:space="0" w:color="auto"/>
        <w:bottom w:val="none" w:sz="0" w:space="0" w:color="auto"/>
        <w:right w:val="none" w:sz="0" w:space="0" w:color="auto"/>
      </w:divBdr>
      <w:divsChild>
        <w:div w:id="1911228120">
          <w:marLeft w:val="0"/>
          <w:marRight w:val="0"/>
          <w:marTop w:val="0"/>
          <w:marBottom w:val="0"/>
          <w:divBdr>
            <w:top w:val="none" w:sz="0" w:space="0" w:color="auto"/>
            <w:left w:val="none" w:sz="0" w:space="0" w:color="auto"/>
            <w:bottom w:val="none" w:sz="0" w:space="0" w:color="auto"/>
            <w:right w:val="none" w:sz="0" w:space="0" w:color="auto"/>
          </w:divBdr>
          <w:divsChild>
            <w:div w:id="326638471">
              <w:marLeft w:val="0"/>
              <w:marRight w:val="0"/>
              <w:marTop w:val="0"/>
              <w:marBottom w:val="0"/>
              <w:divBdr>
                <w:top w:val="none" w:sz="0" w:space="0" w:color="auto"/>
                <w:left w:val="none" w:sz="0" w:space="0" w:color="auto"/>
                <w:bottom w:val="none" w:sz="0" w:space="0" w:color="auto"/>
                <w:right w:val="none" w:sz="0" w:space="0" w:color="auto"/>
              </w:divBdr>
              <w:divsChild>
                <w:div w:id="744300720">
                  <w:marLeft w:val="0"/>
                  <w:marRight w:val="0"/>
                  <w:marTop w:val="0"/>
                  <w:marBottom w:val="0"/>
                  <w:divBdr>
                    <w:top w:val="none" w:sz="0" w:space="0" w:color="auto"/>
                    <w:left w:val="none" w:sz="0" w:space="0" w:color="auto"/>
                    <w:bottom w:val="none" w:sz="0" w:space="0" w:color="auto"/>
                    <w:right w:val="none" w:sz="0" w:space="0" w:color="auto"/>
                  </w:divBdr>
                  <w:divsChild>
                    <w:div w:id="20940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8071">
      <w:bodyDiv w:val="1"/>
      <w:marLeft w:val="0"/>
      <w:marRight w:val="0"/>
      <w:marTop w:val="0"/>
      <w:marBottom w:val="0"/>
      <w:divBdr>
        <w:top w:val="none" w:sz="0" w:space="0" w:color="auto"/>
        <w:left w:val="none" w:sz="0" w:space="0" w:color="auto"/>
        <w:bottom w:val="none" w:sz="0" w:space="0" w:color="auto"/>
        <w:right w:val="none" w:sz="0" w:space="0" w:color="auto"/>
      </w:divBdr>
      <w:divsChild>
        <w:div w:id="1699504769">
          <w:marLeft w:val="0"/>
          <w:marRight w:val="0"/>
          <w:marTop w:val="0"/>
          <w:marBottom w:val="0"/>
          <w:divBdr>
            <w:top w:val="none" w:sz="0" w:space="0" w:color="auto"/>
            <w:left w:val="none" w:sz="0" w:space="0" w:color="auto"/>
            <w:bottom w:val="none" w:sz="0" w:space="0" w:color="auto"/>
            <w:right w:val="none" w:sz="0" w:space="0" w:color="auto"/>
          </w:divBdr>
          <w:divsChild>
            <w:div w:id="414088109">
              <w:marLeft w:val="0"/>
              <w:marRight w:val="0"/>
              <w:marTop w:val="0"/>
              <w:marBottom w:val="0"/>
              <w:divBdr>
                <w:top w:val="none" w:sz="0" w:space="0" w:color="auto"/>
                <w:left w:val="none" w:sz="0" w:space="0" w:color="auto"/>
                <w:bottom w:val="none" w:sz="0" w:space="0" w:color="auto"/>
                <w:right w:val="none" w:sz="0" w:space="0" w:color="auto"/>
              </w:divBdr>
              <w:divsChild>
                <w:div w:id="1045519197">
                  <w:marLeft w:val="0"/>
                  <w:marRight w:val="0"/>
                  <w:marTop w:val="0"/>
                  <w:marBottom w:val="0"/>
                  <w:divBdr>
                    <w:top w:val="none" w:sz="0" w:space="0" w:color="auto"/>
                    <w:left w:val="none" w:sz="0" w:space="0" w:color="auto"/>
                    <w:bottom w:val="none" w:sz="0" w:space="0" w:color="auto"/>
                    <w:right w:val="none" w:sz="0" w:space="0" w:color="auto"/>
                  </w:divBdr>
                  <w:divsChild>
                    <w:div w:id="11379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8150">
              <w:marLeft w:val="0"/>
              <w:marRight w:val="0"/>
              <w:marTop w:val="0"/>
              <w:marBottom w:val="0"/>
              <w:divBdr>
                <w:top w:val="none" w:sz="0" w:space="0" w:color="auto"/>
                <w:left w:val="none" w:sz="0" w:space="0" w:color="auto"/>
                <w:bottom w:val="none" w:sz="0" w:space="0" w:color="auto"/>
                <w:right w:val="none" w:sz="0" w:space="0" w:color="auto"/>
              </w:divBdr>
              <w:divsChild>
                <w:div w:id="1993174798">
                  <w:marLeft w:val="0"/>
                  <w:marRight w:val="0"/>
                  <w:marTop w:val="0"/>
                  <w:marBottom w:val="0"/>
                  <w:divBdr>
                    <w:top w:val="none" w:sz="0" w:space="0" w:color="auto"/>
                    <w:left w:val="none" w:sz="0" w:space="0" w:color="auto"/>
                    <w:bottom w:val="none" w:sz="0" w:space="0" w:color="auto"/>
                    <w:right w:val="none" w:sz="0" w:space="0" w:color="auto"/>
                  </w:divBdr>
                  <w:divsChild>
                    <w:div w:id="135156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7306">
      <w:bodyDiv w:val="1"/>
      <w:marLeft w:val="0"/>
      <w:marRight w:val="0"/>
      <w:marTop w:val="0"/>
      <w:marBottom w:val="0"/>
      <w:divBdr>
        <w:top w:val="none" w:sz="0" w:space="0" w:color="auto"/>
        <w:left w:val="none" w:sz="0" w:space="0" w:color="auto"/>
        <w:bottom w:val="none" w:sz="0" w:space="0" w:color="auto"/>
        <w:right w:val="none" w:sz="0" w:space="0" w:color="auto"/>
      </w:divBdr>
      <w:divsChild>
        <w:div w:id="404379084">
          <w:marLeft w:val="0"/>
          <w:marRight w:val="0"/>
          <w:marTop w:val="0"/>
          <w:marBottom w:val="0"/>
          <w:divBdr>
            <w:top w:val="none" w:sz="0" w:space="0" w:color="auto"/>
            <w:left w:val="none" w:sz="0" w:space="0" w:color="auto"/>
            <w:bottom w:val="none" w:sz="0" w:space="0" w:color="auto"/>
            <w:right w:val="none" w:sz="0" w:space="0" w:color="auto"/>
          </w:divBdr>
          <w:divsChild>
            <w:div w:id="2136291554">
              <w:marLeft w:val="0"/>
              <w:marRight w:val="0"/>
              <w:marTop w:val="0"/>
              <w:marBottom w:val="0"/>
              <w:divBdr>
                <w:top w:val="none" w:sz="0" w:space="0" w:color="auto"/>
                <w:left w:val="none" w:sz="0" w:space="0" w:color="auto"/>
                <w:bottom w:val="none" w:sz="0" w:space="0" w:color="auto"/>
                <w:right w:val="none" w:sz="0" w:space="0" w:color="auto"/>
              </w:divBdr>
              <w:divsChild>
                <w:div w:id="673726905">
                  <w:marLeft w:val="0"/>
                  <w:marRight w:val="0"/>
                  <w:marTop w:val="0"/>
                  <w:marBottom w:val="0"/>
                  <w:divBdr>
                    <w:top w:val="none" w:sz="0" w:space="0" w:color="auto"/>
                    <w:left w:val="none" w:sz="0" w:space="0" w:color="auto"/>
                    <w:bottom w:val="none" w:sz="0" w:space="0" w:color="auto"/>
                    <w:right w:val="none" w:sz="0" w:space="0" w:color="auto"/>
                  </w:divBdr>
                  <w:divsChild>
                    <w:div w:id="1095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6234">
              <w:marLeft w:val="0"/>
              <w:marRight w:val="0"/>
              <w:marTop w:val="0"/>
              <w:marBottom w:val="0"/>
              <w:divBdr>
                <w:top w:val="none" w:sz="0" w:space="0" w:color="auto"/>
                <w:left w:val="none" w:sz="0" w:space="0" w:color="auto"/>
                <w:bottom w:val="none" w:sz="0" w:space="0" w:color="auto"/>
                <w:right w:val="none" w:sz="0" w:space="0" w:color="auto"/>
              </w:divBdr>
              <w:divsChild>
                <w:div w:id="363866984">
                  <w:marLeft w:val="0"/>
                  <w:marRight w:val="0"/>
                  <w:marTop w:val="0"/>
                  <w:marBottom w:val="0"/>
                  <w:divBdr>
                    <w:top w:val="none" w:sz="0" w:space="0" w:color="auto"/>
                    <w:left w:val="none" w:sz="0" w:space="0" w:color="auto"/>
                    <w:bottom w:val="none" w:sz="0" w:space="0" w:color="auto"/>
                    <w:right w:val="none" w:sz="0" w:space="0" w:color="auto"/>
                  </w:divBdr>
                  <w:divsChild>
                    <w:div w:id="15637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2191">
              <w:marLeft w:val="0"/>
              <w:marRight w:val="0"/>
              <w:marTop w:val="0"/>
              <w:marBottom w:val="0"/>
              <w:divBdr>
                <w:top w:val="none" w:sz="0" w:space="0" w:color="auto"/>
                <w:left w:val="none" w:sz="0" w:space="0" w:color="auto"/>
                <w:bottom w:val="none" w:sz="0" w:space="0" w:color="auto"/>
                <w:right w:val="none" w:sz="0" w:space="0" w:color="auto"/>
              </w:divBdr>
              <w:divsChild>
                <w:div w:id="1837307176">
                  <w:marLeft w:val="0"/>
                  <w:marRight w:val="0"/>
                  <w:marTop w:val="0"/>
                  <w:marBottom w:val="0"/>
                  <w:divBdr>
                    <w:top w:val="none" w:sz="0" w:space="0" w:color="auto"/>
                    <w:left w:val="none" w:sz="0" w:space="0" w:color="auto"/>
                    <w:bottom w:val="none" w:sz="0" w:space="0" w:color="auto"/>
                    <w:right w:val="none" w:sz="0" w:space="0" w:color="auto"/>
                  </w:divBdr>
                  <w:divsChild>
                    <w:div w:id="4456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4128">
              <w:marLeft w:val="0"/>
              <w:marRight w:val="0"/>
              <w:marTop w:val="0"/>
              <w:marBottom w:val="0"/>
              <w:divBdr>
                <w:top w:val="none" w:sz="0" w:space="0" w:color="auto"/>
                <w:left w:val="none" w:sz="0" w:space="0" w:color="auto"/>
                <w:bottom w:val="none" w:sz="0" w:space="0" w:color="auto"/>
                <w:right w:val="none" w:sz="0" w:space="0" w:color="auto"/>
              </w:divBdr>
              <w:divsChild>
                <w:div w:id="1432093703">
                  <w:marLeft w:val="0"/>
                  <w:marRight w:val="0"/>
                  <w:marTop w:val="0"/>
                  <w:marBottom w:val="0"/>
                  <w:divBdr>
                    <w:top w:val="none" w:sz="0" w:space="0" w:color="auto"/>
                    <w:left w:val="none" w:sz="0" w:space="0" w:color="auto"/>
                    <w:bottom w:val="none" w:sz="0" w:space="0" w:color="auto"/>
                    <w:right w:val="none" w:sz="0" w:space="0" w:color="auto"/>
                  </w:divBdr>
                  <w:divsChild>
                    <w:div w:id="12730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489">
              <w:marLeft w:val="0"/>
              <w:marRight w:val="0"/>
              <w:marTop w:val="0"/>
              <w:marBottom w:val="0"/>
              <w:divBdr>
                <w:top w:val="none" w:sz="0" w:space="0" w:color="auto"/>
                <w:left w:val="none" w:sz="0" w:space="0" w:color="auto"/>
                <w:bottom w:val="none" w:sz="0" w:space="0" w:color="auto"/>
                <w:right w:val="none" w:sz="0" w:space="0" w:color="auto"/>
              </w:divBdr>
              <w:divsChild>
                <w:div w:id="1482456246">
                  <w:marLeft w:val="0"/>
                  <w:marRight w:val="0"/>
                  <w:marTop w:val="0"/>
                  <w:marBottom w:val="0"/>
                  <w:divBdr>
                    <w:top w:val="none" w:sz="0" w:space="0" w:color="auto"/>
                    <w:left w:val="none" w:sz="0" w:space="0" w:color="auto"/>
                    <w:bottom w:val="none" w:sz="0" w:space="0" w:color="auto"/>
                    <w:right w:val="none" w:sz="0" w:space="0" w:color="auto"/>
                  </w:divBdr>
                  <w:divsChild>
                    <w:div w:id="18951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257316">
      <w:bodyDiv w:val="1"/>
      <w:marLeft w:val="0"/>
      <w:marRight w:val="0"/>
      <w:marTop w:val="0"/>
      <w:marBottom w:val="0"/>
      <w:divBdr>
        <w:top w:val="none" w:sz="0" w:space="0" w:color="auto"/>
        <w:left w:val="none" w:sz="0" w:space="0" w:color="auto"/>
        <w:bottom w:val="none" w:sz="0" w:space="0" w:color="auto"/>
        <w:right w:val="none" w:sz="0" w:space="0" w:color="auto"/>
      </w:divBdr>
      <w:divsChild>
        <w:div w:id="2146703569">
          <w:marLeft w:val="0"/>
          <w:marRight w:val="0"/>
          <w:marTop w:val="0"/>
          <w:marBottom w:val="0"/>
          <w:divBdr>
            <w:top w:val="none" w:sz="0" w:space="0" w:color="auto"/>
            <w:left w:val="none" w:sz="0" w:space="0" w:color="auto"/>
            <w:bottom w:val="none" w:sz="0" w:space="0" w:color="auto"/>
            <w:right w:val="none" w:sz="0" w:space="0" w:color="auto"/>
          </w:divBdr>
          <w:divsChild>
            <w:div w:id="2144426128">
              <w:marLeft w:val="0"/>
              <w:marRight w:val="0"/>
              <w:marTop w:val="0"/>
              <w:marBottom w:val="0"/>
              <w:divBdr>
                <w:top w:val="none" w:sz="0" w:space="0" w:color="auto"/>
                <w:left w:val="none" w:sz="0" w:space="0" w:color="auto"/>
                <w:bottom w:val="none" w:sz="0" w:space="0" w:color="auto"/>
                <w:right w:val="none" w:sz="0" w:space="0" w:color="auto"/>
              </w:divBdr>
              <w:divsChild>
                <w:div w:id="472407156">
                  <w:marLeft w:val="0"/>
                  <w:marRight w:val="0"/>
                  <w:marTop w:val="0"/>
                  <w:marBottom w:val="0"/>
                  <w:divBdr>
                    <w:top w:val="none" w:sz="0" w:space="0" w:color="auto"/>
                    <w:left w:val="none" w:sz="0" w:space="0" w:color="auto"/>
                    <w:bottom w:val="none" w:sz="0" w:space="0" w:color="auto"/>
                    <w:right w:val="none" w:sz="0" w:space="0" w:color="auto"/>
                  </w:divBdr>
                  <w:divsChild>
                    <w:div w:id="2568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732">
              <w:marLeft w:val="0"/>
              <w:marRight w:val="0"/>
              <w:marTop w:val="0"/>
              <w:marBottom w:val="0"/>
              <w:divBdr>
                <w:top w:val="none" w:sz="0" w:space="0" w:color="auto"/>
                <w:left w:val="none" w:sz="0" w:space="0" w:color="auto"/>
                <w:bottom w:val="none" w:sz="0" w:space="0" w:color="auto"/>
                <w:right w:val="none" w:sz="0" w:space="0" w:color="auto"/>
              </w:divBdr>
              <w:divsChild>
                <w:div w:id="1512137201">
                  <w:marLeft w:val="0"/>
                  <w:marRight w:val="0"/>
                  <w:marTop w:val="0"/>
                  <w:marBottom w:val="0"/>
                  <w:divBdr>
                    <w:top w:val="none" w:sz="0" w:space="0" w:color="auto"/>
                    <w:left w:val="none" w:sz="0" w:space="0" w:color="auto"/>
                    <w:bottom w:val="none" w:sz="0" w:space="0" w:color="auto"/>
                    <w:right w:val="none" w:sz="0" w:space="0" w:color="auto"/>
                  </w:divBdr>
                  <w:divsChild>
                    <w:div w:id="6650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82207">
              <w:marLeft w:val="0"/>
              <w:marRight w:val="0"/>
              <w:marTop w:val="0"/>
              <w:marBottom w:val="0"/>
              <w:divBdr>
                <w:top w:val="none" w:sz="0" w:space="0" w:color="auto"/>
                <w:left w:val="none" w:sz="0" w:space="0" w:color="auto"/>
                <w:bottom w:val="none" w:sz="0" w:space="0" w:color="auto"/>
                <w:right w:val="none" w:sz="0" w:space="0" w:color="auto"/>
              </w:divBdr>
              <w:divsChild>
                <w:div w:id="515193067">
                  <w:marLeft w:val="0"/>
                  <w:marRight w:val="0"/>
                  <w:marTop w:val="0"/>
                  <w:marBottom w:val="0"/>
                  <w:divBdr>
                    <w:top w:val="none" w:sz="0" w:space="0" w:color="auto"/>
                    <w:left w:val="none" w:sz="0" w:space="0" w:color="auto"/>
                    <w:bottom w:val="none" w:sz="0" w:space="0" w:color="auto"/>
                    <w:right w:val="none" w:sz="0" w:space="0" w:color="auto"/>
                  </w:divBdr>
                  <w:divsChild>
                    <w:div w:id="7661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095">
              <w:marLeft w:val="0"/>
              <w:marRight w:val="0"/>
              <w:marTop w:val="0"/>
              <w:marBottom w:val="0"/>
              <w:divBdr>
                <w:top w:val="none" w:sz="0" w:space="0" w:color="auto"/>
                <w:left w:val="none" w:sz="0" w:space="0" w:color="auto"/>
                <w:bottom w:val="none" w:sz="0" w:space="0" w:color="auto"/>
                <w:right w:val="none" w:sz="0" w:space="0" w:color="auto"/>
              </w:divBdr>
              <w:divsChild>
                <w:div w:id="723523817">
                  <w:marLeft w:val="0"/>
                  <w:marRight w:val="0"/>
                  <w:marTop w:val="0"/>
                  <w:marBottom w:val="0"/>
                  <w:divBdr>
                    <w:top w:val="none" w:sz="0" w:space="0" w:color="auto"/>
                    <w:left w:val="none" w:sz="0" w:space="0" w:color="auto"/>
                    <w:bottom w:val="none" w:sz="0" w:space="0" w:color="auto"/>
                    <w:right w:val="none" w:sz="0" w:space="0" w:color="auto"/>
                  </w:divBdr>
                  <w:divsChild>
                    <w:div w:id="23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5954">
              <w:marLeft w:val="0"/>
              <w:marRight w:val="0"/>
              <w:marTop w:val="0"/>
              <w:marBottom w:val="0"/>
              <w:divBdr>
                <w:top w:val="none" w:sz="0" w:space="0" w:color="auto"/>
                <w:left w:val="none" w:sz="0" w:space="0" w:color="auto"/>
                <w:bottom w:val="none" w:sz="0" w:space="0" w:color="auto"/>
                <w:right w:val="none" w:sz="0" w:space="0" w:color="auto"/>
              </w:divBdr>
              <w:divsChild>
                <w:div w:id="1005665714">
                  <w:marLeft w:val="0"/>
                  <w:marRight w:val="0"/>
                  <w:marTop w:val="0"/>
                  <w:marBottom w:val="0"/>
                  <w:divBdr>
                    <w:top w:val="none" w:sz="0" w:space="0" w:color="auto"/>
                    <w:left w:val="none" w:sz="0" w:space="0" w:color="auto"/>
                    <w:bottom w:val="none" w:sz="0" w:space="0" w:color="auto"/>
                    <w:right w:val="none" w:sz="0" w:space="0" w:color="auto"/>
                  </w:divBdr>
                  <w:divsChild>
                    <w:div w:id="7549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76459">
      <w:bodyDiv w:val="1"/>
      <w:marLeft w:val="0"/>
      <w:marRight w:val="0"/>
      <w:marTop w:val="0"/>
      <w:marBottom w:val="0"/>
      <w:divBdr>
        <w:top w:val="none" w:sz="0" w:space="0" w:color="auto"/>
        <w:left w:val="none" w:sz="0" w:space="0" w:color="auto"/>
        <w:bottom w:val="none" w:sz="0" w:space="0" w:color="auto"/>
        <w:right w:val="none" w:sz="0" w:space="0" w:color="auto"/>
      </w:divBdr>
      <w:divsChild>
        <w:div w:id="538976409">
          <w:marLeft w:val="0"/>
          <w:marRight w:val="0"/>
          <w:marTop w:val="0"/>
          <w:marBottom w:val="0"/>
          <w:divBdr>
            <w:top w:val="none" w:sz="0" w:space="0" w:color="auto"/>
            <w:left w:val="none" w:sz="0" w:space="0" w:color="auto"/>
            <w:bottom w:val="none" w:sz="0" w:space="0" w:color="auto"/>
            <w:right w:val="none" w:sz="0" w:space="0" w:color="auto"/>
          </w:divBdr>
          <w:divsChild>
            <w:div w:id="895090782">
              <w:marLeft w:val="0"/>
              <w:marRight w:val="0"/>
              <w:marTop w:val="0"/>
              <w:marBottom w:val="0"/>
              <w:divBdr>
                <w:top w:val="none" w:sz="0" w:space="0" w:color="auto"/>
                <w:left w:val="none" w:sz="0" w:space="0" w:color="auto"/>
                <w:bottom w:val="none" w:sz="0" w:space="0" w:color="auto"/>
                <w:right w:val="none" w:sz="0" w:space="0" w:color="auto"/>
              </w:divBdr>
              <w:divsChild>
                <w:div w:id="1232034427">
                  <w:marLeft w:val="0"/>
                  <w:marRight w:val="0"/>
                  <w:marTop w:val="0"/>
                  <w:marBottom w:val="0"/>
                  <w:divBdr>
                    <w:top w:val="none" w:sz="0" w:space="0" w:color="auto"/>
                    <w:left w:val="none" w:sz="0" w:space="0" w:color="auto"/>
                    <w:bottom w:val="none" w:sz="0" w:space="0" w:color="auto"/>
                    <w:right w:val="none" w:sz="0" w:space="0" w:color="auto"/>
                  </w:divBdr>
                  <w:divsChild>
                    <w:div w:id="12010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90">
              <w:marLeft w:val="0"/>
              <w:marRight w:val="0"/>
              <w:marTop w:val="0"/>
              <w:marBottom w:val="0"/>
              <w:divBdr>
                <w:top w:val="none" w:sz="0" w:space="0" w:color="auto"/>
                <w:left w:val="none" w:sz="0" w:space="0" w:color="auto"/>
                <w:bottom w:val="none" w:sz="0" w:space="0" w:color="auto"/>
                <w:right w:val="none" w:sz="0" w:space="0" w:color="auto"/>
              </w:divBdr>
              <w:divsChild>
                <w:div w:id="40372278">
                  <w:marLeft w:val="0"/>
                  <w:marRight w:val="0"/>
                  <w:marTop w:val="0"/>
                  <w:marBottom w:val="0"/>
                  <w:divBdr>
                    <w:top w:val="none" w:sz="0" w:space="0" w:color="auto"/>
                    <w:left w:val="none" w:sz="0" w:space="0" w:color="auto"/>
                    <w:bottom w:val="none" w:sz="0" w:space="0" w:color="auto"/>
                    <w:right w:val="none" w:sz="0" w:space="0" w:color="auto"/>
                  </w:divBdr>
                  <w:divsChild>
                    <w:div w:id="8521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3443">
              <w:marLeft w:val="0"/>
              <w:marRight w:val="0"/>
              <w:marTop w:val="0"/>
              <w:marBottom w:val="0"/>
              <w:divBdr>
                <w:top w:val="none" w:sz="0" w:space="0" w:color="auto"/>
                <w:left w:val="none" w:sz="0" w:space="0" w:color="auto"/>
                <w:bottom w:val="none" w:sz="0" w:space="0" w:color="auto"/>
                <w:right w:val="none" w:sz="0" w:space="0" w:color="auto"/>
              </w:divBdr>
              <w:divsChild>
                <w:div w:id="1118572973">
                  <w:marLeft w:val="0"/>
                  <w:marRight w:val="0"/>
                  <w:marTop w:val="0"/>
                  <w:marBottom w:val="0"/>
                  <w:divBdr>
                    <w:top w:val="none" w:sz="0" w:space="0" w:color="auto"/>
                    <w:left w:val="none" w:sz="0" w:space="0" w:color="auto"/>
                    <w:bottom w:val="none" w:sz="0" w:space="0" w:color="auto"/>
                    <w:right w:val="none" w:sz="0" w:space="0" w:color="auto"/>
                  </w:divBdr>
                  <w:divsChild>
                    <w:div w:id="13005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42126">
              <w:marLeft w:val="0"/>
              <w:marRight w:val="0"/>
              <w:marTop w:val="0"/>
              <w:marBottom w:val="0"/>
              <w:divBdr>
                <w:top w:val="none" w:sz="0" w:space="0" w:color="auto"/>
                <w:left w:val="none" w:sz="0" w:space="0" w:color="auto"/>
                <w:bottom w:val="none" w:sz="0" w:space="0" w:color="auto"/>
                <w:right w:val="none" w:sz="0" w:space="0" w:color="auto"/>
              </w:divBdr>
              <w:divsChild>
                <w:div w:id="262108427">
                  <w:marLeft w:val="0"/>
                  <w:marRight w:val="0"/>
                  <w:marTop w:val="0"/>
                  <w:marBottom w:val="0"/>
                  <w:divBdr>
                    <w:top w:val="none" w:sz="0" w:space="0" w:color="auto"/>
                    <w:left w:val="none" w:sz="0" w:space="0" w:color="auto"/>
                    <w:bottom w:val="none" w:sz="0" w:space="0" w:color="auto"/>
                    <w:right w:val="none" w:sz="0" w:space="0" w:color="auto"/>
                  </w:divBdr>
                  <w:divsChild>
                    <w:div w:id="5228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9158">
              <w:marLeft w:val="0"/>
              <w:marRight w:val="0"/>
              <w:marTop w:val="0"/>
              <w:marBottom w:val="0"/>
              <w:divBdr>
                <w:top w:val="none" w:sz="0" w:space="0" w:color="auto"/>
                <w:left w:val="none" w:sz="0" w:space="0" w:color="auto"/>
                <w:bottom w:val="none" w:sz="0" w:space="0" w:color="auto"/>
                <w:right w:val="none" w:sz="0" w:space="0" w:color="auto"/>
              </w:divBdr>
              <w:divsChild>
                <w:div w:id="604701903">
                  <w:marLeft w:val="0"/>
                  <w:marRight w:val="0"/>
                  <w:marTop w:val="0"/>
                  <w:marBottom w:val="0"/>
                  <w:divBdr>
                    <w:top w:val="none" w:sz="0" w:space="0" w:color="auto"/>
                    <w:left w:val="none" w:sz="0" w:space="0" w:color="auto"/>
                    <w:bottom w:val="none" w:sz="0" w:space="0" w:color="auto"/>
                    <w:right w:val="none" w:sz="0" w:space="0" w:color="auto"/>
                  </w:divBdr>
                  <w:divsChild>
                    <w:div w:id="2266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5430">
              <w:marLeft w:val="0"/>
              <w:marRight w:val="0"/>
              <w:marTop w:val="0"/>
              <w:marBottom w:val="0"/>
              <w:divBdr>
                <w:top w:val="none" w:sz="0" w:space="0" w:color="auto"/>
                <w:left w:val="none" w:sz="0" w:space="0" w:color="auto"/>
                <w:bottom w:val="none" w:sz="0" w:space="0" w:color="auto"/>
                <w:right w:val="none" w:sz="0" w:space="0" w:color="auto"/>
              </w:divBdr>
              <w:divsChild>
                <w:div w:id="257451216">
                  <w:marLeft w:val="0"/>
                  <w:marRight w:val="0"/>
                  <w:marTop w:val="0"/>
                  <w:marBottom w:val="0"/>
                  <w:divBdr>
                    <w:top w:val="none" w:sz="0" w:space="0" w:color="auto"/>
                    <w:left w:val="none" w:sz="0" w:space="0" w:color="auto"/>
                    <w:bottom w:val="none" w:sz="0" w:space="0" w:color="auto"/>
                    <w:right w:val="none" w:sz="0" w:space="0" w:color="auto"/>
                  </w:divBdr>
                  <w:divsChild>
                    <w:div w:id="9029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716">
              <w:marLeft w:val="0"/>
              <w:marRight w:val="0"/>
              <w:marTop w:val="0"/>
              <w:marBottom w:val="0"/>
              <w:divBdr>
                <w:top w:val="none" w:sz="0" w:space="0" w:color="auto"/>
                <w:left w:val="none" w:sz="0" w:space="0" w:color="auto"/>
                <w:bottom w:val="none" w:sz="0" w:space="0" w:color="auto"/>
                <w:right w:val="none" w:sz="0" w:space="0" w:color="auto"/>
              </w:divBdr>
              <w:divsChild>
                <w:div w:id="252586981">
                  <w:marLeft w:val="0"/>
                  <w:marRight w:val="0"/>
                  <w:marTop w:val="0"/>
                  <w:marBottom w:val="0"/>
                  <w:divBdr>
                    <w:top w:val="none" w:sz="0" w:space="0" w:color="auto"/>
                    <w:left w:val="none" w:sz="0" w:space="0" w:color="auto"/>
                    <w:bottom w:val="none" w:sz="0" w:space="0" w:color="auto"/>
                    <w:right w:val="none" w:sz="0" w:space="0" w:color="auto"/>
                  </w:divBdr>
                  <w:divsChild>
                    <w:div w:id="5577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8244">
              <w:marLeft w:val="0"/>
              <w:marRight w:val="0"/>
              <w:marTop w:val="0"/>
              <w:marBottom w:val="0"/>
              <w:divBdr>
                <w:top w:val="none" w:sz="0" w:space="0" w:color="auto"/>
                <w:left w:val="none" w:sz="0" w:space="0" w:color="auto"/>
                <w:bottom w:val="none" w:sz="0" w:space="0" w:color="auto"/>
                <w:right w:val="none" w:sz="0" w:space="0" w:color="auto"/>
              </w:divBdr>
              <w:divsChild>
                <w:div w:id="1932932932">
                  <w:marLeft w:val="0"/>
                  <w:marRight w:val="0"/>
                  <w:marTop w:val="0"/>
                  <w:marBottom w:val="0"/>
                  <w:divBdr>
                    <w:top w:val="none" w:sz="0" w:space="0" w:color="auto"/>
                    <w:left w:val="none" w:sz="0" w:space="0" w:color="auto"/>
                    <w:bottom w:val="none" w:sz="0" w:space="0" w:color="auto"/>
                    <w:right w:val="none" w:sz="0" w:space="0" w:color="auto"/>
                  </w:divBdr>
                  <w:divsChild>
                    <w:div w:id="16341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7242">
              <w:marLeft w:val="0"/>
              <w:marRight w:val="0"/>
              <w:marTop w:val="0"/>
              <w:marBottom w:val="0"/>
              <w:divBdr>
                <w:top w:val="none" w:sz="0" w:space="0" w:color="auto"/>
                <w:left w:val="none" w:sz="0" w:space="0" w:color="auto"/>
                <w:bottom w:val="none" w:sz="0" w:space="0" w:color="auto"/>
                <w:right w:val="none" w:sz="0" w:space="0" w:color="auto"/>
              </w:divBdr>
              <w:divsChild>
                <w:div w:id="375669328">
                  <w:marLeft w:val="0"/>
                  <w:marRight w:val="0"/>
                  <w:marTop w:val="0"/>
                  <w:marBottom w:val="0"/>
                  <w:divBdr>
                    <w:top w:val="none" w:sz="0" w:space="0" w:color="auto"/>
                    <w:left w:val="none" w:sz="0" w:space="0" w:color="auto"/>
                    <w:bottom w:val="none" w:sz="0" w:space="0" w:color="auto"/>
                    <w:right w:val="none" w:sz="0" w:space="0" w:color="auto"/>
                  </w:divBdr>
                  <w:divsChild>
                    <w:div w:id="4831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8312">
              <w:marLeft w:val="0"/>
              <w:marRight w:val="0"/>
              <w:marTop w:val="0"/>
              <w:marBottom w:val="0"/>
              <w:divBdr>
                <w:top w:val="none" w:sz="0" w:space="0" w:color="auto"/>
                <w:left w:val="none" w:sz="0" w:space="0" w:color="auto"/>
                <w:bottom w:val="none" w:sz="0" w:space="0" w:color="auto"/>
                <w:right w:val="none" w:sz="0" w:space="0" w:color="auto"/>
              </w:divBdr>
              <w:divsChild>
                <w:div w:id="1770346727">
                  <w:marLeft w:val="0"/>
                  <w:marRight w:val="0"/>
                  <w:marTop w:val="0"/>
                  <w:marBottom w:val="0"/>
                  <w:divBdr>
                    <w:top w:val="none" w:sz="0" w:space="0" w:color="auto"/>
                    <w:left w:val="none" w:sz="0" w:space="0" w:color="auto"/>
                    <w:bottom w:val="none" w:sz="0" w:space="0" w:color="auto"/>
                    <w:right w:val="none" w:sz="0" w:space="0" w:color="auto"/>
                  </w:divBdr>
                  <w:divsChild>
                    <w:div w:id="3033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7765">
              <w:marLeft w:val="0"/>
              <w:marRight w:val="0"/>
              <w:marTop w:val="0"/>
              <w:marBottom w:val="0"/>
              <w:divBdr>
                <w:top w:val="none" w:sz="0" w:space="0" w:color="auto"/>
                <w:left w:val="none" w:sz="0" w:space="0" w:color="auto"/>
                <w:bottom w:val="none" w:sz="0" w:space="0" w:color="auto"/>
                <w:right w:val="none" w:sz="0" w:space="0" w:color="auto"/>
              </w:divBdr>
              <w:divsChild>
                <w:div w:id="1870560667">
                  <w:marLeft w:val="0"/>
                  <w:marRight w:val="0"/>
                  <w:marTop w:val="0"/>
                  <w:marBottom w:val="0"/>
                  <w:divBdr>
                    <w:top w:val="none" w:sz="0" w:space="0" w:color="auto"/>
                    <w:left w:val="none" w:sz="0" w:space="0" w:color="auto"/>
                    <w:bottom w:val="none" w:sz="0" w:space="0" w:color="auto"/>
                    <w:right w:val="none" w:sz="0" w:space="0" w:color="auto"/>
                  </w:divBdr>
                  <w:divsChild>
                    <w:div w:id="11822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1102">
              <w:marLeft w:val="0"/>
              <w:marRight w:val="0"/>
              <w:marTop w:val="0"/>
              <w:marBottom w:val="0"/>
              <w:divBdr>
                <w:top w:val="none" w:sz="0" w:space="0" w:color="auto"/>
                <w:left w:val="none" w:sz="0" w:space="0" w:color="auto"/>
                <w:bottom w:val="none" w:sz="0" w:space="0" w:color="auto"/>
                <w:right w:val="none" w:sz="0" w:space="0" w:color="auto"/>
              </w:divBdr>
              <w:divsChild>
                <w:div w:id="1148479974">
                  <w:marLeft w:val="0"/>
                  <w:marRight w:val="0"/>
                  <w:marTop w:val="0"/>
                  <w:marBottom w:val="0"/>
                  <w:divBdr>
                    <w:top w:val="none" w:sz="0" w:space="0" w:color="auto"/>
                    <w:left w:val="none" w:sz="0" w:space="0" w:color="auto"/>
                    <w:bottom w:val="none" w:sz="0" w:space="0" w:color="auto"/>
                    <w:right w:val="none" w:sz="0" w:space="0" w:color="auto"/>
                  </w:divBdr>
                  <w:divsChild>
                    <w:div w:id="594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97198">
              <w:marLeft w:val="0"/>
              <w:marRight w:val="0"/>
              <w:marTop w:val="0"/>
              <w:marBottom w:val="0"/>
              <w:divBdr>
                <w:top w:val="none" w:sz="0" w:space="0" w:color="auto"/>
                <w:left w:val="none" w:sz="0" w:space="0" w:color="auto"/>
                <w:bottom w:val="none" w:sz="0" w:space="0" w:color="auto"/>
                <w:right w:val="none" w:sz="0" w:space="0" w:color="auto"/>
              </w:divBdr>
              <w:divsChild>
                <w:div w:id="877669576">
                  <w:marLeft w:val="0"/>
                  <w:marRight w:val="0"/>
                  <w:marTop w:val="0"/>
                  <w:marBottom w:val="0"/>
                  <w:divBdr>
                    <w:top w:val="none" w:sz="0" w:space="0" w:color="auto"/>
                    <w:left w:val="none" w:sz="0" w:space="0" w:color="auto"/>
                    <w:bottom w:val="none" w:sz="0" w:space="0" w:color="auto"/>
                    <w:right w:val="none" w:sz="0" w:space="0" w:color="auto"/>
                  </w:divBdr>
                  <w:divsChild>
                    <w:div w:id="6231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5090">
      <w:bodyDiv w:val="1"/>
      <w:marLeft w:val="0"/>
      <w:marRight w:val="0"/>
      <w:marTop w:val="0"/>
      <w:marBottom w:val="0"/>
      <w:divBdr>
        <w:top w:val="none" w:sz="0" w:space="0" w:color="auto"/>
        <w:left w:val="none" w:sz="0" w:space="0" w:color="auto"/>
        <w:bottom w:val="none" w:sz="0" w:space="0" w:color="auto"/>
        <w:right w:val="none" w:sz="0" w:space="0" w:color="auto"/>
      </w:divBdr>
      <w:divsChild>
        <w:div w:id="1451124794">
          <w:marLeft w:val="0"/>
          <w:marRight w:val="0"/>
          <w:marTop w:val="0"/>
          <w:marBottom w:val="0"/>
          <w:divBdr>
            <w:top w:val="none" w:sz="0" w:space="0" w:color="auto"/>
            <w:left w:val="none" w:sz="0" w:space="0" w:color="auto"/>
            <w:bottom w:val="none" w:sz="0" w:space="0" w:color="auto"/>
            <w:right w:val="none" w:sz="0" w:space="0" w:color="auto"/>
          </w:divBdr>
          <w:divsChild>
            <w:div w:id="1567182644">
              <w:marLeft w:val="0"/>
              <w:marRight w:val="0"/>
              <w:marTop w:val="0"/>
              <w:marBottom w:val="0"/>
              <w:divBdr>
                <w:top w:val="none" w:sz="0" w:space="0" w:color="auto"/>
                <w:left w:val="none" w:sz="0" w:space="0" w:color="auto"/>
                <w:bottom w:val="none" w:sz="0" w:space="0" w:color="auto"/>
                <w:right w:val="none" w:sz="0" w:space="0" w:color="auto"/>
              </w:divBdr>
              <w:divsChild>
                <w:div w:id="787971857">
                  <w:marLeft w:val="0"/>
                  <w:marRight w:val="0"/>
                  <w:marTop w:val="0"/>
                  <w:marBottom w:val="0"/>
                  <w:divBdr>
                    <w:top w:val="none" w:sz="0" w:space="0" w:color="auto"/>
                    <w:left w:val="none" w:sz="0" w:space="0" w:color="auto"/>
                    <w:bottom w:val="none" w:sz="0" w:space="0" w:color="auto"/>
                    <w:right w:val="none" w:sz="0" w:space="0" w:color="auto"/>
                  </w:divBdr>
                  <w:divsChild>
                    <w:div w:id="10211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5170">
              <w:marLeft w:val="0"/>
              <w:marRight w:val="0"/>
              <w:marTop w:val="0"/>
              <w:marBottom w:val="0"/>
              <w:divBdr>
                <w:top w:val="none" w:sz="0" w:space="0" w:color="auto"/>
                <w:left w:val="none" w:sz="0" w:space="0" w:color="auto"/>
                <w:bottom w:val="none" w:sz="0" w:space="0" w:color="auto"/>
                <w:right w:val="none" w:sz="0" w:space="0" w:color="auto"/>
              </w:divBdr>
              <w:divsChild>
                <w:div w:id="2145535190">
                  <w:marLeft w:val="0"/>
                  <w:marRight w:val="0"/>
                  <w:marTop w:val="0"/>
                  <w:marBottom w:val="0"/>
                  <w:divBdr>
                    <w:top w:val="none" w:sz="0" w:space="0" w:color="auto"/>
                    <w:left w:val="none" w:sz="0" w:space="0" w:color="auto"/>
                    <w:bottom w:val="none" w:sz="0" w:space="0" w:color="auto"/>
                    <w:right w:val="none" w:sz="0" w:space="0" w:color="auto"/>
                  </w:divBdr>
                  <w:divsChild>
                    <w:div w:id="1837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80753">
              <w:marLeft w:val="0"/>
              <w:marRight w:val="0"/>
              <w:marTop w:val="0"/>
              <w:marBottom w:val="0"/>
              <w:divBdr>
                <w:top w:val="none" w:sz="0" w:space="0" w:color="auto"/>
                <w:left w:val="none" w:sz="0" w:space="0" w:color="auto"/>
                <w:bottom w:val="none" w:sz="0" w:space="0" w:color="auto"/>
                <w:right w:val="none" w:sz="0" w:space="0" w:color="auto"/>
              </w:divBdr>
              <w:divsChild>
                <w:div w:id="224026716">
                  <w:marLeft w:val="0"/>
                  <w:marRight w:val="0"/>
                  <w:marTop w:val="0"/>
                  <w:marBottom w:val="0"/>
                  <w:divBdr>
                    <w:top w:val="none" w:sz="0" w:space="0" w:color="auto"/>
                    <w:left w:val="none" w:sz="0" w:space="0" w:color="auto"/>
                    <w:bottom w:val="none" w:sz="0" w:space="0" w:color="auto"/>
                    <w:right w:val="none" w:sz="0" w:space="0" w:color="auto"/>
                  </w:divBdr>
                  <w:divsChild>
                    <w:div w:id="7120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73915">
      <w:bodyDiv w:val="1"/>
      <w:marLeft w:val="0"/>
      <w:marRight w:val="0"/>
      <w:marTop w:val="0"/>
      <w:marBottom w:val="0"/>
      <w:divBdr>
        <w:top w:val="none" w:sz="0" w:space="0" w:color="auto"/>
        <w:left w:val="none" w:sz="0" w:space="0" w:color="auto"/>
        <w:bottom w:val="none" w:sz="0" w:space="0" w:color="auto"/>
        <w:right w:val="none" w:sz="0" w:space="0" w:color="auto"/>
      </w:divBdr>
      <w:divsChild>
        <w:div w:id="161549680">
          <w:marLeft w:val="0"/>
          <w:marRight w:val="0"/>
          <w:marTop w:val="0"/>
          <w:marBottom w:val="0"/>
          <w:divBdr>
            <w:top w:val="none" w:sz="0" w:space="0" w:color="auto"/>
            <w:left w:val="none" w:sz="0" w:space="0" w:color="auto"/>
            <w:bottom w:val="none" w:sz="0" w:space="0" w:color="auto"/>
            <w:right w:val="none" w:sz="0" w:space="0" w:color="auto"/>
          </w:divBdr>
          <w:divsChild>
            <w:div w:id="1157527378">
              <w:marLeft w:val="0"/>
              <w:marRight w:val="0"/>
              <w:marTop w:val="0"/>
              <w:marBottom w:val="0"/>
              <w:divBdr>
                <w:top w:val="none" w:sz="0" w:space="0" w:color="auto"/>
                <w:left w:val="none" w:sz="0" w:space="0" w:color="auto"/>
                <w:bottom w:val="none" w:sz="0" w:space="0" w:color="auto"/>
                <w:right w:val="none" w:sz="0" w:space="0" w:color="auto"/>
              </w:divBdr>
              <w:divsChild>
                <w:div w:id="893544817">
                  <w:marLeft w:val="0"/>
                  <w:marRight w:val="0"/>
                  <w:marTop w:val="0"/>
                  <w:marBottom w:val="0"/>
                  <w:divBdr>
                    <w:top w:val="none" w:sz="0" w:space="0" w:color="auto"/>
                    <w:left w:val="none" w:sz="0" w:space="0" w:color="auto"/>
                    <w:bottom w:val="none" w:sz="0" w:space="0" w:color="auto"/>
                    <w:right w:val="none" w:sz="0" w:space="0" w:color="auto"/>
                  </w:divBdr>
                  <w:divsChild>
                    <w:div w:id="564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5939">
              <w:marLeft w:val="0"/>
              <w:marRight w:val="0"/>
              <w:marTop w:val="0"/>
              <w:marBottom w:val="0"/>
              <w:divBdr>
                <w:top w:val="none" w:sz="0" w:space="0" w:color="auto"/>
                <w:left w:val="none" w:sz="0" w:space="0" w:color="auto"/>
                <w:bottom w:val="none" w:sz="0" w:space="0" w:color="auto"/>
                <w:right w:val="none" w:sz="0" w:space="0" w:color="auto"/>
              </w:divBdr>
              <w:divsChild>
                <w:div w:id="1711566430">
                  <w:marLeft w:val="0"/>
                  <w:marRight w:val="0"/>
                  <w:marTop w:val="0"/>
                  <w:marBottom w:val="0"/>
                  <w:divBdr>
                    <w:top w:val="none" w:sz="0" w:space="0" w:color="auto"/>
                    <w:left w:val="none" w:sz="0" w:space="0" w:color="auto"/>
                    <w:bottom w:val="none" w:sz="0" w:space="0" w:color="auto"/>
                    <w:right w:val="none" w:sz="0" w:space="0" w:color="auto"/>
                  </w:divBdr>
                  <w:divsChild>
                    <w:div w:id="9720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6063">
              <w:marLeft w:val="0"/>
              <w:marRight w:val="0"/>
              <w:marTop w:val="0"/>
              <w:marBottom w:val="0"/>
              <w:divBdr>
                <w:top w:val="none" w:sz="0" w:space="0" w:color="auto"/>
                <w:left w:val="none" w:sz="0" w:space="0" w:color="auto"/>
                <w:bottom w:val="none" w:sz="0" w:space="0" w:color="auto"/>
                <w:right w:val="none" w:sz="0" w:space="0" w:color="auto"/>
              </w:divBdr>
              <w:divsChild>
                <w:div w:id="986864558">
                  <w:marLeft w:val="0"/>
                  <w:marRight w:val="0"/>
                  <w:marTop w:val="0"/>
                  <w:marBottom w:val="0"/>
                  <w:divBdr>
                    <w:top w:val="none" w:sz="0" w:space="0" w:color="auto"/>
                    <w:left w:val="none" w:sz="0" w:space="0" w:color="auto"/>
                    <w:bottom w:val="none" w:sz="0" w:space="0" w:color="auto"/>
                    <w:right w:val="none" w:sz="0" w:space="0" w:color="auto"/>
                  </w:divBdr>
                  <w:divsChild>
                    <w:div w:id="16925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946275">
      <w:bodyDiv w:val="1"/>
      <w:marLeft w:val="0"/>
      <w:marRight w:val="0"/>
      <w:marTop w:val="0"/>
      <w:marBottom w:val="0"/>
      <w:divBdr>
        <w:top w:val="none" w:sz="0" w:space="0" w:color="auto"/>
        <w:left w:val="none" w:sz="0" w:space="0" w:color="auto"/>
        <w:bottom w:val="none" w:sz="0" w:space="0" w:color="auto"/>
        <w:right w:val="none" w:sz="0" w:space="0" w:color="auto"/>
      </w:divBdr>
      <w:divsChild>
        <w:div w:id="446893204">
          <w:marLeft w:val="0"/>
          <w:marRight w:val="0"/>
          <w:marTop w:val="0"/>
          <w:marBottom w:val="0"/>
          <w:divBdr>
            <w:top w:val="none" w:sz="0" w:space="0" w:color="auto"/>
            <w:left w:val="none" w:sz="0" w:space="0" w:color="auto"/>
            <w:bottom w:val="none" w:sz="0" w:space="0" w:color="auto"/>
            <w:right w:val="none" w:sz="0" w:space="0" w:color="auto"/>
          </w:divBdr>
          <w:divsChild>
            <w:div w:id="2116826924">
              <w:marLeft w:val="0"/>
              <w:marRight w:val="0"/>
              <w:marTop w:val="0"/>
              <w:marBottom w:val="0"/>
              <w:divBdr>
                <w:top w:val="none" w:sz="0" w:space="0" w:color="auto"/>
                <w:left w:val="none" w:sz="0" w:space="0" w:color="auto"/>
                <w:bottom w:val="none" w:sz="0" w:space="0" w:color="auto"/>
                <w:right w:val="none" w:sz="0" w:space="0" w:color="auto"/>
              </w:divBdr>
              <w:divsChild>
                <w:div w:id="1568686018">
                  <w:marLeft w:val="0"/>
                  <w:marRight w:val="0"/>
                  <w:marTop w:val="0"/>
                  <w:marBottom w:val="0"/>
                  <w:divBdr>
                    <w:top w:val="none" w:sz="0" w:space="0" w:color="auto"/>
                    <w:left w:val="none" w:sz="0" w:space="0" w:color="auto"/>
                    <w:bottom w:val="none" w:sz="0" w:space="0" w:color="auto"/>
                    <w:right w:val="none" w:sz="0" w:space="0" w:color="auto"/>
                  </w:divBdr>
                  <w:divsChild>
                    <w:div w:id="20581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3146">
              <w:marLeft w:val="0"/>
              <w:marRight w:val="0"/>
              <w:marTop w:val="0"/>
              <w:marBottom w:val="0"/>
              <w:divBdr>
                <w:top w:val="none" w:sz="0" w:space="0" w:color="auto"/>
                <w:left w:val="none" w:sz="0" w:space="0" w:color="auto"/>
                <w:bottom w:val="none" w:sz="0" w:space="0" w:color="auto"/>
                <w:right w:val="none" w:sz="0" w:space="0" w:color="auto"/>
              </w:divBdr>
              <w:divsChild>
                <w:div w:id="1867013179">
                  <w:marLeft w:val="0"/>
                  <w:marRight w:val="0"/>
                  <w:marTop w:val="0"/>
                  <w:marBottom w:val="0"/>
                  <w:divBdr>
                    <w:top w:val="none" w:sz="0" w:space="0" w:color="auto"/>
                    <w:left w:val="none" w:sz="0" w:space="0" w:color="auto"/>
                    <w:bottom w:val="none" w:sz="0" w:space="0" w:color="auto"/>
                    <w:right w:val="none" w:sz="0" w:space="0" w:color="auto"/>
                  </w:divBdr>
                  <w:divsChild>
                    <w:div w:id="4629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1708">
              <w:marLeft w:val="0"/>
              <w:marRight w:val="0"/>
              <w:marTop w:val="0"/>
              <w:marBottom w:val="0"/>
              <w:divBdr>
                <w:top w:val="none" w:sz="0" w:space="0" w:color="auto"/>
                <w:left w:val="none" w:sz="0" w:space="0" w:color="auto"/>
                <w:bottom w:val="none" w:sz="0" w:space="0" w:color="auto"/>
                <w:right w:val="none" w:sz="0" w:space="0" w:color="auto"/>
              </w:divBdr>
              <w:divsChild>
                <w:div w:id="1962035410">
                  <w:marLeft w:val="0"/>
                  <w:marRight w:val="0"/>
                  <w:marTop w:val="0"/>
                  <w:marBottom w:val="0"/>
                  <w:divBdr>
                    <w:top w:val="none" w:sz="0" w:space="0" w:color="auto"/>
                    <w:left w:val="none" w:sz="0" w:space="0" w:color="auto"/>
                    <w:bottom w:val="none" w:sz="0" w:space="0" w:color="auto"/>
                    <w:right w:val="none" w:sz="0" w:space="0" w:color="auto"/>
                  </w:divBdr>
                  <w:divsChild>
                    <w:div w:id="11100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0165">
              <w:marLeft w:val="0"/>
              <w:marRight w:val="0"/>
              <w:marTop w:val="0"/>
              <w:marBottom w:val="0"/>
              <w:divBdr>
                <w:top w:val="none" w:sz="0" w:space="0" w:color="auto"/>
                <w:left w:val="none" w:sz="0" w:space="0" w:color="auto"/>
                <w:bottom w:val="none" w:sz="0" w:space="0" w:color="auto"/>
                <w:right w:val="none" w:sz="0" w:space="0" w:color="auto"/>
              </w:divBdr>
              <w:divsChild>
                <w:div w:id="1975675846">
                  <w:marLeft w:val="0"/>
                  <w:marRight w:val="0"/>
                  <w:marTop w:val="0"/>
                  <w:marBottom w:val="0"/>
                  <w:divBdr>
                    <w:top w:val="none" w:sz="0" w:space="0" w:color="auto"/>
                    <w:left w:val="none" w:sz="0" w:space="0" w:color="auto"/>
                    <w:bottom w:val="none" w:sz="0" w:space="0" w:color="auto"/>
                    <w:right w:val="none" w:sz="0" w:space="0" w:color="auto"/>
                  </w:divBdr>
                  <w:divsChild>
                    <w:div w:id="1575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8976">
              <w:marLeft w:val="0"/>
              <w:marRight w:val="0"/>
              <w:marTop w:val="0"/>
              <w:marBottom w:val="0"/>
              <w:divBdr>
                <w:top w:val="none" w:sz="0" w:space="0" w:color="auto"/>
                <w:left w:val="none" w:sz="0" w:space="0" w:color="auto"/>
                <w:bottom w:val="none" w:sz="0" w:space="0" w:color="auto"/>
                <w:right w:val="none" w:sz="0" w:space="0" w:color="auto"/>
              </w:divBdr>
              <w:divsChild>
                <w:div w:id="969095564">
                  <w:marLeft w:val="0"/>
                  <w:marRight w:val="0"/>
                  <w:marTop w:val="0"/>
                  <w:marBottom w:val="0"/>
                  <w:divBdr>
                    <w:top w:val="none" w:sz="0" w:space="0" w:color="auto"/>
                    <w:left w:val="none" w:sz="0" w:space="0" w:color="auto"/>
                    <w:bottom w:val="none" w:sz="0" w:space="0" w:color="auto"/>
                    <w:right w:val="none" w:sz="0" w:space="0" w:color="auto"/>
                  </w:divBdr>
                  <w:divsChild>
                    <w:div w:id="20379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63282">
              <w:marLeft w:val="0"/>
              <w:marRight w:val="0"/>
              <w:marTop w:val="0"/>
              <w:marBottom w:val="0"/>
              <w:divBdr>
                <w:top w:val="none" w:sz="0" w:space="0" w:color="auto"/>
                <w:left w:val="none" w:sz="0" w:space="0" w:color="auto"/>
                <w:bottom w:val="none" w:sz="0" w:space="0" w:color="auto"/>
                <w:right w:val="none" w:sz="0" w:space="0" w:color="auto"/>
              </w:divBdr>
              <w:divsChild>
                <w:div w:id="253590577">
                  <w:marLeft w:val="0"/>
                  <w:marRight w:val="0"/>
                  <w:marTop w:val="0"/>
                  <w:marBottom w:val="0"/>
                  <w:divBdr>
                    <w:top w:val="none" w:sz="0" w:space="0" w:color="auto"/>
                    <w:left w:val="none" w:sz="0" w:space="0" w:color="auto"/>
                    <w:bottom w:val="none" w:sz="0" w:space="0" w:color="auto"/>
                    <w:right w:val="none" w:sz="0" w:space="0" w:color="auto"/>
                  </w:divBdr>
                  <w:divsChild>
                    <w:div w:id="4792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4076">
              <w:marLeft w:val="0"/>
              <w:marRight w:val="0"/>
              <w:marTop w:val="0"/>
              <w:marBottom w:val="0"/>
              <w:divBdr>
                <w:top w:val="none" w:sz="0" w:space="0" w:color="auto"/>
                <w:left w:val="none" w:sz="0" w:space="0" w:color="auto"/>
                <w:bottom w:val="none" w:sz="0" w:space="0" w:color="auto"/>
                <w:right w:val="none" w:sz="0" w:space="0" w:color="auto"/>
              </w:divBdr>
              <w:divsChild>
                <w:div w:id="1083994676">
                  <w:marLeft w:val="0"/>
                  <w:marRight w:val="0"/>
                  <w:marTop w:val="0"/>
                  <w:marBottom w:val="0"/>
                  <w:divBdr>
                    <w:top w:val="none" w:sz="0" w:space="0" w:color="auto"/>
                    <w:left w:val="none" w:sz="0" w:space="0" w:color="auto"/>
                    <w:bottom w:val="none" w:sz="0" w:space="0" w:color="auto"/>
                    <w:right w:val="none" w:sz="0" w:space="0" w:color="auto"/>
                  </w:divBdr>
                  <w:divsChild>
                    <w:div w:id="15849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715">
              <w:marLeft w:val="0"/>
              <w:marRight w:val="0"/>
              <w:marTop w:val="0"/>
              <w:marBottom w:val="0"/>
              <w:divBdr>
                <w:top w:val="none" w:sz="0" w:space="0" w:color="auto"/>
                <w:left w:val="none" w:sz="0" w:space="0" w:color="auto"/>
                <w:bottom w:val="none" w:sz="0" w:space="0" w:color="auto"/>
                <w:right w:val="none" w:sz="0" w:space="0" w:color="auto"/>
              </w:divBdr>
              <w:divsChild>
                <w:div w:id="1016618782">
                  <w:marLeft w:val="0"/>
                  <w:marRight w:val="0"/>
                  <w:marTop w:val="0"/>
                  <w:marBottom w:val="0"/>
                  <w:divBdr>
                    <w:top w:val="none" w:sz="0" w:space="0" w:color="auto"/>
                    <w:left w:val="none" w:sz="0" w:space="0" w:color="auto"/>
                    <w:bottom w:val="none" w:sz="0" w:space="0" w:color="auto"/>
                    <w:right w:val="none" w:sz="0" w:space="0" w:color="auto"/>
                  </w:divBdr>
                  <w:divsChild>
                    <w:div w:id="6893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8042">
              <w:marLeft w:val="0"/>
              <w:marRight w:val="0"/>
              <w:marTop w:val="0"/>
              <w:marBottom w:val="0"/>
              <w:divBdr>
                <w:top w:val="none" w:sz="0" w:space="0" w:color="auto"/>
                <w:left w:val="none" w:sz="0" w:space="0" w:color="auto"/>
                <w:bottom w:val="none" w:sz="0" w:space="0" w:color="auto"/>
                <w:right w:val="none" w:sz="0" w:space="0" w:color="auto"/>
              </w:divBdr>
              <w:divsChild>
                <w:div w:id="463355791">
                  <w:marLeft w:val="0"/>
                  <w:marRight w:val="0"/>
                  <w:marTop w:val="0"/>
                  <w:marBottom w:val="0"/>
                  <w:divBdr>
                    <w:top w:val="none" w:sz="0" w:space="0" w:color="auto"/>
                    <w:left w:val="none" w:sz="0" w:space="0" w:color="auto"/>
                    <w:bottom w:val="none" w:sz="0" w:space="0" w:color="auto"/>
                    <w:right w:val="none" w:sz="0" w:space="0" w:color="auto"/>
                  </w:divBdr>
                  <w:divsChild>
                    <w:div w:id="2412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0250">
              <w:marLeft w:val="0"/>
              <w:marRight w:val="0"/>
              <w:marTop w:val="0"/>
              <w:marBottom w:val="0"/>
              <w:divBdr>
                <w:top w:val="none" w:sz="0" w:space="0" w:color="auto"/>
                <w:left w:val="none" w:sz="0" w:space="0" w:color="auto"/>
                <w:bottom w:val="none" w:sz="0" w:space="0" w:color="auto"/>
                <w:right w:val="none" w:sz="0" w:space="0" w:color="auto"/>
              </w:divBdr>
              <w:divsChild>
                <w:div w:id="1596330193">
                  <w:marLeft w:val="0"/>
                  <w:marRight w:val="0"/>
                  <w:marTop w:val="0"/>
                  <w:marBottom w:val="0"/>
                  <w:divBdr>
                    <w:top w:val="none" w:sz="0" w:space="0" w:color="auto"/>
                    <w:left w:val="none" w:sz="0" w:space="0" w:color="auto"/>
                    <w:bottom w:val="none" w:sz="0" w:space="0" w:color="auto"/>
                    <w:right w:val="none" w:sz="0" w:space="0" w:color="auto"/>
                  </w:divBdr>
                  <w:divsChild>
                    <w:div w:id="17222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174">
              <w:marLeft w:val="0"/>
              <w:marRight w:val="0"/>
              <w:marTop w:val="0"/>
              <w:marBottom w:val="0"/>
              <w:divBdr>
                <w:top w:val="none" w:sz="0" w:space="0" w:color="auto"/>
                <w:left w:val="none" w:sz="0" w:space="0" w:color="auto"/>
                <w:bottom w:val="none" w:sz="0" w:space="0" w:color="auto"/>
                <w:right w:val="none" w:sz="0" w:space="0" w:color="auto"/>
              </w:divBdr>
              <w:divsChild>
                <w:div w:id="10837572">
                  <w:marLeft w:val="0"/>
                  <w:marRight w:val="0"/>
                  <w:marTop w:val="0"/>
                  <w:marBottom w:val="0"/>
                  <w:divBdr>
                    <w:top w:val="none" w:sz="0" w:space="0" w:color="auto"/>
                    <w:left w:val="none" w:sz="0" w:space="0" w:color="auto"/>
                    <w:bottom w:val="none" w:sz="0" w:space="0" w:color="auto"/>
                    <w:right w:val="none" w:sz="0" w:space="0" w:color="auto"/>
                  </w:divBdr>
                  <w:divsChild>
                    <w:div w:id="14016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0261">
              <w:marLeft w:val="0"/>
              <w:marRight w:val="0"/>
              <w:marTop w:val="0"/>
              <w:marBottom w:val="0"/>
              <w:divBdr>
                <w:top w:val="none" w:sz="0" w:space="0" w:color="auto"/>
                <w:left w:val="none" w:sz="0" w:space="0" w:color="auto"/>
                <w:bottom w:val="none" w:sz="0" w:space="0" w:color="auto"/>
                <w:right w:val="none" w:sz="0" w:space="0" w:color="auto"/>
              </w:divBdr>
              <w:divsChild>
                <w:div w:id="2013221215">
                  <w:marLeft w:val="0"/>
                  <w:marRight w:val="0"/>
                  <w:marTop w:val="0"/>
                  <w:marBottom w:val="0"/>
                  <w:divBdr>
                    <w:top w:val="none" w:sz="0" w:space="0" w:color="auto"/>
                    <w:left w:val="none" w:sz="0" w:space="0" w:color="auto"/>
                    <w:bottom w:val="none" w:sz="0" w:space="0" w:color="auto"/>
                    <w:right w:val="none" w:sz="0" w:space="0" w:color="auto"/>
                  </w:divBdr>
                  <w:divsChild>
                    <w:div w:id="1776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022200">
      <w:bodyDiv w:val="1"/>
      <w:marLeft w:val="0"/>
      <w:marRight w:val="0"/>
      <w:marTop w:val="0"/>
      <w:marBottom w:val="0"/>
      <w:divBdr>
        <w:top w:val="none" w:sz="0" w:space="0" w:color="auto"/>
        <w:left w:val="none" w:sz="0" w:space="0" w:color="auto"/>
        <w:bottom w:val="none" w:sz="0" w:space="0" w:color="auto"/>
        <w:right w:val="none" w:sz="0" w:space="0" w:color="auto"/>
      </w:divBdr>
      <w:divsChild>
        <w:div w:id="1949003818">
          <w:marLeft w:val="0"/>
          <w:marRight w:val="0"/>
          <w:marTop w:val="0"/>
          <w:marBottom w:val="0"/>
          <w:divBdr>
            <w:top w:val="none" w:sz="0" w:space="0" w:color="auto"/>
            <w:left w:val="none" w:sz="0" w:space="0" w:color="auto"/>
            <w:bottom w:val="none" w:sz="0" w:space="0" w:color="auto"/>
            <w:right w:val="none" w:sz="0" w:space="0" w:color="auto"/>
          </w:divBdr>
          <w:divsChild>
            <w:div w:id="3501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1819">
      <w:bodyDiv w:val="1"/>
      <w:marLeft w:val="0"/>
      <w:marRight w:val="0"/>
      <w:marTop w:val="0"/>
      <w:marBottom w:val="0"/>
      <w:divBdr>
        <w:top w:val="none" w:sz="0" w:space="0" w:color="auto"/>
        <w:left w:val="none" w:sz="0" w:space="0" w:color="auto"/>
        <w:bottom w:val="none" w:sz="0" w:space="0" w:color="auto"/>
        <w:right w:val="none" w:sz="0" w:space="0" w:color="auto"/>
      </w:divBdr>
      <w:divsChild>
        <w:div w:id="562452920">
          <w:marLeft w:val="0"/>
          <w:marRight w:val="0"/>
          <w:marTop w:val="0"/>
          <w:marBottom w:val="0"/>
          <w:divBdr>
            <w:top w:val="none" w:sz="0" w:space="0" w:color="auto"/>
            <w:left w:val="none" w:sz="0" w:space="0" w:color="auto"/>
            <w:bottom w:val="none" w:sz="0" w:space="0" w:color="auto"/>
            <w:right w:val="none" w:sz="0" w:space="0" w:color="auto"/>
          </w:divBdr>
          <w:divsChild>
            <w:div w:id="20376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7369">
      <w:bodyDiv w:val="1"/>
      <w:marLeft w:val="0"/>
      <w:marRight w:val="0"/>
      <w:marTop w:val="0"/>
      <w:marBottom w:val="0"/>
      <w:divBdr>
        <w:top w:val="none" w:sz="0" w:space="0" w:color="auto"/>
        <w:left w:val="none" w:sz="0" w:space="0" w:color="auto"/>
        <w:bottom w:val="none" w:sz="0" w:space="0" w:color="auto"/>
        <w:right w:val="none" w:sz="0" w:space="0" w:color="auto"/>
      </w:divBdr>
      <w:divsChild>
        <w:div w:id="484661014">
          <w:marLeft w:val="0"/>
          <w:marRight w:val="0"/>
          <w:marTop w:val="0"/>
          <w:marBottom w:val="0"/>
          <w:divBdr>
            <w:top w:val="none" w:sz="0" w:space="0" w:color="auto"/>
            <w:left w:val="none" w:sz="0" w:space="0" w:color="auto"/>
            <w:bottom w:val="none" w:sz="0" w:space="0" w:color="auto"/>
            <w:right w:val="none" w:sz="0" w:space="0" w:color="auto"/>
          </w:divBdr>
          <w:divsChild>
            <w:div w:id="186261881">
              <w:marLeft w:val="0"/>
              <w:marRight w:val="0"/>
              <w:marTop w:val="0"/>
              <w:marBottom w:val="0"/>
              <w:divBdr>
                <w:top w:val="none" w:sz="0" w:space="0" w:color="auto"/>
                <w:left w:val="none" w:sz="0" w:space="0" w:color="auto"/>
                <w:bottom w:val="none" w:sz="0" w:space="0" w:color="auto"/>
                <w:right w:val="none" w:sz="0" w:space="0" w:color="auto"/>
              </w:divBdr>
              <w:divsChild>
                <w:div w:id="1061444548">
                  <w:marLeft w:val="0"/>
                  <w:marRight w:val="0"/>
                  <w:marTop w:val="0"/>
                  <w:marBottom w:val="0"/>
                  <w:divBdr>
                    <w:top w:val="none" w:sz="0" w:space="0" w:color="auto"/>
                    <w:left w:val="none" w:sz="0" w:space="0" w:color="auto"/>
                    <w:bottom w:val="none" w:sz="0" w:space="0" w:color="auto"/>
                    <w:right w:val="none" w:sz="0" w:space="0" w:color="auto"/>
                  </w:divBdr>
                  <w:divsChild>
                    <w:div w:id="9786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7497">
              <w:marLeft w:val="0"/>
              <w:marRight w:val="0"/>
              <w:marTop w:val="0"/>
              <w:marBottom w:val="0"/>
              <w:divBdr>
                <w:top w:val="none" w:sz="0" w:space="0" w:color="auto"/>
                <w:left w:val="none" w:sz="0" w:space="0" w:color="auto"/>
                <w:bottom w:val="none" w:sz="0" w:space="0" w:color="auto"/>
                <w:right w:val="none" w:sz="0" w:space="0" w:color="auto"/>
              </w:divBdr>
              <w:divsChild>
                <w:div w:id="43137832">
                  <w:marLeft w:val="0"/>
                  <w:marRight w:val="0"/>
                  <w:marTop w:val="0"/>
                  <w:marBottom w:val="0"/>
                  <w:divBdr>
                    <w:top w:val="none" w:sz="0" w:space="0" w:color="auto"/>
                    <w:left w:val="none" w:sz="0" w:space="0" w:color="auto"/>
                    <w:bottom w:val="none" w:sz="0" w:space="0" w:color="auto"/>
                    <w:right w:val="none" w:sz="0" w:space="0" w:color="auto"/>
                  </w:divBdr>
                  <w:divsChild>
                    <w:div w:id="5313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8975">
      <w:bodyDiv w:val="1"/>
      <w:marLeft w:val="0"/>
      <w:marRight w:val="0"/>
      <w:marTop w:val="0"/>
      <w:marBottom w:val="0"/>
      <w:divBdr>
        <w:top w:val="none" w:sz="0" w:space="0" w:color="auto"/>
        <w:left w:val="none" w:sz="0" w:space="0" w:color="auto"/>
        <w:bottom w:val="none" w:sz="0" w:space="0" w:color="auto"/>
        <w:right w:val="none" w:sz="0" w:space="0" w:color="auto"/>
      </w:divBdr>
      <w:divsChild>
        <w:div w:id="1034424472">
          <w:marLeft w:val="0"/>
          <w:marRight w:val="0"/>
          <w:marTop w:val="0"/>
          <w:marBottom w:val="0"/>
          <w:divBdr>
            <w:top w:val="none" w:sz="0" w:space="0" w:color="auto"/>
            <w:left w:val="none" w:sz="0" w:space="0" w:color="auto"/>
            <w:bottom w:val="none" w:sz="0" w:space="0" w:color="auto"/>
            <w:right w:val="none" w:sz="0" w:space="0" w:color="auto"/>
          </w:divBdr>
          <w:divsChild>
            <w:div w:id="903374880">
              <w:marLeft w:val="0"/>
              <w:marRight w:val="0"/>
              <w:marTop w:val="0"/>
              <w:marBottom w:val="0"/>
              <w:divBdr>
                <w:top w:val="none" w:sz="0" w:space="0" w:color="auto"/>
                <w:left w:val="none" w:sz="0" w:space="0" w:color="auto"/>
                <w:bottom w:val="none" w:sz="0" w:space="0" w:color="auto"/>
                <w:right w:val="none" w:sz="0" w:space="0" w:color="auto"/>
              </w:divBdr>
              <w:divsChild>
                <w:div w:id="1885554517">
                  <w:marLeft w:val="0"/>
                  <w:marRight w:val="0"/>
                  <w:marTop w:val="0"/>
                  <w:marBottom w:val="0"/>
                  <w:divBdr>
                    <w:top w:val="none" w:sz="0" w:space="0" w:color="auto"/>
                    <w:left w:val="none" w:sz="0" w:space="0" w:color="auto"/>
                    <w:bottom w:val="none" w:sz="0" w:space="0" w:color="auto"/>
                    <w:right w:val="none" w:sz="0" w:space="0" w:color="auto"/>
                  </w:divBdr>
                  <w:divsChild>
                    <w:div w:id="9239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9203">
      <w:bodyDiv w:val="1"/>
      <w:marLeft w:val="0"/>
      <w:marRight w:val="0"/>
      <w:marTop w:val="0"/>
      <w:marBottom w:val="0"/>
      <w:divBdr>
        <w:top w:val="none" w:sz="0" w:space="0" w:color="auto"/>
        <w:left w:val="none" w:sz="0" w:space="0" w:color="auto"/>
        <w:bottom w:val="none" w:sz="0" w:space="0" w:color="auto"/>
        <w:right w:val="none" w:sz="0" w:space="0" w:color="auto"/>
      </w:divBdr>
      <w:divsChild>
        <w:div w:id="1327127205">
          <w:marLeft w:val="0"/>
          <w:marRight w:val="0"/>
          <w:marTop w:val="0"/>
          <w:marBottom w:val="0"/>
          <w:divBdr>
            <w:top w:val="none" w:sz="0" w:space="0" w:color="auto"/>
            <w:left w:val="none" w:sz="0" w:space="0" w:color="auto"/>
            <w:bottom w:val="none" w:sz="0" w:space="0" w:color="auto"/>
            <w:right w:val="none" w:sz="0" w:space="0" w:color="auto"/>
          </w:divBdr>
          <w:divsChild>
            <w:div w:id="1048261206">
              <w:marLeft w:val="0"/>
              <w:marRight w:val="0"/>
              <w:marTop w:val="0"/>
              <w:marBottom w:val="0"/>
              <w:divBdr>
                <w:top w:val="none" w:sz="0" w:space="0" w:color="auto"/>
                <w:left w:val="none" w:sz="0" w:space="0" w:color="auto"/>
                <w:bottom w:val="none" w:sz="0" w:space="0" w:color="auto"/>
                <w:right w:val="none" w:sz="0" w:space="0" w:color="auto"/>
              </w:divBdr>
              <w:divsChild>
                <w:div w:id="1968122030">
                  <w:marLeft w:val="0"/>
                  <w:marRight w:val="0"/>
                  <w:marTop w:val="0"/>
                  <w:marBottom w:val="0"/>
                  <w:divBdr>
                    <w:top w:val="none" w:sz="0" w:space="0" w:color="auto"/>
                    <w:left w:val="none" w:sz="0" w:space="0" w:color="auto"/>
                    <w:bottom w:val="none" w:sz="0" w:space="0" w:color="auto"/>
                    <w:right w:val="none" w:sz="0" w:space="0" w:color="auto"/>
                  </w:divBdr>
                  <w:divsChild>
                    <w:div w:id="15932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2633">
              <w:marLeft w:val="0"/>
              <w:marRight w:val="0"/>
              <w:marTop w:val="0"/>
              <w:marBottom w:val="0"/>
              <w:divBdr>
                <w:top w:val="none" w:sz="0" w:space="0" w:color="auto"/>
                <w:left w:val="none" w:sz="0" w:space="0" w:color="auto"/>
                <w:bottom w:val="none" w:sz="0" w:space="0" w:color="auto"/>
                <w:right w:val="none" w:sz="0" w:space="0" w:color="auto"/>
              </w:divBdr>
              <w:divsChild>
                <w:div w:id="434831460">
                  <w:marLeft w:val="0"/>
                  <w:marRight w:val="0"/>
                  <w:marTop w:val="0"/>
                  <w:marBottom w:val="0"/>
                  <w:divBdr>
                    <w:top w:val="none" w:sz="0" w:space="0" w:color="auto"/>
                    <w:left w:val="none" w:sz="0" w:space="0" w:color="auto"/>
                    <w:bottom w:val="none" w:sz="0" w:space="0" w:color="auto"/>
                    <w:right w:val="none" w:sz="0" w:space="0" w:color="auto"/>
                  </w:divBdr>
                  <w:divsChild>
                    <w:div w:id="5549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5565">
              <w:marLeft w:val="0"/>
              <w:marRight w:val="0"/>
              <w:marTop w:val="0"/>
              <w:marBottom w:val="0"/>
              <w:divBdr>
                <w:top w:val="none" w:sz="0" w:space="0" w:color="auto"/>
                <w:left w:val="none" w:sz="0" w:space="0" w:color="auto"/>
                <w:bottom w:val="none" w:sz="0" w:space="0" w:color="auto"/>
                <w:right w:val="none" w:sz="0" w:space="0" w:color="auto"/>
              </w:divBdr>
              <w:divsChild>
                <w:div w:id="383525528">
                  <w:marLeft w:val="0"/>
                  <w:marRight w:val="0"/>
                  <w:marTop w:val="0"/>
                  <w:marBottom w:val="0"/>
                  <w:divBdr>
                    <w:top w:val="none" w:sz="0" w:space="0" w:color="auto"/>
                    <w:left w:val="none" w:sz="0" w:space="0" w:color="auto"/>
                    <w:bottom w:val="none" w:sz="0" w:space="0" w:color="auto"/>
                    <w:right w:val="none" w:sz="0" w:space="0" w:color="auto"/>
                  </w:divBdr>
                  <w:divsChild>
                    <w:div w:id="6835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1286">
      <w:bodyDiv w:val="1"/>
      <w:marLeft w:val="0"/>
      <w:marRight w:val="0"/>
      <w:marTop w:val="0"/>
      <w:marBottom w:val="0"/>
      <w:divBdr>
        <w:top w:val="none" w:sz="0" w:space="0" w:color="auto"/>
        <w:left w:val="none" w:sz="0" w:space="0" w:color="auto"/>
        <w:bottom w:val="none" w:sz="0" w:space="0" w:color="auto"/>
        <w:right w:val="none" w:sz="0" w:space="0" w:color="auto"/>
      </w:divBdr>
      <w:divsChild>
        <w:div w:id="1014265568">
          <w:marLeft w:val="0"/>
          <w:marRight w:val="0"/>
          <w:marTop w:val="0"/>
          <w:marBottom w:val="0"/>
          <w:divBdr>
            <w:top w:val="none" w:sz="0" w:space="0" w:color="auto"/>
            <w:left w:val="none" w:sz="0" w:space="0" w:color="auto"/>
            <w:bottom w:val="none" w:sz="0" w:space="0" w:color="auto"/>
            <w:right w:val="none" w:sz="0" w:space="0" w:color="auto"/>
          </w:divBdr>
          <w:divsChild>
            <w:div w:id="143933684">
              <w:marLeft w:val="0"/>
              <w:marRight w:val="0"/>
              <w:marTop w:val="0"/>
              <w:marBottom w:val="0"/>
              <w:divBdr>
                <w:top w:val="none" w:sz="0" w:space="0" w:color="auto"/>
                <w:left w:val="none" w:sz="0" w:space="0" w:color="auto"/>
                <w:bottom w:val="none" w:sz="0" w:space="0" w:color="auto"/>
                <w:right w:val="none" w:sz="0" w:space="0" w:color="auto"/>
              </w:divBdr>
              <w:divsChild>
                <w:div w:id="1272856354">
                  <w:marLeft w:val="0"/>
                  <w:marRight w:val="0"/>
                  <w:marTop w:val="0"/>
                  <w:marBottom w:val="0"/>
                  <w:divBdr>
                    <w:top w:val="none" w:sz="0" w:space="0" w:color="auto"/>
                    <w:left w:val="none" w:sz="0" w:space="0" w:color="auto"/>
                    <w:bottom w:val="none" w:sz="0" w:space="0" w:color="auto"/>
                    <w:right w:val="none" w:sz="0" w:space="0" w:color="auto"/>
                  </w:divBdr>
                  <w:divsChild>
                    <w:div w:id="21098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7228">
              <w:marLeft w:val="0"/>
              <w:marRight w:val="0"/>
              <w:marTop w:val="0"/>
              <w:marBottom w:val="0"/>
              <w:divBdr>
                <w:top w:val="none" w:sz="0" w:space="0" w:color="auto"/>
                <w:left w:val="none" w:sz="0" w:space="0" w:color="auto"/>
                <w:bottom w:val="none" w:sz="0" w:space="0" w:color="auto"/>
                <w:right w:val="none" w:sz="0" w:space="0" w:color="auto"/>
              </w:divBdr>
              <w:divsChild>
                <w:div w:id="1762024548">
                  <w:marLeft w:val="0"/>
                  <w:marRight w:val="0"/>
                  <w:marTop w:val="0"/>
                  <w:marBottom w:val="0"/>
                  <w:divBdr>
                    <w:top w:val="none" w:sz="0" w:space="0" w:color="auto"/>
                    <w:left w:val="none" w:sz="0" w:space="0" w:color="auto"/>
                    <w:bottom w:val="none" w:sz="0" w:space="0" w:color="auto"/>
                    <w:right w:val="none" w:sz="0" w:space="0" w:color="auto"/>
                  </w:divBdr>
                  <w:divsChild>
                    <w:div w:id="208614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0894">
              <w:marLeft w:val="0"/>
              <w:marRight w:val="0"/>
              <w:marTop w:val="0"/>
              <w:marBottom w:val="0"/>
              <w:divBdr>
                <w:top w:val="none" w:sz="0" w:space="0" w:color="auto"/>
                <w:left w:val="none" w:sz="0" w:space="0" w:color="auto"/>
                <w:bottom w:val="none" w:sz="0" w:space="0" w:color="auto"/>
                <w:right w:val="none" w:sz="0" w:space="0" w:color="auto"/>
              </w:divBdr>
              <w:divsChild>
                <w:div w:id="1072582609">
                  <w:marLeft w:val="0"/>
                  <w:marRight w:val="0"/>
                  <w:marTop w:val="0"/>
                  <w:marBottom w:val="0"/>
                  <w:divBdr>
                    <w:top w:val="none" w:sz="0" w:space="0" w:color="auto"/>
                    <w:left w:val="none" w:sz="0" w:space="0" w:color="auto"/>
                    <w:bottom w:val="none" w:sz="0" w:space="0" w:color="auto"/>
                    <w:right w:val="none" w:sz="0" w:space="0" w:color="auto"/>
                  </w:divBdr>
                  <w:divsChild>
                    <w:div w:id="16603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40078">
              <w:marLeft w:val="0"/>
              <w:marRight w:val="0"/>
              <w:marTop w:val="0"/>
              <w:marBottom w:val="0"/>
              <w:divBdr>
                <w:top w:val="none" w:sz="0" w:space="0" w:color="auto"/>
                <w:left w:val="none" w:sz="0" w:space="0" w:color="auto"/>
                <w:bottom w:val="none" w:sz="0" w:space="0" w:color="auto"/>
                <w:right w:val="none" w:sz="0" w:space="0" w:color="auto"/>
              </w:divBdr>
              <w:divsChild>
                <w:div w:id="87578503">
                  <w:marLeft w:val="0"/>
                  <w:marRight w:val="0"/>
                  <w:marTop w:val="0"/>
                  <w:marBottom w:val="0"/>
                  <w:divBdr>
                    <w:top w:val="none" w:sz="0" w:space="0" w:color="auto"/>
                    <w:left w:val="none" w:sz="0" w:space="0" w:color="auto"/>
                    <w:bottom w:val="none" w:sz="0" w:space="0" w:color="auto"/>
                    <w:right w:val="none" w:sz="0" w:space="0" w:color="auto"/>
                  </w:divBdr>
                  <w:divsChild>
                    <w:div w:id="13904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1244">
              <w:marLeft w:val="0"/>
              <w:marRight w:val="0"/>
              <w:marTop w:val="0"/>
              <w:marBottom w:val="0"/>
              <w:divBdr>
                <w:top w:val="none" w:sz="0" w:space="0" w:color="auto"/>
                <w:left w:val="none" w:sz="0" w:space="0" w:color="auto"/>
                <w:bottom w:val="none" w:sz="0" w:space="0" w:color="auto"/>
                <w:right w:val="none" w:sz="0" w:space="0" w:color="auto"/>
              </w:divBdr>
              <w:divsChild>
                <w:div w:id="1581674180">
                  <w:marLeft w:val="0"/>
                  <w:marRight w:val="0"/>
                  <w:marTop w:val="0"/>
                  <w:marBottom w:val="0"/>
                  <w:divBdr>
                    <w:top w:val="none" w:sz="0" w:space="0" w:color="auto"/>
                    <w:left w:val="none" w:sz="0" w:space="0" w:color="auto"/>
                    <w:bottom w:val="none" w:sz="0" w:space="0" w:color="auto"/>
                    <w:right w:val="none" w:sz="0" w:space="0" w:color="auto"/>
                  </w:divBdr>
                  <w:divsChild>
                    <w:div w:id="19962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871351">
      <w:bodyDiv w:val="1"/>
      <w:marLeft w:val="0"/>
      <w:marRight w:val="0"/>
      <w:marTop w:val="0"/>
      <w:marBottom w:val="0"/>
      <w:divBdr>
        <w:top w:val="none" w:sz="0" w:space="0" w:color="auto"/>
        <w:left w:val="none" w:sz="0" w:space="0" w:color="auto"/>
        <w:bottom w:val="none" w:sz="0" w:space="0" w:color="auto"/>
        <w:right w:val="none" w:sz="0" w:space="0" w:color="auto"/>
      </w:divBdr>
      <w:divsChild>
        <w:div w:id="1934701285">
          <w:marLeft w:val="0"/>
          <w:marRight w:val="0"/>
          <w:marTop w:val="0"/>
          <w:marBottom w:val="0"/>
          <w:divBdr>
            <w:top w:val="none" w:sz="0" w:space="0" w:color="auto"/>
            <w:left w:val="none" w:sz="0" w:space="0" w:color="auto"/>
            <w:bottom w:val="none" w:sz="0" w:space="0" w:color="auto"/>
            <w:right w:val="none" w:sz="0" w:space="0" w:color="auto"/>
          </w:divBdr>
          <w:divsChild>
            <w:div w:id="187257354">
              <w:marLeft w:val="0"/>
              <w:marRight w:val="0"/>
              <w:marTop w:val="0"/>
              <w:marBottom w:val="0"/>
              <w:divBdr>
                <w:top w:val="none" w:sz="0" w:space="0" w:color="auto"/>
                <w:left w:val="none" w:sz="0" w:space="0" w:color="auto"/>
                <w:bottom w:val="none" w:sz="0" w:space="0" w:color="auto"/>
                <w:right w:val="none" w:sz="0" w:space="0" w:color="auto"/>
              </w:divBdr>
              <w:divsChild>
                <w:div w:id="829906280">
                  <w:marLeft w:val="0"/>
                  <w:marRight w:val="0"/>
                  <w:marTop w:val="0"/>
                  <w:marBottom w:val="0"/>
                  <w:divBdr>
                    <w:top w:val="none" w:sz="0" w:space="0" w:color="auto"/>
                    <w:left w:val="none" w:sz="0" w:space="0" w:color="auto"/>
                    <w:bottom w:val="none" w:sz="0" w:space="0" w:color="auto"/>
                    <w:right w:val="none" w:sz="0" w:space="0" w:color="auto"/>
                  </w:divBdr>
                  <w:divsChild>
                    <w:div w:id="13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05">
              <w:marLeft w:val="0"/>
              <w:marRight w:val="0"/>
              <w:marTop w:val="0"/>
              <w:marBottom w:val="0"/>
              <w:divBdr>
                <w:top w:val="none" w:sz="0" w:space="0" w:color="auto"/>
                <w:left w:val="none" w:sz="0" w:space="0" w:color="auto"/>
                <w:bottom w:val="none" w:sz="0" w:space="0" w:color="auto"/>
                <w:right w:val="none" w:sz="0" w:space="0" w:color="auto"/>
              </w:divBdr>
              <w:divsChild>
                <w:div w:id="114907285">
                  <w:marLeft w:val="0"/>
                  <w:marRight w:val="0"/>
                  <w:marTop w:val="0"/>
                  <w:marBottom w:val="0"/>
                  <w:divBdr>
                    <w:top w:val="none" w:sz="0" w:space="0" w:color="auto"/>
                    <w:left w:val="none" w:sz="0" w:space="0" w:color="auto"/>
                    <w:bottom w:val="none" w:sz="0" w:space="0" w:color="auto"/>
                    <w:right w:val="none" w:sz="0" w:space="0" w:color="auto"/>
                  </w:divBdr>
                  <w:divsChild>
                    <w:div w:id="17622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161">
      <w:bodyDiv w:val="1"/>
      <w:marLeft w:val="0"/>
      <w:marRight w:val="0"/>
      <w:marTop w:val="0"/>
      <w:marBottom w:val="0"/>
      <w:divBdr>
        <w:top w:val="none" w:sz="0" w:space="0" w:color="auto"/>
        <w:left w:val="none" w:sz="0" w:space="0" w:color="auto"/>
        <w:bottom w:val="none" w:sz="0" w:space="0" w:color="auto"/>
        <w:right w:val="none" w:sz="0" w:space="0" w:color="auto"/>
      </w:divBdr>
      <w:divsChild>
        <w:div w:id="997151080">
          <w:marLeft w:val="0"/>
          <w:marRight w:val="0"/>
          <w:marTop w:val="0"/>
          <w:marBottom w:val="0"/>
          <w:divBdr>
            <w:top w:val="none" w:sz="0" w:space="0" w:color="auto"/>
            <w:left w:val="none" w:sz="0" w:space="0" w:color="auto"/>
            <w:bottom w:val="none" w:sz="0" w:space="0" w:color="auto"/>
            <w:right w:val="none" w:sz="0" w:space="0" w:color="auto"/>
          </w:divBdr>
          <w:divsChild>
            <w:div w:id="1149057632">
              <w:marLeft w:val="0"/>
              <w:marRight w:val="0"/>
              <w:marTop w:val="0"/>
              <w:marBottom w:val="0"/>
              <w:divBdr>
                <w:top w:val="none" w:sz="0" w:space="0" w:color="auto"/>
                <w:left w:val="none" w:sz="0" w:space="0" w:color="auto"/>
                <w:bottom w:val="none" w:sz="0" w:space="0" w:color="auto"/>
                <w:right w:val="none" w:sz="0" w:space="0" w:color="auto"/>
              </w:divBdr>
              <w:divsChild>
                <w:div w:id="1658605982">
                  <w:marLeft w:val="0"/>
                  <w:marRight w:val="0"/>
                  <w:marTop w:val="0"/>
                  <w:marBottom w:val="0"/>
                  <w:divBdr>
                    <w:top w:val="none" w:sz="0" w:space="0" w:color="auto"/>
                    <w:left w:val="none" w:sz="0" w:space="0" w:color="auto"/>
                    <w:bottom w:val="none" w:sz="0" w:space="0" w:color="auto"/>
                    <w:right w:val="none" w:sz="0" w:space="0" w:color="auto"/>
                  </w:divBdr>
                  <w:divsChild>
                    <w:div w:id="3842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2607">
              <w:marLeft w:val="0"/>
              <w:marRight w:val="0"/>
              <w:marTop w:val="0"/>
              <w:marBottom w:val="0"/>
              <w:divBdr>
                <w:top w:val="none" w:sz="0" w:space="0" w:color="auto"/>
                <w:left w:val="none" w:sz="0" w:space="0" w:color="auto"/>
                <w:bottom w:val="none" w:sz="0" w:space="0" w:color="auto"/>
                <w:right w:val="none" w:sz="0" w:space="0" w:color="auto"/>
              </w:divBdr>
              <w:divsChild>
                <w:div w:id="639530085">
                  <w:marLeft w:val="0"/>
                  <w:marRight w:val="0"/>
                  <w:marTop w:val="0"/>
                  <w:marBottom w:val="0"/>
                  <w:divBdr>
                    <w:top w:val="none" w:sz="0" w:space="0" w:color="auto"/>
                    <w:left w:val="none" w:sz="0" w:space="0" w:color="auto"/>
                    <w:bottom w:val="none" w:sz="0" w:space="0" w:color="auto"/>
                    <w:right w:val="none" w:sz="0" w:space="0" w:color="auto"/>
                  </w:divBdr>
                  <w:divsChild>
                    <w:div w:id="50863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35780">
      <w:bodyDiv w:val="1"/>
      <w:marLeft w:val="0"/>
      <w:marRight w:val="0"/>
      <w:marTop w:val="0"/>
      <w:marBottom w:val="0"/>
      <w:divBdr>
        <w:top w:val="none" w:sz="0" w:space="0" w:color="auto"/>
        <w:left w:val="none" w:sz="0" w:space="0" w:color="auto"/>
        <w:bottom w:val="none" w:sz="0" w:space="0" w:color="auto"/>
        <w:right w:val="none" w:sz="0" w:space="0" w:color="auto"/>
      </w:divBdr>
      <w:divsChild>
        <w:div w:id="942691977">
          <w:marLeft w:val="0"/>
          <w:marRight w:val="0"/>
          <w:marTop w:val="0"/>
          <w:marBottom w:val="0"/>
          <w:divBdr>
            <w:top w:val="none" w:sz="0" w:space="0" w:color="auto"/>
            <w:left w:val="none" w:sz="0" w:space="0" w:color="auto"/>
            <w:bottom w:val="none" w:sz="0" w:space="0" w:color="auto"/>
            <w:right w:val="none" w:sz="0" w:space="0" w:color="auto"/>
          </w:divBdr>
          <w:divsChild>
            <w:div w:id="838692203">
              <w:marLeft w:val="0"/>
              <w:marRight w:val="0"/>
              <w:marTop w:val="0"/>
              <w:marBottom w:val="0"/>
              <w:divBdr>
                <w:top w:val="none" w:sz="0" w:space="0" w:color="auto"/>
                <w:left w:val="none" w:sz="0" w:space="0" w:color="auto"/>
                <w:bottom w:val="none" w:sz="0" w:space="0" w:color="auto"/>
                <w:right w:val="none" w:sz="0" w:space="0" w:color="auto"/>
              </w:divBdr>
              <w:divsChild>
                <w:div w:id="17360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7411">
          <w:marLeft w:val="0"/>
          <w:marRight w:val="0"/>
          <w:marTop w:val="0"/>
          <w:marBottom w:val="0"/>
          <w:divBdr>
            <w:top w:val="none" w:sz="0" w:space="0" w:color="auto"/>
            <w:left w:val="none" w:sz="0" w:space="0" w:color="auto"/>
            <w:bottom w:val="none" w:sz="0" w:space="0" w:color="auto"/>
            <w:right w:val="none" w:sz="0" w:space="0" w:color="auto"/>
          </w:divBdr>
          <w:divsChild>
            <w:div w:id="235091678">
              <w:marLeft w:val="0"/>
              <w:marRight w:val="0"/>
              <w:marTop w:val="0"/>
              <w:marBottom w:val="0"/>
              <w:divBdr>
                <w:top w:val="none" w:sz="0" w:space="0" w:color="auto"/>
                <w:left w:val="none" w:sz="0" w:space="0" w:color="auto"/>
                <w:bottom w:val="none" w:sz="0" w:space="0" w:color="auto"/>
                <w:right w:val="none" w:sz="0" w:space="0" w:color="auto"/>
              </w:divBdr>
              <w:divsChild>
                <w:div w:id="1877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29268">
          <w:marLeft w:val="0"/>
          <w:marRight w:val="0"/>
          <w:marTop w:val="100"/>
          <w:marBottom w:val="100"/>
          <w:divBdr>
            <w:top w:val="none" w:sz="0" w:space="0" w:color="auto"/>
            <w:left w:val="none" w:sz="0" w:space="0" w:color="auto"/>
            <w:bottom w:val="none" w:sz="0" w:space="0" w:color="auto"/>
            <w:right w:val="none" w:sz="0" w:space="0" w:color="auto"/>
          </w:divBdr>
        </w:div>
        <w:div w:id="327101654">
          <w:marLeft w:val="0"/>
          <w:marRight w:val="0"/>
          <w:marTop w:val="0"/>
          <w:marBottom w:val="0"/>
          <w:divBdr>
            <w:top w:val="none" w:sz="0" w:space="0" w:color="auto"/>
            <w:left w:val="none" w:sz="0" w:space="0" w:color="auto"/>
            <w:bottom w:val="none" w:sz="0" w:space="0" w:color="auto"/>
            <w:right w:val="none" w:sz="0" w:space="0" w:color="auto"/>
          </w:divBdr>
          <w:divsChild>
            <w:div w:id="1123184455">
              <w:marLeft w:val="0"/>
              <w:marRight w:val="0"/>
              <w:marTop w:val="0"/>
              <w:marBottom w:val="0"/>
              <w:divBdr>
                <w:top w:val="none" w:sz="0" w:space="0" w:color="auto"/>
                <w:left w:val="none" w:sz="0" w:space="0" w:color="auto"/>
                <w:bottom w:val="none" w:sz="0" w:space="0" w:color="auto"/>
                <w:right w:val="none" w:sz="0" w:space="0" w:color="auto"/>
              </w:divBdr>
              <w:divsChild>
                <w:div w:id="1540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643985">
      <w:bodyDiv w:val="1"/>
      <w:marLeft w:val="0"/>
      <w:marRight w:val="0"/>
      <w:marTop w:val="0"/>
      <w:marBottom w:val="0"/>
      <w:divBdr>
        <w:top w:val="none" w:sz="0" w:space="0" w:color="auto"/>
        <w:left w:val="none" w:sz="0" w:space="0" w:color="auto"/>
        <w:bottom w:val="none" w:sz="0" w:space="0" w:color="auto"/>
        <w:right w:val="none" w:sz="0" w:space="0" w:color="auto"/>
      </w:divBdr>
      <w:divsChild>
        <w:div w:id="946347955">
          <w:marLeft w:val="0"/>
          <w:marRight w:val="0"/>
          <w:marTop w:val="0"/>
          <w:marBottom w:val="0"/>
          <w:divBdr>
            <w:top w:val="none" w:sz="0" w:space="0" w:color="auto"/>
            <w:left w:val="none" w:sz="0" w:space="0" w:color="auto"/>
            <w:bottom w:val="none" w:sz="0" w:space="0" w:color="auto"/>
            <w:right w:val="none" w:sz="0" w:space="0" w:color="auto"/>
          </w:divBdr>
          <w:divsChild>
            <w:div w:id="654838222">
              <w:marLeft w:val="0"/>
              <w:marRight w:val="0"/>
              <w:marTop w:val="0"/>
              <w:marBottom w:val="0"/>
              <w:divBdr>
                <w:top w:val="none" w:sz="0" w:space="0" w:color="auto"/>
                <w:left w:val="none" w:sz="0" w:space="0" w:color="auto"/>
                <w:bottom w:val="none" w:sz="0" w:space="0" w:color="auto"/>
                <w:right w:val="none" w:sz="0" w:space="0" w:color="auto"/>
              </w:divBdr>
              <w:divsChild>
                <w:div w:id="308943628">
                  <w:marLeft w:val="0"/>
                  <w:marRight w:val="0"/>
                  <w:marTop w:val="0"/>
                  <w:marBottom w:val="0"/>
                  <w:divBdr>
                    <w:top w:val="none" w:sz="0" w:space="0" w:color="auto"/>
                    <w:left w:val="none" w:sz="0" w:space="0" w:color="auto"/>
                    <w:bottom w:val="none" w:sz="0" w:space="0" w:color="auto"/>
                    <w:right w:val="none" w:sz="0" w:space="0" w:color="auto"/>
                  </w:divBdr>
                  <w:divsChild>
                    <w:div w:id="9420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5505">
      <w:bodyDiv w:val="1"/>
      <w:marLeft w:val="0"/>
      <w:marRight w:val="0"/>
      <w:marTop w:val="0"/>
      <w:marBottom w:val="0"/>
      <w:divBdr>
        <w:top w:val="none" w:sz="0" w:space="0" w:color="auto"/>
        <w:left w:val="none" w:sz="0" w:space="0" w:color="auto"/>
        <w:bottom w:val="none" w:sz="0" w:space="0" w:color="auto"/>
        <w:right w:val="none" w:sz="0" w:space="0" w:color="auto"/>
      </w:divBdr>
      <w:divsChild>
        <w:div w:id="843785793">
          <w:marLeft w:val="0"/>
          <w:marRight w:val="0"/>
          <w:marTop w:val="0"/>
          <w:marBottom w:val="0"/>
          <w:divBdr>
            <w:top w:val="none" w:sz="0" w:space="0" w:color="auto"/>
            <w:left w:val="none" w:sz="0" w:space="0" w:color="auto"/>
            <w:bottom w:val="none" w:sz="0" w:space="0" w:color="auto"/>
            <w:right w:val="none" w:sz="0" w:space="0" w:color="auto"/>
          </w:divBdr>
          <w:divsChild>
            <w:div w:id="1220507992">
              <w:marLeft w:val="0"/>
              <w:marRight w:val="0"/>
              <w:marTop w:val="0"/>
              <w:marBottom w:val="0"/>
              <w:divBdr>
                <w:top w:val="none" w:sz="0" w:space="0" w:color="auto"/>
                <w:left w:val="none" w:sz="0" w:space="0" w:color="auto"/>
                <w:bottom w:val="none" w:sz="0" w:space="0" w:color="auto"/>
                <w:right w:val="none" w:sz="0" w:space="0" w:color="auto"/>
              </w:divBdr>
              <w:divsChild>
                <w:div w:id="671953004">
                  <w:marLeft w:val="0"/>
                  <w:marRight w:val="0"/>
                  <w:marTop w:val="0"/>
                  <w:marBottom w:val="0"/>
                  <w:divBdr>
                    <w:top w:val="none" w:sz="0" w:space="0" w:color="auto"/>
                    <w:left w:val="none" w:sz="0" w:space="0" w:color="auto"/>
                    <w:bottom w:val="none" w:sz="0" w:space="0" w:color="auto"/>
                    <w:right w:val="none" w:sz="0" w:space="0" w:color="auto"/>
                  </w:divBdr>
                  <w:divsChild>
                    <w:div w:id="2955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915">
      <w:bodyDiv w:val="1"/>
      <w:marLeft w:val="0"/>
      <w:marRight w:val="0"/>
      <w:marTop w:val="0"/>
      <w:marBottom w:val="0"/>
      <w:divBdr>
        <w:top w:val="none" w:sz="0" w:space="0" w:color="auto"/>
        <w:left w:val="none" w:sz="0" w:space="0" w:color="auto"/>
        <w:bottom w:val="none" w:sz="0" w:space="0" w:color="auto"/>
        <w:right w:val="none" w:sz="0" w:space="0" w:color="auto"/>
      </w:divBdr>
      <w:divsChild>
        <w:div w:id="993338171">
          <w:marLeft w:val="0"/>
          <w:marRight w:val="0"/>
          <w:marTop w:val="0"/>
          <w:marBottom w:val="0"/>
          <w:divBdr>
            <w:top w:val="none" w:sz="0" w:space="0" w:color="auto"/>
            <w:left w:val="none" w:sz="0" w:space="0" w:color="auto"/>
            <w:bottom w:val="none" w:sz="0" w:space="0" w:color="auto"/>
            <w:right w:val="none" w:sz="0" w:space="0" w:color="auto"/>
          </w:divBdr>
          <w:divsChild>
            <w:div w:id="799495356">
              <w:marLeft w:val="0"/>
              <w:marRight w:val="0"/>
              <w:marTop w:val="0"/>
              <w:marBottom w:val="0"/>
              <w:divBdr>
                <w:top w:val="none" w:sz="0" w:space="0" w:color="auto"/>
                <w:left w:val="none" w:sz="0" w:space="0" w:color="auto"/>
                <w:bottom w:val="none" w:sz="0" w:space="0" w:color="auto"/>
                <w:right w:val="none" w:sz="0" w:space="0" w:color="auto"/>
              </w:divBdr>
              <w:divsChild>
                <w:div w:id="1805125180">
                  <w:marLeft w:val="0"/>
                  <w:marRight w:val="0"/>
                  <w:marTop w:val="0"/>
                  <w:marBottom w:val="0"/>
                  <w:divBdr>
                    <w:top w:val="none" w:sz="0" w:space="0" w:color="auto"/>
                    <w:left w:val="none" w:sz="0" w:space="0" w:color="auto"/>
                    <w:bottom w:val="none" w:sz="0" w:space="0" w:color="auto"/>
                    <w:right w:val="none" w:sz="0" w:space="0" w:color="auto"/>
                  </w:divBdr>
                  <w:divsChild>
                    <w:div w:id="128504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8619">
              <w:marLeft w:val="0"/>
              <w:marRight w:val="0"/>
              <w:marTop w:val="0"/>
              <w:marBottom w:val="0"/>
              <w:divBdr>
                <w:top w:val="none" w:sz="0" w:space="0" w:color="auto"/>
                <w:left w:val="none" w:sz="0" w:space="0" w:color="auto"/>
                <w:bottom w:val="none" w:sz="0" w:space="0" w:color="auto"/>
                <w:right w:val="none" w:sz="0" w:space="0" w:color="auto"/>
              </w:divBdr>
              <w:divsChild>
                <w:div w:id="1003749436">
                  <w:marLeft w:val="0"/>
                  <w:marRight w:val="0"/>
                  <w:marTop w:val="0"/>
                  <w:marBottom w:val="0"/>
                  <w:divBdr>
                    <w:top w:val="none" w:sz="0" w:space="0" w:color="auto"/>
                    <w:left w:val="none" w:sz="0" w:space="0" w:color="auto"/>
                    <w:bottom w:val="none" w:sz="0" w:space="0" w:color="auto"/>
                    <w:right w:val="none" w:sz="0" w:space="0" w:color="auto"/>
                  </w:divBdr>
                  <w:divsChild>
                    <w:div w:id="16711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8536">
              <w:marLeft w:val="0"/>
              <w:marRight w:val="0"/>
              <w:marTop w:val="0"/>
              <w:marBottom w:val="0"/>
              <w:divBdr>
                <w:top w:val="none" w:sz="0" w:space="0" w:color="auto"/>
                <w:left w:val="none" w:sz="0" w:space="0" w:color="auto"/>
                <w:bottom w:val="none" w:sz="0" w:space="0" w:color="auto"/>
                <w:right w:val="none" w:sz="0" w:space="0" w:color="auto"/>
              </w:divBdr>
              <w:divsChild>
                <w:div w:id="407120472">
                  <w:marLeft w:val="0"/>
                  <w:marRight w:val="0"/>
                  <w:marTop w:val="0"/>
                  <w:marBottom w:val="0"/>
                  <w:divBdr>
                    <w:top w:val="none" w:sz="0" w:space="0" w:color="auto"/>
                    <w:left w:val="none" w:sz="0" w:space="0" w:color="auto"/>
                    <w:bottom w:val="none" w:sz="0" w:space="0" w:color="auto"/>
                    <w:right w:val="none" w:sz="0" w:space="0" w:color="auto"/>
                  </w:divBdr>
                  <w:divsChild>
                    <w:div w:id="14159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299">
              <w:marLeft w:val="0"/>
              <w:marRight w:val="0"/>
              <w:marTop w:val="0"/>
              <w:marBottom w:val="0"/>
              <w:divBdr>
                <w:top w:val="none" w:sz="0" w:space="0" w:color="auto"/>
                <w:left w:val="none" w:sz="0" w:space="0" w:color="auto"/>
                <w:bottom w:val="none" w:sz="0" w:space="0" w:color="auto"/>
                <w:right w:val="none" w:sz="0" w:space="0" w:color="auto"/>
              </w:divBdr>
              <w:divsChild>
                <w:div w:id="1757752695">
                  <w:marLeft w:val="0"/>
                  <w:marRight w:val="0"/>
                  <w:marTop w:val="0"/>
                  <w:marBottom w:val="0"/>
                  <w:divBdr>
                    <w:top w:val="none" w:sz="0" w:space="0" w:color="auto"/>
                    <w:left w:val="none" w:sz="0" w:space="0" w:color="auto"/>
                    <w:bottom w:val="none" w:sz="0" w:space="0" w:color="auto"/>
                    <w:right w:val="none" w:sz="0" w:space="0" w:color="auto"/>
                  </w:divBdr>
                  <w:divsChild>
                    <w:div w:id="20195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69657">
              <w:marLeft w:val="0"/>
              <w:marRight w:val="0"/>
              <w:marTop w:val="0"/>
              <w:marBottom w:val="0"/>
              <w:divBdr>
                <w:top w:val="none" w:sz="0" w:space="0" w:color="auto"/>
                <w:left w:val="none" w:sz="0" w:space="0" w:color="auto"/>
                <w:bottom w:val="none" w:sz="0" w:space="0" w:color="auto"/>
                <w:right w:val="none" w:sz="0" w:space="0" w:color="auto"/>
              </w:divBdr>
              <w:divsChild>
                <w:div w:id="355159411">
                  <w:marLeft w:val="0"/>
                  <w:marRight w:val="0"/>
                  <w:marTop w:val="0"/>
                  <w:marBottom w:val="0"/>
                  <w:divBdr>
                    <w:top w:val="none" w:sz="0" w:space="0" w:color="auto"/>
                    <w:left w:val="none" w:sz="0" w:space="0" w:color="auto"/>
                    <w:bottom w:val="none" w:sz="0" w:space="0" w:color="auto"/>
                    <w:right w:val="none" w:sz="0" w:space="0" w:color="auto"/>
                  </w:divBdr>
                  <w:divsChild>
                    <w:div w:id="10900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80173">
              <w:marLeft w:val="0"/>
              <w:marRight w:val="0"/>
              <w:marTop w:val="0"/>
              <w:marBottom w:val="0"/>
              <w:divBdr>
                <w:top w:val="none" w:sz="0" w:space="0" w:color="auto"/>
                <w:left w:val="none" w:sz="0" w:space="0" w:color="auto"/>
                <w:bottom w:val="none" w:sz="0" w:space="0" w:color="auto"/>
                <w:right w:val="none" w:sz="0" w:space="0" w:color="auto"/>
              </w:divBdr>
              <w:divsChild>
                <w:div w:id="1423914316">
                  <w:marLeft w:val="0"/>
                  <w:marRight w:val="0"/>
                  <w:marTop w:val="0"/>
                  <w:marBottom w:val="0"/>
                  <w:divBdr>
                    <w:top w:val="none" w:sz="0" w:space="0" w:color="auto"/>
                    <w:left w:val="none" w:sz="0" w:space="0" w:color="auto"/>
                    <w:bottom w:val="none" w:sz="0" w:space="0" w:color="auto"/>
                    <w:right w:val="none" w:sz="0" w:space="0" w:color="auto"/>
                  </w:divBdr>
                  <w:divsChild>
                    <w:div w:id="3805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351">
              <w:marLeft w:val="0"/>
              <w:marRight w:val="0"/>
              <w:marTop w:val="0"/>
              <w:marBottom w:val="0"/>
              <w:divBdr>
                <w:top w:val="none" w:sz="0" w:space="0" w:color="auto"/>
                <w:left w:val="none" w:sz="0" w:space="0" w:color="auto"/>
                <w:bottom w:val="none" w:sz="0" w:space="0" w:color="auto"/>
                <w:right w:val="none" w:sz="0" w:space="0" w:color="auto"/>
              </w:divBdr>
              <w:divsChild>
                <w:div w:id="1614241284">
                  <w:marLeft w:val="0"/>
                  <w:marRight w:val="0"/>
                  <w:marTop w:val="0"/>
                  <w:marBottom w:val="0"/>
                  <w:divBdr>
                    <w:top w:val="none" w:sz="0" w:space="0" w:color="auto"/>
                    <w:left w:val="none" w:sz="0" w:space="0" w:color="auto"/>
                    <w:bottom w:val="none" w:sz="0" w:space="0" w:color="auto"/>
                    <w:right w:val="none" w:sz="0" w:space="0" w:color="auto"/>
                  </w:divBdr>
                  <w:divsChild>
                    <w:div w:id="18181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0229">
              <w:marLeft w:val="0"/>
              <w:marRight w:val="0"/>
              <w:marTop w:val="0"/>
              <w:marBottom w:val="0"/>
              <w:divBdr>
                <w:top w:val="none" w:sz="0" w:space="0" w:color="auto"/>
                <w:left w:val="none" w:sz="0" w:space="0" w:color="auto"/>
                <w:bottom w:val="none" w:sz="0" w:space="0" w:color="auto"/>
                <w:right w:val="none" w:sz="0" w:space="0" w:color="auto"/>
              </w:divBdr>
              <w:divsChild>
                <w:div w:id="640691850">
                  <w:marLeft w:val="0"/>
                  <w:marRight w:val="0"/>
                  <w:marTop w:val="0"/>
                  <w:marBottom w:val="0"/>
                  <w:divBdr>
                    <w:top w:val="none" w:sz="0" w:space="0" w:color="auto"/>
                    <w:left w:val="none" w:sz="0" w:space="0" w:color="auto"/>
                    <w:bottom w:val="none" w:sz="0" w:space="0" w:color="auto"/>
                    <w:right w:val="none" w:sz="0" w:space="0" w:color="auto"/>
                  </w:divBdr>
                  <w:divsChild>
                    <w:div w:id="661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35175">
      <w:bodyDiv w:val="1"/>
      <w:marLeft w:val="0"/>
      <w:marRight w:val="0"/>
      <w:marTop w:val="0"/>
      <w:marBottom w:val="0"/>
      <w:divBdr>
        <w:top w:val="none" w:sz="0" w:space="0" w:color="auto"/>
        <w:left w:val="none" w:sz="0" w:space="0" w:color="auto"/>
        <w:bottom w:val="none" w:sz="0" w:space="0" w:color="auto"/>
        <w:right w:val="none" w:sz="0" w:space="0" w:color="auto"/>
      </w:divBdr>
      <w:divsChild>
        <w:div w:id="851071810">
          <w:marLeft w:val="0"/>
          <w:marRight w:val="0"/>
          <w:marTop w:val="0"/>
          <w:marBottom w:val="0"/>
          <w:divBdr>
            <w:top w:val="none" w:sz="0" w:space="0" w:color="auto"/>
            <w:left w:val="none" w:sz="0" w:space="0" w:color="auto"/>
            <w:bottom w:val="none" w:sz="0" w:space="0" w:color="auto"/>
            <w:right w:val="none" w:sz="0" w:space="0" w:color="auto"/>
          </w:divBdr>
          <w:divsChild>
            <w:div w:id="926353593">
              <w:marLeft w:val="0"/>
              <w:marRight w:val="0"/>
              <w:marTop w:val="0"/>
              <w:marBottom w:val="0"/>
              <w:divBdr>
                <w:top w:val="none" w:sz="0" w:space="0" w:color="auto"/>
                <w:left w:val="none" w:sz="0" w:space="0" w:color="auto"/>
                <w:bottom w:val="none" w:sz="0" w:space="0" w:color="auto"/>
                <w:right w:val="none" w:sz="0" w:space="0" w:color="auto"/>
              </w:divBdr>
              <w:divsChild>
                <w:div w:id="352079238">
                  <w:marLeft w:val="0"/>
                  <w:marRight w:val="0"/>
                  <w:marTop w:val="0"/>
                  <w:marBottom w:val="0"/>
                  <w:divBdr>
                    <w:top w:val="none" w:sz="0" w:space="0" w:color="auto"/>
                    <w:left w:val="none" w:sz="0" w:space="0" w:color="auto"/>
                    <w:bottom w:val="none" w:sz="0" w:space="0" w:color="auto"/>
                    <w:right w:val="none" w:sz="0" w:space="0" w:color="auto"/>
                  </w:divBdr>
                  <w:divsChild>
                    <w:div w:id="3888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235177">
      <w:bodyDiv w:val="1"/>
      <w:marLeft w:val="0"/>
      <w:marRight w:val="0"/>
      <w:marTop w:val="0"/>
      <w:marBottom w:val="0"/>
      <w:divBdr>
        <w:top w:val="none" w:sz="0" w:space="0" w:color="auto"/>
        <w:left w:val="none" w:sz="0" w:space="0" w:color="auto"/>
        <w:bottom w:val="none" w:sz="0" w:space="0" w:color="auto"/>
        <w:right w:val="none" w:sz="0" w:space="0" w:color="auto"/>
      </w:divBdr>
      <w:divsChild>
        <w:div w:id="98334903">
          <w:marLeft w:val="0"/>
          <w:marRight w:val="0"/>
          <w:marTop w:val="0"/>
          <w:marBottom w:val="0"/>
          <w:divBdr>
            <w:top w:val="none" w:sz="0" w:space="0" w:color="auto"/>
            <w:left w:val="none" w:sz="0" w:space="0" w:color="auto"/>
            <w:bottom w:val="none" w:sz="0" w:space="0" w:color="auto"/>
            <w:right w:val="none" w:sz="0" w:space="0" w:color="auto"/>
          </w:divBdr>
          <w:divsChild>
            <w:div w:id="1610159812">
              <w:marLeft w:val="0"/>
              <w:marRight w:val="0"/>
              <w:marTop w:val="0"/>
              <w:marBottom w:val="0"/>
              <w:divBdr>
                <w:top w:val="none" w:sz="0" w:space="0" w:color="auto"/>
                <w:left w:val="none" w:sz="0" w:space="0" w:color="auto"/>
                <w:bottom w:val="none" w:sz="0" w:space="0" w:color="auto"/>
                <w:right w:val="none" w:sz="0" w:space="0" w:color="auto"/>
              </w:divBdr>
              <w:divsChild>
                <w:div w:id="1134447757">
                  <w:marLeft w:val="0"/>
                  <w:marRight w:val="0"/>
                  <w:marTop w:val="0"/>
                  <w:marBottom w:val="0"/>
                  <w:divBdr>
                    <w:top w:val="none" w:sz="0" w:space="0" w:color="auto"/>
                    <w:left w:val="none" w:sz="0" w:space="0" w:color="auto"/>
                    <w:bottom w:val="none" w:sz="0" w:space="0" w:color="auto"/>
                    <w:right w:val="none" w:sz="0" w:space="0" w:color="auto"/>
                  </w:divBdr>
                  <w:divsChild>
                    <w:div w:id="13795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3357">
              <w:marLeft w:val="0"/>
              <w:marRight w:val="0"/>
              <w:marTop w:val="0"/>
              <w:marBottom w:val="0"/>
              <w:divBdr>
                <w:top w:val="none" w:sz="0" w:space="0" w:color="auto"/>
                <w:left w:val="none" w:sz="0" w:space="0" w:color="auto"/>
                <w:bottom w:val="none" w:sz="0" w:space="0" w:color="auto"/>
                <w:right w:val="none" w:sz="0" w:space="0" w:color="auto"/>
              </w:divBdr>
              <w:divsChild>
                <w:div w:id="901213546">
                  <w:marLeft w:val="0"/>
                  <w:marRight w:val="0"/>
                  <w:marTop w:val="0"/>
                  <w:marBottom w:val="0"/>
                  <w:divBdr>
                    <w:top w:val="none" w:sz="0" w:space="0" w:color="auto"/>
                    <w:left w:val="none" w:sz="0" w:space="0" w:color="auto"/>
                    <w:bottom w:val="none" w:sz="0" w:space="0" w:color="auto"/>
                    <w:right w:val="none" w:sz="0" w:space="0" w:color="auto"/>
                  </w:divBdr>
                  <w:divsChild>
                    <w:div w:id="20913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7968">
              <w:marLeft w:val="0"/>
              <w:marRight w:val="0"/>
              <w:marTop w:val="0"/>
              <w:marBottom w:val="0"/>
              <w:divBdr>
                <w:top w:val="none" w:sz="0" w:space="0" w:color="auto"/>
                <w:left w:val="none" w:sz="0" w:space="0" w:color="auto"/>
                <w:bottom w:val="none" w:sz="0" w:space="0" w:color="auto"/>
                <w:right w:val="none" w:sz="0" w:space="0" w:color="auto"/>
              </w:divBdr>
              <w:divsChild>
                <w:div w:id="243609601">
                  <w:marLeft w:val="0"/>
                  <w:marRight w:val="0"/>
                  <w:marTop w:val="0"/>
                  <w:marBottom w:val="0"/>
                  <w:divBdr>
                    <w:top w:val="none" w:sz="0" w:space="0" w:color="auto"/>
                    <w:left w:val="none" w:sz="0" w:space="0" w:color="auto"/>
                    <w:bottom w:val="none" w:sz="0" w:space="0" w:color="auto"/>
                    <w:right w:val="none" w:sz="0" w:space="0" w:color="auto"/>
                  </w:divBdr>
                  <w:divsChild>
                    <w:div w:id="5478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2705">
              <w:marLeft w:val="0"/>
              <w:marRight w:val="0"/>
              <w:marTop w:val="0"/>
              <w:marBottom w:val="0"/>
              <w:divBdr>
                <w:top w:val="none" w:sz="0" w:space="0" w:color="auto"/>
                <w:left w:val="none" w:sz="0" w:space="0" w:color="auto"/>
                <w:bottom w:val="none" w:sz="0" w:space="0" w:color="auto"/>
                <w:right w:val="none" w:sz="0" w:space="0" w:color="auto"/>
              </w:divBdr>
              <w:divsChild>
                <w:div w:id="1070156226">
                  <w:marLeft w:val="0"/>
                  <w:marRight w:val="0"/>
                  <w:marTop w:val="0"/>
                  <w:marBottom w:val="0"/>
                  <w:divBdr>
                    <w:top w:val="none" w:sz="0" w:space="0" w:color="auto"/>
                    <w:left w:val="none" w:sz="0" w:space="0" w:color="auto"/>
                    <w:bottom w:val="none" w:sz="0" w:space="0" w:color="auto"/>
                    <w:right w:val="none" w:sz="0" w:space="0" w:color="auto"/>
                  </w:divBdr>
                  <w:divsChild>
                    <w:div w:id="656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658849">
      <w:bodyDiv w:val="1"/>
      <w:marLeft w:val="0"/>
      <w:marRight w:val="0"/>
      <w:marTop w:val="0"/>
      <w:marBottom w:val="0"/>
      <w:divBdr>
        <w:top w:val="none" w:sz="0" w:space="0" w:color="auto"/>
        <w:left w:val="none" w:sz="0" w:space="0" w:color="auto"/>
        <w:bottom w:val="none" w:sz="0" w:space="0" w:color="auto"/>
        <w:right w:val="none" w:sz="0" w:space="0" w:color="auto"/>
      </w:divBdr>
      <w:divsChild>
        <w:div w:id="326903478">
          <w:marLeft w:val="0"/>
          <w:marRight w:val="0"/>
          <w:marTop w:val="0"/>
          <w:marBottom w:val="0"/>
          <w:divBdr>
            <w:top w:val="none" w:sz="0" w:space="0" w:color="auto"/>
            <w:left w:val="none" w:sz="0" w:space="0" w:color="auto"/>
            <w:bottom w:val="none" w:sz="0" w:space="0" w:color="auto"/>
            <w:right w:val="none" w:sz="0" w:space="0" w:color="auto"/>
          </w:divBdr>
          <w:divsChild>
            <w:div w:id="9808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2403">
      <w:bodyDiv w:val="1"/>
      <w:marLeft w:val="0"/>
      <w:marRight w:val="0"/>
      <w:marTop w:val="0"/>
      <w:marBottom w:val="0"/>
      <w:divBdr>
        <w:top w:val="none" w:sz="0" w:space="0" w:color="auto"/>
        <w:left w:val="none" w:sz="0" w:space="0" w:color="auto"/>
        <w:bottom w:val="none" w:sz="0" w:space="0" w:color="auto"/>
        <w:right w:val="none" w:sz="0" w:space="0" w:color="auto"/>
      </w:divBdr>
      <w:divsChild>
        <w:div w:id="1661083462">
          <w:marLeft w:val="0"/>
          <w:marRight w:val="0"/>
          <w:marTop w:val="0"/>
          <w:marBottom w:val="0"/>
          <w:divBdr>
            <w:top w:val="none" w:sz="0" w:space="0" w:color="auto"/>
            <w:left w:val="none" w:sz="0" w:space="0" w:color="auto"/>
            <w:bottom w:val="none" w:sz="0" w:space="0" w:color="auto"/>
            <w:right w:val="none" w:sz="0" w:space="0" w:color="auto"/>
          </w:divBdr>
          <w:divsChild>
            <w:div w:id="529148470">
              <w:marLeft w:val="0"/>
              <w:marRight w:val="0"/>
              <w:marTop w:val="0"/>
              <w:marBottom w:val="0"/>
              <w:divBdr>
                <w:top w:val="none" w:sz="0" w:space="0" w:color="auto"/>
                <w:left w:val="none" w:sz="0" w:space="0" w:color="auto"/>
                <w:bottom w:val="none" w:sz="0" w:space="0" w:color="auto"/>
                <w:right w:val="none" w:sz="0" w:space="0" w:color="auto"/>
              </w:divBdr>
              <w:divsChild>
                <w:div w:id="2599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4221">
          <w:marLeft w:val="0"/>
          <w:marRight w:val="0"/>
          <w:marTop w:val="0"/>
          <w:marBottom w:val="0"/>
          <w:divBdr>
            <w:top w:val="none" w:sz="0" w:space="0" w:color="auto"/>
            <w:left w:val="none" w:sz="0" w:space="0" w:color="auto"/>
            <w:bottom w:val="none" w:sz="0" w:space="0" w:color="auto"/>
            <w:right w:val="none" w:sz="0" w:space="0" w:color="auto"/>
          </w:divBdr>
          <w:divsChild>
            <w:div w:id="1309438483">
              <w:marLeft w:val="0"/>
              <w:marRight w:val="0"/>
              <w:marTop w:val="0"/>
              <w:marBottom w:val="0"/>
              <w:divBdr>
                <w:top w:val="none" w:sz="0" w:space="0" w:color="auto"/>
                <w:left w:val="none" w:sz="0" w:space="0" w:color="auto"/>
                <w:bottom w:val="none" w:sz="0" w:space="0" w:color="auto"/>
                <w:right w:val="none" w:sz="0" w:space="0" w:color="auto"/>
              </w:divBdr>
              <w:divsChild>
                <w:div w:id="12522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42383">
      <w:bodyDiv w:val="1"/>
      <w:marLeft w:val="0"/>
      <w:marRight w:val="0"/>
      <w:marTop w:val="0"/>
      <w:marBottom w:val="0"/>
      <w:divBdr>
        <w:top w:val="none" w:sz="0" w:space="0" w:color="auto"/>
        <w:left w:val="none" w:sz="0" w:space="0" w:color="auto"/>
        <w:bottom w:val="none" w:sz="0" w:space="0" w:color="auto"/>
        <w:right w:val="none" w:sz="0" w:space="0" w:color="auto"/>
      </w:divBdr>
      <w:divsChild>
        <w:div w:id="1923447304">
          <w:marLeft w:val="0"/>
          <w:marRight w:val="0"/>
          <w:marTop w:val="0"/>
          <w:marBottom w:val="0"/>
          <w:divBdr>
            <w:top w:val="none" w:sz="0" w:space="0" w:color="auto"/>
            <w:left w:val="none" w:sz="0" w:space="0" w:color="auto"/>
            <w:bottom w:val="none" w:sz="0" w:space="0" w:color="auto"/>
            <w:right w:val="none" w:sz="0" w:space="0" w:color="auto"/>
          </w:divBdr>
          <w:divsChild>
            <w:div w:id="561139514">
              <w:marLeft w:val="0"/>
              <w:marRight w:val="0"/>
              <w:marTop w:val="0"/>
              <w:marBottom w:val="0"/>
              <w:divBdr>
                <w:top w:val="none" w:sz="0" w:space="0" w:color="auto"/>
                <w:left w:val="none" w:sz="0" w:space="0" w:color="auto"/>
                <w:bottom w:val="none" w:sz="0" w:space="0" w:color="auto"/>
                <w:right w:val="none" w:sz="0" w:space="0" w:color="auto"/>
              </w:divBdr>
              <w:divsChild>
                <w:div w:id="1870801510">
                  <w:marLeft w:val="0"/>
                  <w:marRight w:val="0"/>
                  <w:marTop w:val="0"/>
                  <w:marBottom w:val="0"/>
                  <w:divBdr>
                    <w:top w:val="none" w:sz="0" w:space="0" w:color="auto"/>
                    <w:left w:val="none" w:sz="0" w:space="0" w:color="auto"/>
                    <w:bottom w:val="none" w:sz="0" w:space="0" w:color="auto"/>
                    <w:right w:val="none" w:sz="0" w:space="0" w:color="auto"/>
                  </w:divBdr>
                  <w:divsChild>
                    <w:div w:id="12762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4848">
              <w:marLeft w:val="0"/>
              <w:marRight w:val="0"/>
              <w:marTop w:val="0"/>
              <w:marBottom w:val="0"/>
              <w:divBdr>
                <w:top w:val="none" w:sz="0" w:space="0" w:color="auto"/>
                <w:left w:val="none" w:sz="0" w:space="0" w:color="auto"/>
                <w:bottom w:val="none" w:sz="0" w:space="0" w:color="auto"/>
                <w:right w:val="none" w:sz="0" w:space="0" w:color="auto"/>
              </w:divBdr>
              <w:divsChild>
                <w:div w:id="133766590">
                  <w:marLeft w:val="0"/>
                  <w:marRight w:val="0"/>
                  <w:marTop w:val="0"/>
                  <w:marBottom w:val="0"/>
                  <w:divBdr>
                    <w:top w:val="none" w:sz="0" w:space="0" w:color="auto"/>
                    <w:left w:val="none" w:sz="0" w:space="0" w:color="auto"/>
                    <w:bottom w:val="none" w:sz="0" w:space="0" w:color="auto"/>
                    <w:right w:val="none" w:sz="0" w:space="0" w:color="auto"/>
                  </w:divBdr>
                  <w:divsChild>
                    <w:div w:id="1180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3981">
              <w:marLeft w:val="0"/>
              <w:marRight w:val="0"/>
              <w:marTop w:val="0"/>
              <w:marBottom w:val="0"/>
              <w:divBdr>
                <w:top w:val="none" w:sz="0" w:space="0" w:color="auto"/>
                <w:left w:val="none" w:sz="0" w:space="0" w:color="auto"/>
                <w:bottom w:val="none" w:sz="0" w:space="0" w:color="auto"/>
                <w:right w:val="none" w:sz="0" w:space="0" w:color="auto"/>
              </w:divBdr>
              <w:divsChild>
                <w:div w:id="2124568640">
                  <w:marLeft w:val="0"/>
                  <w:marRight w:val="0"/>
                  <w:marTop w:val="0"/>
                  <w:marBottom w:val="0"/>
                  <w:divBdr>
                    <w:top w:val="none" w:sz="0" w:space="0" w:color="auto"/>
                    <w:left w:val="none" w:sz="0" w:space="0" w:color="auto"/>
                    <w:bottom w:val="none" w:sz="0" w:space="0" w:color="auto"/>
                    <w:right w:val="none" w:sz="0" w:space="0" w:color="auto"/>
                  </w:divBdr>
                  <w:divsChild>
                    <w:div w:id="207755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5522">
      <w:bodyDiv w:val="1"/>
      <w:marLeft w:val="0"/>
      <w:marRight w:val="0"/>
      <w:marTop w:val="0"/>
      <w:marBottom w:val="0"/>
      <w:divBdr>
        <w:top w:val="none" w:sz="0" w:space="0" w:color="auto"/>
        <w:left w:val="none" w:sz="0" w:space="0" w:color="auto"/>
        <w:bottom w:val="none" w:sz="0" w:space="0" w:color="auto"/>
        <w:right w:val="none" w:sz="0" w:space="0" w:color="auto"/>
      </w:divBdr>
      <w:divsChild>
        <w:div w:id="656496838">
          <w:marLeft w:val="0"/>
          <w:marRight w:val="0"/>
          <w:marTop w:val="0"/>
          <w:marBottom w:val="0"/>
          <w:divBdr>
            <w:top w:val="none" w:sz="0" w:space="0" w:color="auto"/>
            <w:left w:val="none" w:sz="0" w:space="0" w:color="auto"/>
            <w:bottom w:val="none" w:sz="0" w:space="0" w:color="auto"/>
            <w:right w:val="none" w:sz="0" w:space="0" w:color="auto"/>
          </w:divBdr>
          <w:divsChild>
            <w:div w:id="1426225571">
              <w:marLeft w:val="0"/>
              <w:marRight w:val="0"/>
              <w:marTop w:val="0"/>
              <w:marBottom w:val="0"/>
              <w:divBdr>
                <w:top w:val="none" w:sz="0" w:space="0" w:color="auto"/>
                <w:left w:val="none" w:sz="0" w:space="0" w:color="auto"/>
                <w:bottom w:val="none" w:sz="0" w:space="0" w:color="auto"/>
                <w:right w:val="none" w:sz="0" w:space="0" w:color="auto"/>
              </w:divBdr>
              <w:divsChild>
                <w:div w:id="1649242249">
                  <w:marLeft w:val="0"/>
                  <w:marRight w:val="0"/>
                  <w:marTop w:val="0"/>
                  <w:marBottom w:val="0"/>
                  <w:divBdr>
                    <w:top w:val="none" w:sz="0" w:space="0" w:color="auto"/>
                    <w:left w:val="none" w:sz="0" w:space="0" w:color="auto"/>
                    <w:bottom w:val="none" w:sz="0" w:space="0" w:color="auto"/>
                    <w:right w:val="none" w:sz="0" w:space="0" w:color="auto"/>
                  </w:divBdr>
                  <w:divsChild>
                    <w:div w:id="8169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1076">
              <w:marLeft w:val="0"/>
              <w:marRight w:val="0"/>
              <w:marTop w:val="0"/>
              <w:marBottom w:val="0"/>
              <w:divBdr>
                <w:top w:val="none" w:sz="0" w:space="0" w:color="auto"/>
                <w:left w:val="none" w:sz="0" w:space="0" w:color="auto"/>
                <w:bottom w:val="none" w:sz="0" w:space="0" w:color="auto"/>
                <w:right w:val="none" w:sz="0" w:space="0" w:color="auto"/>
              </w:divBdr>
              <w:divsChild>
                <w:div w:id="1751540030">
                  <w:marLeft w:val="0"/>
                  <w:marRight w:val="0"/>
                  <w:marTop w:val="0"/>
                  <w:marBottom w:val="0"/>
                  <w:divBdr>
                    <w:top w:val="none" w:sz="0" w:space="0" w:color="auto"/>
                    <w:left w:val="none" w:sz="0" w:space="0" w:color="auto"/>
                    <w:bottom w:val="none" w:sz="0" w:space="0" w:color="auto"/>
                    <w:right w:val="none" w:sz="0" w:space="0" w:color="auto"/>
                  </w:divBdr>
                  <w:divsChild>
                    <w:div w:id="1035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147">
              <w:marLeft w:val="0"/>
              <w:marRight w:val="0"/>
              <w:marTop w:val="0"/>
              <w:marBottom w:val="0"/>
              <w:divBdr>
                <w:top w:val="none" w:sz="0" w:space="0" w:color="auto"/>
                <w:left w:val="none" w:sz="0" w:space="0" w:color="auto"/>
                <w:bottom w:val="none" w:sz="0" w:space="0" w:color="auto"/>
                <w:right w:val="none" w:sz="0" w:space="0" w:color="auto"/>
              </w:divBdr>
              <w:divsChild>
                <w:div w:id="1110666703">
                  <w:marLeft w:val="0"/>
                  <w:marRight w:val="0"/>
                  <w:marTop w:val="0"/>
                  <w:marBottom w:val="0"/>
                  <w:divBdr>
                    <w:top w:val="none" w:sz="0" w:space="0" w:color="auto"/>
                    <w:left w:val="none" w:sz="0" w:space="0" w:color="auto"/>
                    <w:bottom w:val="none" w:sz="0" w:space="0" w:color="auto"/>
                    <w:right w:val="none" w:sz="0" w:space="0" w:color="auto"/>
                  </w:divBdr>
                  <w:divsChild>
                    <w:div w:id="5524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60522">
      <w:bodyDiv w:val="1"/>
      <w:marLeft w:val="0"/>
      <w:marRight w:val="0"/>
      <w:marTop w:val="0"/>
      <w:marBottom w:val="0"/>
      <w:divBdr>
        <w:top w:val="none" w:sz="0" w:space="0" w:color="auto"/>
        <w:left w:val="none" w:sz="0" w:space="0" w:color="auto"/>
        <w:bottom w:val="none" w:sz="0" w:space="0" w:color="auto"/>
        <w:right w:val="none" w:sz="0" w:space="0" w:color="auto"/>
      </w:divBdr>
      <w:divsChild>
        <w:div w:id="1683388606">
          <w:marLeft w:val="0"/>
          <w:marRight w:val="0"/>
          <w:marTop w:val="0"/>
          <w:marBottom w:val="0"/>
          <w:divBdr>
            <w:top w:val="none" w:sz="0" w:space="0" w:color="auto"/>
            <w:left w:val="none" w:sz="0" w:space="0" w:color="auto"/>
            <w:bottom w:val="none" w:sz="0" w:space="0" w:color="auto"/>
            <w:right w:val="none" w:sz="0" w:space="0" w:color="auto"/>
          </w:divBdr>
          <w:divsChild>
            <w:div w:id="904989627">
              <w:marLeft w:val="0"/>
              <w:marRight w:val="0"/>
              <w:marTop w:val="0"/>
              <w:marBottom w:val="0"/>
              <w:divBdr>
                <w:top w:val="none" w:sz="0" w:space="0" w:color="auto"/>
                <w:left w:val="none" w:sz="0" w:space="0" w:color="auto"/>
                <w:bottom w:val="none" w:sz="0" w:space="0" w:color="auto"/>
                <w:right w:val="none" w:sz="0" w:space="0" w:color="auto"/>
              </w:divBdr>
              <w:divsChild>
                <w:div w:id="1269629750">
                  <w:marLeft w:val="0"/>
                  <w:marRight w:val="0"/>
                  <w:marTop w:val="0"/>
                  <w:marBottom w:val="0"/>
                  <w:divBdr>
                    <w:top w:val="none" w:sz="0" w:space="0" w:color="auto"/>
                    <w:left w:val="none" w:sz="0" w:space="0" w:color="auto"/>
                    <w:bottom w:val="none" w:sz="0" w:space="0" w:color="auto"/>
                    <w:right w:val="none" w:sz="0" w:space="0" w:color="auto"/>
                  </w:divBdr>
                  <w:divsChild>
                    <w:div w:id="10203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4877">
              <w:marLeft w:val="0"/>
              <w:marRight w:val="0"/>
              <w:marTop w:val="0"/>
              <w:marBottom w:val="0"/>
              <w:divBdr>
                <w:top w:val="none" w:sz="0" w:space="0" w:color="auto"/>
                <w:left w:val="none" w:sz="0" w:space="0" w:color="auto"/>
                <w:bottom w:val="none" w:sz="0" w:space="0" w:color="auto"/>
                <w:right w:val="none" w:sz="0" w:space="0" w:color="auto"/>
              </w:divBdr>
              <w:divsChild>
                <w:div w:id="1140881481">
                  <w:marLeft w:val="0"/>
                  <w:marRight w:val="0"/>
                  <w:marTop w:val="0"/>
                  <w:marBottom w:val="0"/>
                  <w:divBdr>
                    <w:top w:val="none" w:sz="0" w:space="0" w:color="auto"/>
                    <w:left w:val="none" w:sz="0" w:space="0" w:color="auto"/>
                    <w:bottom w:val="none" w:sz="0" w:space="0" w:color="auto"/>
                    <w:right w:val="none" w:sz="0" w:space="0" w:color="auto"/>
                  </w:divBdr>
                  <w:divsChild>
                    <w:div w:id="2622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6204">
              <w:marLeft w:val="0"/>
              <w:marRight w:val="0"/>
              <w:marTop w:val="0"/>
              <w:marBottom w:val="0"/>
              <w:divBdr>
                <w:top w:val="none" w:sz="0" w:space="0" w:color="auto"/>
                <w:left w:val="none" w:sz="0" w:space="0" w:color="auto"/>
                <w:bottom w:val="none" w:sz="0" w:space="0" w:color="auto"/>
                <w:right w:val="none" w:sz="0" w:space="0" w:color="auto"/>
              </w:divBdr>
              <w:divsChild>
                <w:div w:id="1457141354">
                  <w:marLeft w:val="0"/>
                  <w:marRight w:val="0"/>
                  <w:marTop w:val="0"/>
                  <w:marBottom w:val="0"/>
                  <w:divBdr>
                    <w:top w:val="none" w:sz="0" w:space="0" w:color="auto"/>
                    <w:left w:val="none" w:sz="0" w:space="0" w:color="auto"/>
                    <w:bottom w:val="none" w:sz="0" w:space="0" w:color="auto"/>
                    <w:right w:val="none" w:sz="0" w:space="0" w:color="auto"/>
                  </w:divBdr>
                  <w:divsChild>
                    <w:div w:id="11465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38575">
      <w:bodyDiv w:val="1"/>
      <w:marLeft w:val="0"/>
      <w:marRight w:val="0"/>
      <w:marTop w:val="0"/>
      <w:marBottom w:val="0"/>
      <w:divBdr>
        <w:top w:val="none" w:sz="0" w:space="0" w:color="auto"/>
        <w:left w:val="none" w:sz="0" w:space="0" w:color="auto"/>
        <w:bottom w:val="none" w:sz="0" w:space="0" w:color="auto"/>
        <w:right w:val="none" w:sz="0" w:space="0" w:color="auto"/>
      </w:divBdr>
      <w:divsChild>
        <w:div w:id="34819993">
          <w:marLeft w:val="0"/>
          <w:marRight w:val="0"/>
          <w:marTop w:val="100"/>
          <w:marBottom w:val="100"/>
          <w:divBdr>
            <w:top w:val="none" w:sz="0" w:space="0" w:color="auto"/>
            <w:left w:val="none" w:sz="0" w:space="0" w:color="auto"/>
            <w:bottom w:val="none" w:sz="0" w:space="0" w:color="auto"/>
            <w:right w:val="none" w:sz="0" w:space="0" w:color="auto"/>
          </w:divBdr>
        </w:div>
      </w:divsChild>
    </w:div>
    <w:div w:id="1163395133">
      <w:bodyDiv w:val="1"/>
      <w:marLeft w:val="0"/>
      <w:marRight w:val="0"/>
      <w:marTop w:val="0"/>
      <w:marBottom w:val="0"/>
      <w:divBdr>
        <w:top w:val="none" w:sz="0" w:space="0" w:color="auto"/>
        <w:left w:val="none" w:sz="0" w:space="0" w:color="auto"/>
        <w:bottom w:val="none" w:sz="0" w:space="0" w:color="auto"/>
        <w:right w:val="none" w:sz="0" w:space="0" w:color="auto"/>
      </w:divBdr>
      <w:divsChild>
        <w:div w:id="774059170">
          <w:marLeft w:val="0"/>
          <w:marRight w:val="0"/>
          <w:marTop w:val="0"/>
          <w:marBottom w:val="0"/>
          <w:divBdr>
            <w:top w:val="none" w:sz="0" w:space="0" w:color="auto"/>
            <w:left w:val="none" w:sz="0" w:space="0" w:color="auto"/>
            <w:bottom w:val="none" w:sz="0" w:space="0" w:color="auto"/>
            <w:right w:val="none" w:sz="0" w:space="0" w:color="auto"/>
          </w:divBdr>
          <w:divsChild>
            <w:div w:id="2618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0716">
      <w:bodyDiv w:val="1"/>
      <w:marLeft w:val="0"/>
      <w:marRight w:val="0"/>
      <w:marTop w:val="0"/>
      <w:marBottom w:val="0"/>
      <w:divBdr>
        <w:top w:val="none" w:sz="0" w:space="0" w:color="auto"/>
        <w:left w:val="none" w:sz="0" w:space="0" w:color="auto"/>
        <w:bottom w:val="none" w:sz="0" w:space="0" w:color="auto"/>
        <w:right w:val="none" w:sz="0" w:space="0" w:color="auto"/>
      </w:divBdr>
      <w:divsChild>
        <w:div w:id="2000696079">
          <w:marLeft w:val="0"/>
          <w:marRight w:val="0"/>
          <w:marTop w:val="0"/>
          <w:marBottom w:val="0"/>
          <w:divBdr>
            <w:top w:val="none" w:sz="0" w:space="0" w:color="auto"/>
            <w:left w:val="none" w:sz="0" w:space="0" w:color="auto"/>
            <w:bottom w:val="none" w:sz="0" w:space="0" w:color="auto"/>
            <w:right w:val="none" w:sz="0" w:space="0" w:color="auto"/>
          </w:divBdr>
          <w:divsChild>
            <w:div w:id="1060326811">
              <w:marLeft w:val="0"/>
              <w:marRight w:val="0"/>
              <w:marTop w:val="0"/>
              <w:marBottom w:val="0"/>
              <w:divBdr>
                <w:top w:val="none" w:sz="0" w:space="0" w:color="auto"/>
                <w:left w:val="none" w:sz="0" w:space="0" w:color="auto"/>
                <w:bottom w:val="none" w:sz="0" w:space="0" w:color="auto"/>
                <w:right w:val="none" w:sz="0" w:space="0" w:color="auto"/>
              </w:divBdr>
              <w:divsChild>
                <w:div w:id="1089619291">
                  <w:marLeft w:val="0"/>
                  <w:marRight w:val="0"/>
                  <w:marTop w:val="0"/>
                  <w:marBottom w:val="0"/>
                  <w:divBdr>
                    <w:top w:val="none" w:sz="0" w:space="0" w:color="auto"/>
                    <w:left w:val="none" w:sz="0" w:space="0" w:color="auto"/>
                    <w:bottom w:val="none" w:sz="0" w:space="0" w:color="auto"/>
                    <w:right w:val="none" w:sz="0" w:space="0" w:color="auto"/>
                  </w:divBdr>
                  <w:divsChild>
                    <w:div w:id="205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8610">
              <w:marLeft w:val="0"/>
              <w:marRight w:val="0"/>
              <w:marTop w:val="0"/>
              <w:marBottom w:val="0"/>
              <w:divBdr>
                <w:top w:val="none" w:sz="0" w:space="0" w:color="auto"/>
                <w:left w:val="none" w:sz="0" w:space="0" w:color="auto"/>
                <w:bottom w:val="none" w:sz="0" w:space="0" w:color="auto"/>
                <w:right w:val="none" w:sz="0" w:space="0" w:color="auto"/>
              </w:divBdr>
              <w:divsChild>
                <w:div w:id="1983608511">
                  <w:marLeft w:val="0"/>
                  <w:marRight w:val="0"/>
                  <w:marTop w:val="0"/>
                  <w:marBottom w:val="0"/>
                  <w:divBdr>
                    <w:top w:val="none" w:sz="0" w:space="0" w:color="auto"/>
                    <w:left w:val="none" w:sz="0" w:space="0" w:color="auto"/>
                    <w:bottom w:val="none" w:sz="0" w:space="0" w:color="auto"/>
                    <w:right w:val="none" w:sz="0" w:space="0" w:color="auto"/>
                  </w:divBdr>
                  <w:divsChild>
                    <w:div w:id="10932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8473">
              <w:marLeft w:val="0"/>
              <w:marRight w:val="0"/>
              <w:marTop w:val="0"/>
              <w:marBottom w:val="0"/>
              <w:divBdr>
                <w:top w:val="none" w:sz="0" w:space="0" w:color="auto"/>
                <w:left w:val="none" w:sz="0" w:space="0" w:color="auto"/>
                <w:bottom w:val="none" w:sz="0" w:space="0" w:color="auto"/>
                <w:right w:val="none" w:sz="0" w:space="0" w:color="auto"/>
              </w:divBdr>
              <w:divsChild>
                <w:div w:id="1152720245">
                  <w:marLeft w:val="0"/>
                  <w:marRight w:val="0"/>
                  <w:marTop w:val="0"/>
                  <w:marBottom w:val="0"/>
                  <w:divBdr>
                    <w:top w:val="none" w:sz="0" w:space="0" w:color="auto"/>
                    <w:left w:val="none" w:sz="0" w:space="0" w:color="auto"/>
                    <w:bottom w:val="none" w:sz="0" w:space="0" w:color="auto"/>
                    <w:right w:val="none" w:sz="0" w:space="0" w:color="auto"/>
                  </w:divBdr>
                  <w:divsChild>
                    <w:div w:id="1491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1354">
              <w:marLeft w:val="0"/>
              <w:marRight w:val="0"/>
              <w:marTop w:val="0"/>
              <w:marBottom w:val="0"/>
              <w:divBdr>
                <w:top w:val="none" w:sz="0" w:space="0" w:color="auto"/>
                <w:left w:val="none" w:sz="0" w:space="0" w:color="auto"/>
                <w:bottom w:val="none" w:sz="0" w:space="0" w:color="auto"/>
                <w:right w:val="none" w:sz="0" w:space="0" w:color="auto"/>
              </w:divBdr>
              <w:divsChild>
                <w:div w:id="159464399">
                  <w:marLeft w:val="0"/>
                  <w:marRight w:val="0"/>
                  <w:marTop w:val="0"/>
                  <w:marBottom w:val="0"/>
                  <w:divBdr>
                    <w:top w:val="none" w:sz="0" w:space="0" w:color="auto"/>
                    <w:left w:val="none" w:sz="0" w:space="0" w:color="auto"/>
                    <w:bottom w:val="none" w:sz="0" w:space="0" w:color="auto"/>
                    <w:right w:val="none" w:sz="0" w:space="0" w:color="auto"/>
                  </w:divBdr>
                  <w:divsChild>
                    <w:div w:id="1037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98441">
              <w:marLeft w:val="0"/>
              <w:marRight w:val="0"/>
              <w:marTop w:val="0"/>
              <w:marBottom w:val="0"/>
              <w:divBdr>
                <w:top w:val="none" w:sz="0" w:space="0" w:color="auto"/>
                <w:left w:val="none" w:sz="0" w:space="0" w:color="auto"/>
                <w:bottom w:val="none" w:sz="0" w:space="0" w:color="auto"/>
                <w:right w:val="none" w:sz="0" w:space="0" w:color="auto"/>
              </w:divBdr>
              <w:divsChild>
                <w:div w:id="1407991922">
                  <w:marLeft w:val="0"/>
                  <w:marRight w:val="0"/>
                  <w:marTop w:val="0"/>
                  <w:marBottom w:val="0"/>
                  <w:divBdr>
                    <w:top w:val="none" w:sz="0" w:space="0" w:color="auto"/>
                    <w:left w:val="none" w:sz="0" w:space="0" w:color="auto"/>
                    <w:bottom w:val="none" w:sz="0" w:space="0" w:color="auto"/>
                    <w:right w:val="none" w:sz="0" w:space="0" w:color="auto"/>
                  </w:divBdr>
                  <w:divsChild>
                    <w:div w:id="12259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5519">
              <w:marLeft w:val="0"/>
              <w:marRight w:val="0"/>
              <w:marTop w:val="0"/>
              <w:marBottom w:val="0"/>
              <w:divBdr>
                <w:top w:val="none" w:sz="0" w:space="0" w:color="auto"/>
                <w:left w:val="none" w:sz="0" w:space="0" w:color="auto"/>
                <w:bottom w:val="none" w:sz="0" w:space="0" w:color="auto"/>
                <w:right w:val="none" w:sz="0" w:space="0" w:color="auto"/>
              </w:divBdr>
              <w:divsChild>
                <w:div w:id="839008375">
                  <w:marLeft w:val="0"/>
                  <w:marRight w:val="0"/>
                  <w:marTop w:val="0"/>
                  <w:marBottom w:val="0"/>
                  <w:divBdr>
                    <w:top w:val="none" w:sz="0" w:space="0" w:color="auto"/>
                    <w:left w:val="none" w:sz="0" w:space="0" w:color="auto"/>
                    <w:bottom w:val="none" w:sz="0" w:space="0" w:color="auto"/>
                    <w:right w:val="none" w:sz="0" w:space="0" w:color="auto"/>
                  </w:divBdr>
                  <w:divsChild>
                    <w:div w:id="7719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8596">
              <w:marLeft w:val="0"/>
              <w:marRight w:val="0"/>
              <w:marTop w:val="0"/>
              <w:marBottom w:val="0"/>
              <w:divBdr>
                <w:top w:val="none" w:sz="0" w:space="0" w:color="auto"/>
                <w:left w:val="none" w:sz="0" w:space="0" w:color="auto"/>
                <w:bottom w:val="none" w:sz="0" w:space="0" w:color="auto"/>
                <w:right w:val="none" w:sz="0" w:space="0" w:color="auto"/>
              </w:divBdr>
              <w:divsChild>
                <w:div w:id="1129588247">
                  <w:marLeft w:val="0"/>
                  <w:marRight w:val="0"/>
                  <w:marTop w:val="0"/>
                  <w:marBottom w:val="0"/>
                  <w:divBdr>
                    <w:top w:val="none" w:sz="0" w:space="0" w:color="auto"/>
                    <w:left w:val="none" w:sz="0" w:space="0" w:color="auto"/>
                    <w:bottom w:val="none" w:sz="0" w:space="0" w:color="auto"/>
                    <w:right w:val="none" w:sz="0" w:space="0" w:color="auto"/>
                  </w:divBdr>
                  <w:divsChild>
                    <w:div w:id="16044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0693">
              <w:marLeft w:val="0"/>
              <w:marRight w:val="0"/>
              <w:marTop w:val="0"/>
              <w:marBottom w:val="0"/>
              <w:divBdr>
                <w:top w:val="none" w:sz="0" w:space="0" w:color="auto"/>
                <w:left w:val="none" w:sz="0" w:space="0" w:color="auto"/>
                <w:bottom w:val="none" w:sz="0" w:space="0" w:color="auto"/>
                <w:right w:val="none" w:sz="0" w:space="0" w:color="auto"/>
              </w:divBdr>
              <w:divsChild>
                <w:div w:id="121732559">
                  <w:marLeft w:val="0"/>
                  <w:marRight w:val="0"/>
                  <w:marTop w:val="0"/>
                  <w:marBottom w:val="0"/>
                  <w:divBdr>
                    <w:top w:val="none" w:sz="0" w:space="0" w:color="auto"/>
                    <w:left w:val="none" w:sz="0" w:space="0" w:color="auto"/>
                    <w:bottom w:val="none" w:sz="0" w:space="0" w:color="auto"/>
                    <w:right w:val="none" w:sz="0" w:space="0" w:color="auto"/>
                  </w:divBdr>
                  <w:divsChild>
                    <w:div w:id="18238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46958">
      <w:bodyDiv w:val="1"/>
      <w:marLeft w:val="0"/>
      <w:marRight w:val="0"/>
      <w:marTop w:val="0"/>
      <w:marBottom w:val="0"/>
      <w:divBdr>
        <w:top w:val="none" w:sz="0" w:space="0" w:color="auto"/>
        <w:left w:val="none" w:sz="0" w:space="0" w:color="auto"/>
        <w:bottom w:val="none" w:sz="0" w:space="0" w:color="auto"/>
        <w:right w:val="none" w:sz="0" w:space="0" w:color="auto"/>
      </w:divBdr>
      <w:divsChild>
        <w:div w:id="1268153675">
          <w:marLeft w:val="0"/>
          <w:marRight w:val="0"/>
          <w:marTop w:val="0"/>
          <w:marBottom w:val="0"/>
          <w:divBdr>
            <w:top w:val="none" w:sz="0" w:space="0" w:color="auto"/>
            <w:left w:val="none" w:sz="0" w:space="0" w:color="auto"/>
            <w:bottom w:val="none" w:sz="0" w:space="0" w:color="auto"/>
            <w:right w:val="none" w:sz="0" w:space="0" w:color="auto"/>
          </w:divBdr>
          <w:divsChild>
            <w:div w:id="1273056524">
              <w:marLeft w:val="0"/>
              <w:marRight w:val="0"/>
              <w:marTop w:val="0"/>
              <w:marBottom w:val="0"/>
              <w:divBdr>
                <w:top w:val="none" w:sz="0" w:space="0" w:color="auto"/>
                <w:left w:val="none" w:sz="0" w:space="0" w:color="auto"/>
                <w:bottom w:val="none" w:sz="0" w:space="0" w:color="auto"/>
                <w:right w:val="none" w:sz="0" w:space="0" w:color="auto"/>
              </w:divBdr>
              <w:divsChild>
                <w:div w:id="478571916">
                  <w:marLeft w:val="0"/>
                  <w:marRight w:val="0"/>
                  <w:marTop w:val="0"/>
                  <w:marBottom w:val="0"/>
                  <w:divBdr>
                    <w:top w:val="none" w:sz="0" w:space="0" w:color="auto"/>
                    <w:left w:val="none" w:sz="0" w:space="0" w:color="auto"/>
                    <w:bottom w:val="none" w:sz="0" w:space="0" w:color="auto"/>
                    <w:right w:val="none" w:sz="0" w:space="0" w:color="auto"/>
                  </w:divBdr>
                  <w:divsChild>
                    <w:div w:id="9101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3725">
              <w:marLeft w:val="0"/>
              <w:marRight w:val="0"/>
              <w:marTop w:val="0"/>
              <w:marBottom w:val="0"/>
              <w:divBdr>
                <w:top w:val="none" w:sz="0" w:space="0" w:color="auto"/>
                <w:left w:val="none" w:sz="0" w:space="0" w:color="auto"/>
                <w:bottom w:val="none" w:sz="0" w:space="0" w:color="auto"/>
                <w:right w:val="none" w:sz="0" w:space="0" w:color="auto"/>
              </w:divBdr>
              <w:divsChild>
                <w:div w:id="123043750">
                  <w:marLeft w:val="0"/>
                  <w:marRight w:val="0"/>
                  <w:marTop w:val="0"/>
                  <w:marBottom w:val="0"/>
                  <w:divBdr>
                    <w:top w:val="none" w:sz="0" w:space="0" w:color="auto"/>
                    <w:left w:val="none" w:sz="0" w:space="0" w:color="auto"/>
                    <w:bottom w:val="none" w:sz="0" w:space="0" w:color="auto"/>
                    <w:right w:val="none" w:sz="0" w:space="0" w:color="auto"/>
                  </w:divBdr>
                  <w:divsChild>
                    <w:div w:id="16761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9750">
              <w:marLeft w:val="0"/>
              <w:marRight w:val="0"/>
              <w:marTop w:val="0"/>
              <w:marBottom w:val="0"/>
              <w:divBdr>
                <w:top w:val="none" w:sz="0" w:space="0" w:color="auto"/>
                <w:left w:val="none" w:sz="0" w:space="0" w:color="auto"/>
                <w:bottom w:val="none" w:sz="0" w:space="0" w:color="auto"/>
                <w:right w:val="none" w:sz="0" w:space="0" w:color="auto"/>
              </w:divBdr>
              <w:divsChild>
                <w:div w:id="533929366">
                  <w:marLeft w:val="0"/>
                  <w:marRight w:val="0"/>
                  <w:marTop w:val="0"/>
                  <w:marBottom w:val="0"/>
                  <w:divBdr>
                    <w:top w:val="none" w:sz="0" w:space="0" w:color="auto"/>
                    <w:left w:val="none" w:sz="0" w:space="0" w:color="auto"/>
                    <w:bottom w:val="none" w:sz="0" w:space="0" w:color="auto"/>
                    <w:right w:val="none" w:sz="0" w:space="0" w:color="auto"/>
                  </w:divBdr>
                  <w:divsChild>
                    <w:div w:id="18198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6350">
              <w:marLeft w:val="0"/>
              <w:marRight w:val="0"/>
              <w:marTop w:val="0"/>
              <w:marBottom w:val="0"/>
              <w:divBdr>
                <w:top w:val="none" w:sz="0" w:space="0" w:color="auto"/>
                <w:left w:val="none" w:sz="0" w:space="0" w:color="auto"/>
                <w:bottom w:val="none" w:sz="0" w:space="0" w:color="auto"/>
                <w:right w:val="none" w:sz="0" w:space="0" w:color="auto"/>
              </w:divBdr>
              <w:divsChild>
                <w:div w:id="514883323">
                  <w:marLeft w:val="0"/>
                  <w:marRight w:val="0"/>
                  <w:marTop w:val="0"/>
                  <w:marBottom w:val="0"/>
                  <w:divBdr>
                    <w:top w:val="none" w:sz="0" w:space="0" w:color="auto"/>
                    <w:left w:val="none" w:sz="0" w:space="0" w:color="auto"/>
                    <w:bottom w:val="none" w:sz="0" w:space="0" w:color="auto"/>
                    <w:right w:val="none" w:sz="0" w:space="0" w:color="auto"/>
                  </w:divBdr>
                  <w:divsChild>
                    <w:div w:id="6699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3702">
      <w:bodyDiv w:val="1"/>
      <w:marLeft w:val="0"/>
      <w:marRight w:val="0"/>
      <w:marTop w:val="0"/>
      <w:marBottom w:val="0"/>
      <w:divBdr>
        <w:top w:val="none" w:sz="0" w:space="0" w:color="auto"/>
        <w:left w:val="none" w:sz="0" w:space="0" w:color="auto"/>
        <w:bottom w:val="none" w:sz="0" w:space="0" w:color="auto"/>
        <w:right w:val="none" w:sz="0" w:space="0" w:color="auto"/>
      </w:divBdr>
      <w:divsChild>
        <w:div w:id="1533112647">
          <w:marLeft w:val="0"/>
          <w:marRight w:val="0"/>
          <w:marTop w:val="0"/>
          <w:marBottom w:val="0"/>
          <w:divBdr>
            <w:top w:val="none" w:sz="0" w:space="0" w:color="auto"/>
            <w:left w:val="none" w:sz="0" w:space="0" w:color="auto"/>
            <w:bottom w:val="none" w:sz="0" w:space="0" w:color="auto"/>
            <w:right w:val="none" w:sz="0" w:space="0" w:color="auto"/>
          </w:divBdr>
          <w:divsChild>
            <w:div w:id="659970077">
              <w:marLeft w:val="0"/>
              <w:marRight w:val="0"/>
              <w:marTop w:val="0"/>
              <w:marBottom w:val="0"/>
              <w:divBdr>
                <w:top w:val="none" w:sz="0" w:space="0" w:color="auto"/>
                <w:left w:val="none" w:sz="0" w:space="0" w:color="auto"/>
                <w:bottom w:val="none" w:sz="0" w:space="0" w:color="auto"/>
                <w:right w:val="none" w:sz="0" w:space="0" w:color="auto"/>
              </w:divBdr>
              <w:divsChild>
                <w:div w:id="818546019">
                  <w:marLeft w:val="0"/>
                  <w:marRight w:val="0"/>
                  <w:marTop w:val="0"/>
                  <w:marBottom w:val="0"/>
                  <w:divBdr>
                    <w:top w:val="none" w:sz="0" w:space="0" w:color="auto"/>
                    <w:left w:val="none" w:sz="0" w:space="0" w:color="auto"/>
                    <w:bottom w:val="none" w:sz="0" w:space="0" w:color="auto"/>
                    <w:right w:val="none" w:sz="0" w:space="0" w:color="auto"/>
                  </w:divBdr>
                  <w:divsChild>
                    <w:div w:id="13477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2055">
      <w:bodyDiv w:val="1"/>
      <w:marLeft w:val="0"/>
      <w:marRight w:val="0"/>
      <w:marTop w:val="0"/>
      <w:marBottom w:val="0"/>
      <w:divBdr>
        <w:top w:val="none" w:sz="0" w:space="0" w:color="auto"/>
        <w:left w:val="none" w:sz="0" w:space="0" w:color="auto"/>
        <w:bottom w:val="none" w:sz="0" w:space="0" w:color="auto"/>
        <w:right w:val="none" w:sz="0" w:space="0" w:color="auto"/>
      </w:divBdr>
      <w:divsChild>
        <w:div w:id="1659915919">
          <w:marLeft w:val="0"/>
          <w:marRight w:val="0"/>
          <w:marTop w:val="0"/>
          <w:marBottom w:val="0"/>
          <w:divBdr>
            <w:top w:val="none" w:sz="0" w:space="0" w:color="auto"/>
            <w:left w:val="none" w:sz="0" w:space="0" w:color="auto"/>
            <w:bottom w:val="none" w:sz="0" w:space="0" w:color="auto"/>
            <w:right w:val="none" w:sz="0" w:space="0" w:color="auto"/>
          </w:divBdr>
          <w:divsChild>
            <w:div w:id="958267773">
              <w:marLeft w:val="0"/>
              <w:marRight w:val="0"/>
              <w:marTop w:val="0"/>
              <w:marBottom w:val="0"/>
              <w:divBdr>
                <w:top w:val="none" w:sz="0" w:space="0" w:color="auto"/>
                <w:left w:val="none" w:sz="0" w:space="0" w:color="auto"/>
                <w:bottom w:val="none" w:sz="0" w:space="0" w:color="auto"/>
                <w:right w:val="none" w:sz="0" w:space="0" w:color="auto"/>
              </w:divBdr>
              <w:divsChild>
                <w:div w:id="1375740665">
                  <w:marLeft w:val="0"/>
                  <w:marRight w:val="0"/>
                  <w:marTop w:val="0"/>
                  <w:marBottom w:val="0"/>
                  <w:divBdr>
                    <w:top w:val="none" w:sz="0" w:space="0" w:color="auto"/>
                    <w:left w:val="none" w:sz="0" w:space="0" w:color="auto"/>
                    <w:bottom w:val="none" w:sz="0" w:space="0" w:color="auto"/>
                    <w:right w:val="none" w:sz="0" w:space="0" w:color="auto"/>
                  </w:divBdr>
                  <w:divsChild>
                    <w:div w:id="20671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5406">
              <w:marLeft w:val="0"/>
              <w:marRight w:val="0"/>
              <w:marTop w:val="0"/>
              <w:marBottom w:val="0"/>
              <w:divBdr>
                <w:top w:val="none" w:sz="0" w:space="0" w:color="auto"/>
                <w:left w:val="none" w:sz="0" w:space="0" w:color="auto"/>
                <w:bottom w:val="none" w:sz="0" w:space="0" w:color="auto"/>
                <w:right w:val="none" w:sz="0" w:space="0" w:color="auto"/>
              </w:divBdr>
              <w:divsChild>
                <w:div w:id="54789053">
                  <w:marLeft w:val="0"/>
                  <w:marRight w:val="0"/>
                  <w:marTop w:val="0"/>
                  <w:marBottom w:val="0"/>
                  <w:divBdr>
                    <w:top w:val="none" w:sz="0" w:space="0" w:color="auto"/>
                    <w:left w:val="none" w:sz="0" w:space="0" w:color="auto"/>
                    <w:bottom w:val="none" w:sz="0" w:space="0" w:color="auto"/>
                    <w:right w:val="none" w:sz="0" w:space="0" w:color="auto"/>
                  </w:divBdr>
                  <w:divsChild>
                    <w:div w:id="8287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9064">
              <w:marLeft w:val="0"/>
              <w:marRight w:val="0"/>
              <w:marTop w:val="0"/>
              <w:marBottom w:val="0"/>
              <w:divBdr>
                <w:top w:val="none" w:sz="0" w:space="0" w:color="auto"/>
                <w:left w:val="none" w:sz="0" w:space="0" w:color="auto"/>
                <w:bottom w:val="none" w:sz="0" w:space="0" w:color="auto"/>
                <w:right w:val="none" w:sz="0" w:space="0" w:color="auto"/>
              </w:divBdr>
              <w:divsChild>
                <w:div w:id="1330717397">
                  <w:marLeft w:val="0"/>
                  <w:marRight w:val="0"/>
                  <w:marTop w:val="0"/>
                  <w:marBottom w:val="0"/>
                  <w:divBdr>
                    <w:top w:val="none" w:sz="0" w:space="0" w:color="auto"/>
                    <w:left w:val="none" w:sz="0" w:space="0" w:color="auto"/>
                    <w:bottom w:val="none" w:sz="0" w:space="0" w:color="auto"/>
                    <w:right w:val="none" w:sz="0" w:space="0" w:color="auto"/>
                  </w:divBdr>
                  <w:divsChild>
                    <w:div w:id="15136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757972">
      <w:bodyDiv w:val="1"/>
      <w:marLeft w:val="0"/>
      <w:marRight w:val="0"/>
      <w:marTop w:val="0"/>
      <w:marBottom w:val="0"/>
      <w:divBdr>
        <w:top w:val="none" w:sz="0" w:space="0" w:color="auto"/>
        <w:left w:val="none" w:sz="0" w:space="0" w:color="auto"/>
        <w:bottom w:val="none" w:sz="0" w:space="0" w:color="auto"/>
        <w:right w:val="none" w:sz="0" w:space="0" w:color="auto"/>
      </w:divBdr>
      <w:divsChild>
        <w:div w:id="1128739389">
          <w:marLeft w:val="0"/>
          <w:marRight w:val="0"/>
          <w:marTop w:val="0"/>
          <w:marBottom w:val="0"/>
          <w:divBdr>
            <w:top w:val="none" w:sz="0" w:space="0" w:color="auto"/>
            <w:left w:val="none" w:sz="0" w:space="0" w:color="auto"/>
            <w:bottom w:val="none" w:sz="0" w:space="0" w:color="auto"/>
            <w:right w:val="none" w:sz="0" w:space="0" w:color="auto"/>
          </w:divBdr>
          <w:divsChild>
            <w:div w:id="1594581523">
              <w:marLeft w:val="0"/>
              <w:marRight w:val="0"/>
              <w:marTop w:val="0"/>
              <w:marBottom w:val="0"/>
              <w:divBdr>
                <w:top w:val="none" w:sz="0" w:space="0" w:color="auto"/>
                <w:left w:val="none" w:sz="0" w:space="0" w:color="auto"/>
                <w:bottom w:val="none" w:sz="0" w:space="0" w:color="auto"/>
                <w:right w:val="none" w:sz="0" w:space="0" w:color="auto"/>
              </w:divBdr>
              <w:divsChild>
                <w:div w:id="413748248">
                  <w:marLeft w:val="0"/>
                  <w:marRight w:val="0"/>
                  <w:marTop w:val="0"/>
                  <w:marBottom w:val="0"/>
                  <w:divBdr>
                    <w:top w:val="none" w:sz="0" w:space="0" w:color="auto"/>
                    <w:left w:val="none" w:sz="0" w:space="0" w:color="auto"/>
                    <w:bottom w:val="none" w:sz="0" w:space="0" w:color="auto"/>
                    <w:right w:val="none" w:sz="0" w:space="0" w:color="auto"/>
                  </w:divBdr>
                  <w:divsChild>
                    <w:div w:id="819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3473">
              <w:marLeft w:val="0"/>
              <w:marRight w:val="0"/>
              <w:marTop w:val="0"/>
              <w:marBottom w:val="0"/>
              <w:divBdr>
                <w:top w:val="none" w:sz="0" w:space="0" w:color="auto"/>
                <w:left w:val="none" w:sz="0" w:space="0" w:color="auto"/>
                <w:bottom w:val="none" w:sz="0" w:space="0" w:color="auto"/>
                <w:right w:val="none" w:sz="0" w:space="0" w:color="auto"/>
              </w:divBdr>
              <w:divsChild>
                <w:div w:id="375391578">
                  <w:marLeft w:val="0"/>
                  <w:marRight w:val="0"/>
                  <w:marTop w:val="0"/>
                  <w:marBottom w:val="0"/>
                  <w:divBdr>
                    <w:top w:val="none" w:sz="0" w:space="0" w:color="auto"/>
                    <w:left w:val="none" w:sz="0" w:space="0" w:color="auto"/>
                    <w:bottom w:val="none" w:sz="0" w:space="0" w:color="auto"/>
                    <w:right w:val="none" w:sz="0" w:space="0" w:color="auto"/>
                  </w:divBdr>
                  <w:divsChild>
                    <w:div w:id="3919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6515">
      <w:bodyDiv w:val="1"/>
      <w:marLeft w:val="0"/>
      <w:marRight w:val="0"/>
      <w:marTop w:val="0"/>
      <w:marBottom w:val="0"/>
      <w:divBdr>
        <w:top w:val="none" w:sz="0" w:space="0" w:color="auto"/>
        <w:left w:val="none" w:sz="0" w:space="0" w:color="auto"/>
        <w:bottom w:val="none" w:sz="0" w:space="0" w:color="auto"/>
        <w:right w:val="none" w:sz="0" w:space="0" w:color="auto"/>
      </w:divBdr>
    </w:div>
    <w:div w:id="1650356094">
      <w:bodyDiv w:val="1"/>
      <w:marLeft w:val="0"/>
      <w:marRight w:val="0"/>
      <w:marTop w:val="0"/>
      <w:marBottom w:val="0"/>
      <w:divBdr>
        <w:top w:val="none" w:sz="0" w:space="0" w:color="auto"/>
        <w:left w:val="none" w:sz="0" w:space="0" w:color="auto"/>
        <w:bottom w:val="none" w:sz="0" w:space="0" w:color="auto"/>
        <w:right w:val="none" w:sz="0" w:space="0" w:color="auto"/>
      </w:divBdr>
      <w:divsChild>
        <w:div w:id="1187251079">
          <w:marLeft w:val="0"/>
          <w:marRight w:val="0"/>
          <w:marTop w:val="0"/>
          <w:marBottom w:val="0"/>
          <w:divBdr>
            <w:top w:val="none" w:sz="0" w:space="0" w:color="auto"/>
            <w:left w:val="none" w:sz="0" w:space="0" w:color="auto"/>
            <w:bottom w:val="none" w:sz="0" w:space="0" w:color="auto"/>
            <w:right w:val="none" w:sz="0" w:space="0" w:color="auto"/>
          </w:divBdr>
          <w:divsChild>
            <w:div w:id="274334721">
              <w:marLeft w:val="0"/>
              <w:marRight w:val="0"/>
              <w:marTop w:val="0"/>
              <w:marBottom w:val="0"/>
              <w:divBdr>
                <w:top w:val="none" w:sz="0" w:space="0" w:color="auto"/>
                <w:left w:val="none" w:sz="0" w:space="0" w:color="auto"/>
                <w:bottom w:val="none" w:sz="0" w:space="0" w:color="auto"/>
                <w:right w:val="none" w:sz="0" w:space="0" w:color="auto"/>
              </w:divBdr>
              <w:divsChild>
                <w:div w:id="1484350098">
                  <w:marLeft w:val="0"/>
                  <w:marRight w:val="0"/>
                  <w:marTop w:val="0"/>
                  <w:marBottom w:val="0"/>
                  <w:divBdr>
                    <w:top w:val="none" w:sz="0" w:space="0" w:color="auto"/>
                    <w:left w:val="none" w:sz="0" w:space="0" w:color="auto"/>
                    <w:bottom w:val="none" w:sz="0" w:space="0" w:color="auto"/>
                    <w:right w:val="none" w:sz="0" w:space="0" w:color="auto"/>
                  </w:divBdr>
                  <w:divsChild>
                    <w:div w:id="463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3512">
              <w:marLeft w:val="0"/>
              <w:marRight w:val="0"/>
              <w:marTop w:val="0"/>
              <w:marBottom w:val="0"/>
              <w:divBdr>
                <w:top w:val="none" w:sz="0" w:space="0" w:color="auto"/>
                <w:left w:val="none" w:sz="0" w:space="0" w:color="auto"/>
                <w:bottom w:val="none" w:sz="0" w:space="0" w:color="auto"/>
                <w:right w:val="none" w:sz="0" w:space="0" w:color="auto"/>
              </w:divBdr>
              <w:divsChild>
                <w:div w:id="909388854">
                  <w:marLeft w:val="0"/>
                  <w:marRight w:val="0"/>
                  <w:marTop w:val="0"/>
                  <w:marBottom w:val="0"/>
                  <w:divBdr>
                    <w:top w:val="none" w:sz="0" w:space="0" w:color="auto"/>
                    <w:left w:val="none" w:sz="0" w:space="0" w:color="auto"/>
                    <w:bottom w:val="none" w:sz="0" w:space="0" w:color="auto"/>
                    <w:right w:val="none" w:sz="0" w:space="0" w:color="auto"/>
                  </w:divBdr>
                  <w:divsChild>
                    <w:div w:id="7858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9906">
              <w:marLeft w:val="0"/>
              <w:marRight w:val="0"/>
              <w:marTop w:val="0"/>
              <w:marBottom w:val="0"/>
              <w:divBdr>
                <w:top w:val="none" w:sz="0" w:space="0" w:color="auto"/>
                <w:left w:val="none" w:sz="0" w:space="0" w:color="auto"/>
                <w:bottom w:val="none" w:sz="0" w:space="0" w:color="auto"/>
                <w:right w:val="none" w:sz="0" w:space="0" w:color="auto"/>
              </w:divBdr>
              <w:divsChild>
                <w:div w:id="2010791018">
                  <w:marLeft w:val="0"/>
                  <w:marRight w:val="0"/>
                  <w:marTop w:val="0"/>
                  <w:marBottom w:val="0"/>
                  <w:divBdr>
                    <w:top w:val="none" w:sz="0" w:space="0" w:color="auto"/>
                    <w:left w:val="none" w:sz="0" w:space="0" w:color="auto"/>
                    <w:bottom w:val="none" w:sz="0" w:space="0" w:color="auto"/>
                    <w:right w:val="none" w:sz="0" w:space="0" w:color="auto"/>
                  </w:divBdr>
                  <w:divsChild>
                    <w:div w:id="20163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584">
              <w:marLeft w:val="0"/>
              <w:marRight w:val="0"/>
              <w:marTop w:val="0"/>
              <w:marBottom w:val="0"/>
              <w:divBdr>
                <w:top w:val="none" w:sz="0" w:space="0" w:color="auto"/>
                <w:left w:val="none" w:sz="0" w:space="0" w:color="auto"/>
                <w:bottom w:val="none" w:sz="0" w:space="0" w:color="auto"/>
                <w:right w:val="none" w:sz="0" w:space="0" w:color="auto"/>
              </w:divBdr>
              <w:divsChild>
                <w:div w:id="151604900">
                  <w:marLeft w:val="0"/>
                  <w:marRight w:val="0"/>
                  <w:marTop w:val="0"/>
                  <w:marBottom w:val="0"/>
                  <w:divBdr>
                    <w:top w:val="none" w:sz="0" w:space="0" w:color="auto"/>
                    <w:left w:val="none" w:sz="0" w:space="0" w:color="auto"/>
                    <w:bottom w:val="none" w:sz="0" w:space="0" w:color="auto"/>
                    <w:right w:val="none" w:sz="0" w:space="0" w:color="auto"/>
                  </w:divBdr>
                  <w:divsChild>
                    <w:div w:id="4477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1886">
              <w:marLeft w:val="0"/>
              <w:marRight w:val="0"/>
              <w:marTop w:val="0"/>
              <w:marBottom w:val="0"/>
              <w:divBdr>
                <w:top w:val="none" w:sz="0" w:space="0" w:color="auto"/>
                <w:left w:val="none" w:sz="0" w:space="0" w:color="auto"/>
                <w:bottom w:val="none" w:sz="0" w:space="0" w:color="auto"/>
                <w:right w:val="none" w:sz="0" w:space="0" w:color="auto"/>
              </w:divBdr>
              <w:divsChild>
                <w:div w:id="1348020219">
                  <w:marLeft w:val="0"/>
                  <w:marRight w:val="0"/>
                  <w:marTop w:val="0"/>
                  <w:marBottom w:val="0"/>
                  <w:divBdr>
                    <w:top w:val="none" w:sz="0" w:space="0" w:color="auto"/>
                    <w:left w:val="none" w:sz="0" w:space="0" w:color="auto"/>
                    <w:bottom w:val="none" w:sz="0" w:space="0" w:color="auto"/>
                    <w:right w:val="none" w:sz="0" w:space="0" w:color="auto"/>
                  </w:divBdr>
                  <w:divsChild>
                    <w:div w:id="17115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4318">
              <w:marLeft w:val="0"/>
              <w:marRight w:val="0"/>
              <w:marTop w:val="0"/>
              <w:marBottom w:val="0"/>
              <w:divBdr>
                <w:top w:val="none" w:sz="0" w:space="0" w:color="auto"/>
                <w:left w:val="none" w:sz="0" w:space="0" w:color="auto"/>
                <w:bottom w:val="none" w:sz="0" w:space="0" w:color="auto"/>
                <w:right w:val="none" w:sz="0" w:space="0" w:color="auto"/>
              </w:divBdr>
              <w:divsChild>
                <w:div w:id="1119957840">
                  <w:marLeft w:val="0"/>
                  <w:marRight w:val="0"/>
                  <w:marTop w:val="0"/>
                  <w:marBottom w:val="0"/>
                  <w:divBdr>
                    <w:top w:val="none" w:sz="0" w:space="0" w:color="auto"/>
                    <w:left w:val="none" w:sz="0" w:space="0" w:color="auto"/>
                    <w:bottom w:val="none" w:sz="0" w:space="0" w:color="auto"/>
                    <w:right w:val="none" w:sz="0" w:space="0" w:color="auto"/>
                  </w:divBdr>
                  <w:divsChild>
                    <w:div w:id="7525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9929">
              <w:marLeft w:val="0"/>
              <w:marRight w:val="0"/>
              <w:marTop w:val="0"/>
              <w:marBottom w:val="0"/>
              <w:divBdr>
                <w:top w:val="none" w:sz="0" w:space="0" w:color="auto"/>
                <w:left w:val="none" w:sz="0" w:space="0" w:color="auto"/>
                <w:bottom w:val="none" w:sz="0" w:space="0" w:color="auto"/>
                <w:right w:val="none" w:sz="0" w:space="0" w:color="auto"/>
              </w:divBdr>
              <w:divsChild>
                <w:div w:id="1054474598">
                  <w:marLeft w:val="0"/>
                  <w:marRight w:val="0"/>
                  <w:marTop w:val="0"/>
                  <w:marBottom w:val="0"/>
                  <w:divBdr>
                    <w:top w:val="none" w:sz="0" w:space="0" w:color="auto"/>
                    <w:left w:val="none" w:sz="0" w:space="0" w:color="auto"/>
                    <w:bottom w:val="none" w:sz="0" w:space="0" w:color="auto"/>
                    <w:right w:val="none" w:sz="0" w:space="0" w:color="auto"/>
                  </w:divBdr>
                  <w:divsChild>
                    <w:div w:id="2476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7749">
              <w:marLeft w:val="0"/>
              <w:marRight w:val="0"/>
              <w:marTop w:val="0"/>
              <w:marBottom w:val="0"/>
              <w:divBdr>
                <w:top w:val="none" w:sz="0" w:space="0" w:color="auto"/>
                <w:left w:val="none" w:sz="0" w:space="0" w:color="auto"/>
                <w:bottom w:val="none" w:sz="0" w:space="0" w:color="auto"/>
                <w:right w:val="none" w:sz="0" w:space="0" w:color="auto"/>
              </w:divBdr>
              <w:divsChild>
                <w:div w:id="654066815">
                  <w:marLeft w:val="0"/>
                  <w:marRight w:val="0"/>
                  <w:marTop w:val="0"/>
                  <w:marBottom w:val="0"/>
                  <w:divBdr>
                    <w:top w:val="none" w:sz="0" w:space="0" w:color="auto"/>
                    <w:left w:val="none" w:sz="0" w:space="0" w:color="auto"/>
                    <w:bottom w:val="none" w:sz="0" w:space="0" w:color="auto"/>
                    <w:right w:val="none" w:sz="0" w:space="0" w:color="auto"/>
                  </w:divBdr>
                  <w:divsChild>
                    <w:div w:id="2984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5027">
      <w:bodyDiv w:val="1"/>
      <w:marLeft w:val="0"/>
      <w:marRight w:val="0"/>
      <w:marTop w:val="0"/>
      <w:marBottom w:val="0"/>
      <w:divBdr>
        <w:top w:val="none" w:sz="0" w:space="0" w:color="auto"/>
        <w:left w:val="none" w:sz="0" w:space="0" w:color="auto"/>
        <w:bottom w:val="none" w:sz="0" w:space="0" w:color="auto"/>
        <w:right w:val="none" w:sz="0" w:space="0" w:color="auto"/>
      </w:divBdr>
    </w:div>
    <w:div w:id="1707489064">
      <w:bodyDiv w:val="1"/>
      <w:marLeft w:val="0"/>
      <w:marRight w:val="0"/>
      <w:marTop w:val="0"/>
      <w:marBottom w:val="0"/>
      <w:divBdr>
        <w:top w:val="none" w:sz="0" w:space="0" w:color="auto"/>
        <w:left w:val="none" w:sz="0" w:space="0" w:color="auto"/>
        <w:bottom w:val="none" w:sz="0" w:space="0" w:color="auto"/>
        <w:right w:val="none" w:sz="0" w:space="0" w:color="auto"/>
      </w:divBdr>
      <w:divsChild>
        <w:div w:id="1344472834">
          <w:marLeft w:val="0"/>
          <w:marRight w:val="0"/>
          <w:marTop w:val="0"/>
          <w:marBottom w:val="0"/>
          <w:divBdr>
            <w:top w:val="none" w:sz="0" w:space="0" w:color="auto"/>
            <w:left w:val="none" w:sz="0" w:space="0" w:color="auto"/>
            <w:bottom w:val="none" w:sz="0" w:space="0" w:color="auto"/>
            <w:right w:val="none" w:sz="0" w:space="0" w:color="auto"/>
          </w:divBdr>
          <w:divsChild>
            <w:div w:id="1501265194">
              <w:marLeft w:val="0"/>
              <w:marRight w:val="0"/>
              <w:marTop w:val="0"/>
              <w:marBottom w:val="0"/>
              <w:divBdr>
                <w:top w:val="none" w:sz="0" w:space="0" w:color="auto"/>
                <w:left w:val="none" w:sz="0" w:space="0" w:color="auto"/>
                <w:bottom w:val="none" w:sz="0" w:space="0" w:color="auto"/>
                <w:right w:val="none" w:sz="0" w:space="0" w:color="auto"/>
              </w:divBdr>
              <w:divsChild>
                <w:div w:id="481773959">
                  <w:marLeft w:val="0"/>
                  <w:marRight w:val="0"/>
                  <w:marTop w:val="0"/>
                  <w:marBottom w:val="0"/>
                  <w:divBdr>
                    <w:top w:val="none" w:sz="0" w:space="0" w:color="auto"/>
                    <w:left w:val="none" w:sz="0" w:space="0" w:color="auto"/>
                    <w:bottom w:val="none" w:sz="0" w:space="0" w:color="auto"/>
                    <w:right w:val="none" w:sz="0" w:space="0" w:color="auto"/>
                  </w:divBdr>
                  <w:divsChild>
                    <w:div w:id="6620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6130">
      <w:bodyDiv w:val="1"/>
      <w:marLeft w:val="0"/>
      <w:marRight w:val="0"/>
      <w:marTop w:val="0"/>
      <w:marBottom w:val="0"/>
      <w:divBdr>
        <w:top w:val="none" w:sz="0" w:space="0" w:color="auto"/>
        <w:left w:val="none" w:sz="0" w:space="0" w:color="auto"/>
        <w:bottom w:val="none" w:sz="0" w:space="0" w:color="auto"/>
        <w:right w:val="none" w:sz="0" w:space="0" w:color="auto"/>
      </w:divBdr>
      <w:divsChild>
        <w:div w:id="1994870789">
          <w:marLeft w:val="0"/>
          <w:marRight w:val="0"/>
          <w:marTop w:val="0"/>
          <w:marBottom w:val="0"/>
          <w:divBdr>
            <w:top w:val="none" w:sz="0" w:space="0" w:color="auto"/>
            <w:left w:val="none" w:sz="0" w:space="0" w:color="auto"/>
            <w:bottom w:val="none" w:sz="0" w:space="0" w:color="auto"/>
            <w:right w:val="none" w:sz="0" w:space="0" w:color="auto"/>
          </w:divBdr>
          <w:divsChild>
            <w:div w:id="6429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6649">
      <w:bodyDiv w:val="1"/>
      <w:marLeft w:val="0"/>
      <w:marRight w:val="0"/>
      <w:marTop w:val="0"/>
      <w:marBottom w:val="0"/>
      <w:divBdr>
        <w:top w:val="none" w:sz="0" w:space="0" w:color="auto"/>
        <w:left w:val="none" w:sz="0" w:space="0" w:color="auto"/>
        <w:bottom w:val="none" w:sz="0" w:space="0" w:color="auto"/>
        <w:right w:val="none" w:sz="0" w:space="0" w:color="auto"/>
      </w:divBdr>
      <w:divsChild>
        <w:div w:id="1912933640">
          <w:marLeft w:val="0"/>
          <w:marRight w:val="0"/>
          <w:marTop w:val="0"/>
          <w:marBottom w:val="0"/>
          <w:divBdr>
            <w:top w:val="none" w:sz="0" w:space="0" w:color="auto"/>
            <w:left w:val="none" w:sz="0" w:space="0" w:color="auto"/>
            <w:bottom w:val="none" w:sz="0" w:space="0" w:color="auto"/>
            <w:right w:val="none" w:sz="0" w:space="0" w:color="auto"/>
          </w:divBdr>
          <w:divsChild>
            <w:div w:id="2139955559">
              <w:marLeft w:val="0"/>
              <w:marRight w:val="0"/>
              <w:marTop w:val="0"/>
              <w:marBottom w:val="0"/>
              <w:divBdr>
                <w:top w:val="none" w:sz="0" w:space="0" w:color="auto"/>
                <w:left w:val="none" w:sz="0" w:space="0" w:color="auto"/>
                <w:bottom w:val="none" w:sz="0" w:space="0" w:color="auto"/>
                <w:right w:val="none" w:sz="0" w:space="0" w:color="auto"/>
              </w:divBdr>
              <w:divsChild>
                <w:div w:id="1122960511">
                  <w:marLeft w:val="0"/>
                  <w:marRight w:val="0"/>
                  <w:marTop w:val="0"/>
                  <w:marBottom w:val="0"/>
                  <w:divBdr>
                    <w:top w:val="none" w:sz="0" w:space="0" w:color="auto"/>
                    <w:left w:val="none" w:sz="0" w:space="0" w:color="auto"/>
                    <w:bottom w:val="none" w:sz="0" w:space="0" w:color="auto"/>
                    <w:right w:val="none" w:sz="0" w:space="0" w:color="auto"/>
                  </w:divBdr>
                  <w:divsChild>
                    <w:div w:id="20988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0878">
              <w:marLeft w:val="0"/>
              <w:marRight w:val="0"/>
              <w:marTop w:val="0"/>
              <w:marBottom w:val="0"/>
              <w:divBdr>
                <w:top w:val="none" w:sz="0" w:space="0" w:color="auto"/>
                <w:left w:val="none" w:sz="0" w:space="0" w:color="auto"/>
                <w:bottom w:val="none" w:sz="0" w:space="0" w:color="auto"/>
                <w:right w:val="none" w:sz="0" w:space="0" w:color="auto"/>
              </w:divBdr>
              <w:divsChild>
                <w:div w:id="1314333959">
                  <w:marLeft w:val="0"/>
                  <w:marRight w:val="0"/>
                  <w:marTop w:val="0"/>
                  <w:marBottom w:val="0"/>
                  <w:divBdr>
                    <w:top w:val="none" w:sz="0" w:space="0" w:color="auto"/>
                    <w:left w:val="none" w:sz="0" w:space="0" w:color="auto"/>
                    <w:bottom w:val="none" w:sz="0" w:space="0" w:color="auto"/>
                    <w:right w:val="none" w:sz="0" w:space="0" w:color="auto"/>
                  </w:divBdr>
                  <w:divsChild>
                    <w:div w:id="515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232">
              <w:marLeft w:val="0"/>
              <w:marRight w:val="0"/>
              <w:marTop w:val="0"/>
              <w:marBottom w:val="0"/>
              <w:divBdr>
                <w:top w:val="none" w:sz="0" w:space="0" w:color="auto"/>
                <w:left w:val="none" w:sz="0" w:space="0" w:color="auto"/>
                <w:bottom w:val="none" w:sz="0" w:space="0" w:color="auto"/>
                <w:right w:val="none" w:sz="0" w:space="0" w:color="auto"/>
              </w:divBdr>
              <w:divsChild>
                <w:div w:id="1271278330">
                  <w:marLeft w:val="0"/>
                  <w:marRight w:val="0"/>
                  <w:marTop w:val="0"/>
                  <w:marBottom w:val="0"/>
                  <w:divBdr>
                    <w:top w:val="none" w:sz="0" w:space="0" w:color="auto"/>
                    <w:left w:val="none" w:sz="0" w:space="0" w:color="auto"/>
                    <w:bottom w:val="none" w:sz="0" w:space="0" w:color="auto"/>
                    <w:right w:val="none" w:sz="0" w:space="0" w:color="auto"/>
                  </w:divBdr>
                  <w:divsChild>
                    <w:div w:id="19168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8129">
              <w:marLeft w:val="0"/>
              <w:marRight w:val="0"/>
              <w:marTop w:val="0"/>
              <w:marBottom w:val="0"/>
              <w:divBdr>
                <w:top w:val="none" w:sz="0" w:space="0" w:color="auto"/>
                <w:left w:val="none" w:sz="0" w:space="0" w:color="auto"/>
                <w:bottom w:val="none" w:sz="0" w:space="0" w:color="auto"/>
                <w:right w:val="none" w:sz="0" w:space="0" w:color="auto"/>
              </w:divBdr>
              <w:divsChild>
                <w:div w:id="712769788">
                  <w:marLeft w:val="0"/>
                  <w:marRight w:val="0"/>
                  <w:marTop w:val="0"/>
                  <w:marBottom w:val="0"/>
                  <w:divBdr>
                    <w:top w:val="none" w:sz="0" w:space="0" w:color="auto"/>
                    <w:left w:val="none" w:sz="0" w:space="0" w:color="auto"/>
                    <w:bottom w:val="none" w:sz="0" w:space="0" w:color="auto"/>
                    <w:right w:val="none" w:sz="0" w:space="0" w:color="auto"/>
                  </w:divBdr>
                  <w:divsChild>
                    <w:div w:id="17834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2086">
              <w:marLeft w:val="0"/>
              <w:marRight w:val="0"/>
              <w:marTop w:val="0"/>
              <w:marBottom w:val="0"/>
              <w:divBdr>
                <w:top w:val="none" w:sz="0" w:space="0" w:color="auto"/>
                <w:left w:val="none" w:sz="0" w:space="0" w:color="auto"/>
                <w:bottom w:val="none" w:sz="0" w:space="0" w:color="auto"/>
                <w:right w:val="none" w:sz="0" w:space="0" w:color="auto"/>
              </w:divBdr>
              <w:divsChild>
                <w:div w:id="740267">
                  <w:marLeft w:val="0"/>
                  <w:marRight w:val="0"/>
                  <w:marTop w:val="0"/>
                  <w:marBottom w:val="0"/>
                  <w:divBdr>
                    <w:top w:val="none" w:sz="0" w:space="0" w:color="auto"/>
                    <w:left w:val="none" w:sz="0" w:space="0" w:color="auto"/>
                    <w:bottom w:val="none" w:sz="0" w:space="0" w:color="auto"/>
                    <w:right w:val="none" w:sz="0" w:space="0" w:color="auto"/>
                  </w:divBdr>
                  <w:divsChild>
                    <w:div w:id="486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10543">
              <w:marLeft w:val="0"/>
              <w:marRight w:val="0"/>
              <w:marTop w:val="0"/>
              <w:marBottom w:val="0"/>
              <w:divBdr>
                <w:top w:val="none" w:sz="0" w:space="0" w:color="auto"/>
                <w:left w:val="none" w:sz="0" w:space="0" w:color="auto"/>
                <w:bottom w:val="none" w:sz="0" w:space="0" w:color="auto"/>
                <w:right w:val="none" w:sz="0" w:space="0" w:color="auto"/>
              </w:divBdr>
              <w:divsChild>
                <w:div w:id="1879731307">
                  <w:marLeft w:val="0"/>
                  <w:marRight w:val="0"/>
                  <w:marTop w:val="0"/>
                  <w:marBottom w:val="0"/>
                  <w:divBdr>
                    <w:top w:val="none" w:sz="0" w:space="0" w:color="auto"/>
                    <w:left w:val="none" w:sz="0" w:space="0" w:color="auto"/>
                    <w:bottom w:val="none" w:sz="0" w:space="0" w:color="auto"/>
                    <w:right w:val="none" w:sz="0" w:space="0" w:color="auto"/>
                  </w:divBdr>
                  <w:divsChild>
                    <w:div w:id="4561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67942">
      <w:bodyDiv w:val="1"/>
      <w:marLeft w:val="0"/>
      <w:marRight w:val="0"/>
      <w:marTop w:val="0"/>
      <w:marBottom w:val="0"/>
      <w:divBdr>
        <w:top w:val="none" w:sz="0" w:space="0" w:color="auto"/>
        <w:left w:val="none" w:sz="0" w:space="0" w:color="auto"/>
        <w:bottom w:val="none" w:sz="0" w:space="0" w:color="auto"/>
        <w:right w:val="none" w:sz="0" w:space="0" w:color="auto"/>
      </w:divBdr>
    </w:div>
    <w:div w:id="2002583774">
      <w:bodyDiv w:val="1"/>
      <w:marLeft w:val="0"/>
      <w:marRight w:val="0"/>
      <w:marTop w:val="0"/>
      <w:marBottom w:val="0"/>
      <w:divBdr>
        <w:top w:val="none" w:sz="0" w:space="0" w:color="auto"/>
        <w:left w:val="none" w:sz="0" w:space="0" w:color="auto"/>
        <w:bottom w:val="none" w:sz="0" w:space="0" w:color="auto"/>
        <w:right w:val="none" w:sz="0" w:space="0" w:color="auto"/>
      </w:divBdr>
      <w:divsChild>
        <w:div w:id="979531374">
          <w:marLeft w:val="0"/>
          <w:marRight w:val="0"/>
          <w:marTop w:val="0"/>
          <w:marBottom w:val="0"/>
          <w:divBdr>
            <w:top w:val="none" w:sz="0" w:space="0" w:color="auto"/>
            <w:left w:val="none" w:sz="0" w:space="0" w:color="auto"/>
            <w:bottom w:val="none" w:sz="0" w:space="0" w:color="auto"/>
            <w:right w:val="none" w:sz="0" w:space="0" w:color="auto"/>
          </w:divBdr>
          <w:divsChild>
            <w:div w:id="1764691008">
              <w:marLeft w:val="0"/>
              <w:marRight w:val="0"/>
              <w:marTop w:val="0"/>
              <w:marBottom w:val="0"/>
              <w:divBdr>
                <w:top w:val="none" w:sz="0" w:space="0" w:color="auto"/>
                <w:left w:val="none" w:sz="0" w:space="0" w:color="auto"/>
                <w:bottom w:val="none" w:sz="0" w:space="0" w:color="auto"/>
                <w:right w:val="none" w:sz="0" w:space="0" w:color="auto"/>
              </w:divBdr>
              <w:divsChild>
                <w:div w:id="46611553">
                  <w:marLeft w:val="0"/>
                  <w:marRight w:val="0"/>
                  <w:marTop w:val="0"/>
                  <w:marBottom w:val="0"/>
                  <w:divBdr>
                    <w:top w:val="none" w:sz="0" w:space="0" w:color="auto"/>
                    <w:left w:val="none" w:sz="0" w:space="0" w:color="auto"/>
                    <w:bottom w:val="none" w:sz="0" w:space="0" w:color="auto"/>
                    <w:right w:val="none" w:sz="0" w:space="0" w:color="auto"/>
                  </w:divBdr>
                  <w:divsChild>
                    <w:div w:id="14020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5430">
              <w:marLeft w:val="0"/>
              <w:marRight w:val="0"/>
              <w:marTop w:val="0"/>
              <w:marBottom w:val="0"/>
              <w:divBdr>
                <w:top w:val="none" w:sz="0" w:space="0" w:color="auto"/>
                <w:left w:val="none" w:sz="0" w:space="0" w:color="auto"/>
                <w:bottom w:val="none" w:sz="0" w:space="0" w:color="auto"/>
                <w:right w:val="none" w:sz="0" w:space="0" w:color="auto"/>
              </w:divBdr>
              <w:divsChild>
                <w:div w:id="956567391">
                  <w:marLeft w:val="0"/>
                  <w:marRight w:val="0"/>
                  <w:marTop w:val="0"/>
                  <w:marBottom w:val="0"/>
                  <w:divBdr>
                    <w:top w:val="none" w:sz="0" w:space="0" w:color="auto"/>
                    <w:left w:val="none" w:sz="0" w:space="0" w:color="auto"/>
                    <w:bottom w:val="none" w:sz="0" w:space="0" w:color="auto"/>
                    <w:right w:val="none" w:sz="0" w:space="0" w:color="auto"/>
                  </w:divBdr>
                  <w:divsChild>
                    <w:div w:id="18938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9116">
              <w:marLeft w:val="0"/>
              <w:marRight w:val="0"/>
              <w:marTop w:val="0"/>
              <w:marBottom w:val="0"/>
              <w:divBdr>
                <w:top w:val="none" w:sz="0" w:space="0" w:color="auto"/>
                <w:left w:val="none" w:sz="0" w:space="0" w:color="auto"/>
                <w:bottom w:val="none" w:sz="0" w:space="0" w:color="auto"/>
                <w:right w:val="none" w:sz="0" w:space="0" w:color="auto"/>
              </w:divBdr>
              <w:divsChild>
                <w:div w:id="1181431287">
                  <w:marLeft w:val="0"/>
                  <w:marRight w:val="0"/>
                  <w:marTop w:val="0"/>
                  <w:marBottom w:val="0"/>
                  <w:divBdr>
                    <w:top w:val="none" w:sz="0" w:space="0" w:color="auto"/>
                    <w:left w:val="none" w:sz="0" w:space="0" w:color="auto"/>
                    <w:bottom w:val="none" w:sz="0" w:space="0" w:color="auto"/>
                    <w:right w:val="none" w:sz="0" w:space="0" w:color="auto"/>
                  </w:divBdr>
                  <w:divsChild>
                    <w:div w:id="1869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21830">
      <w:bodyDiv w:val="1"/>
      <w:marLeft w:val="0"/>
      <w:marRight w:val="0"/>
      <w:marTop w:val="0"/>
      <w:marBottom w:val="0"/>
      <w:divBdr>
        <w:top w:val="none" w:sz="0" w:space="0" w:color="auto"/>
        <w:left w:val="none" w:sz="0" w:space="0" w:color="auto"/>
        <w:bottom w:val="none" w:sz="0" w:space="0" w:color="auto"/>
        <w:right w:val="none" w:sz="0" w:space="0" w:color="auto"/>
      </w:divBdr>
      <w:divsChild>
        <w:div w:id="2083479548">
          <w:marLeft w:val="0"/>
          <w:marRight w:val="0"/>
          <w:marTop w:val="0"/>
          <w:marBottom w:val="0"/>
          <w:divBdr>
            <w:top w:val="none" w:sz="0" w:space="0" w:color="auto"/>
            <w:left w:val="none" w:sz="0" w:space="0" w:color="auto"/>
            <w:bottom w:val="none" w:sz="0" w:space="0" w:color="auto"/>
            <w:right w:val="none" w:sz="0" w:space="0" w:color="auto"/>
          </w:divBdr>
          <w:divsChild>
            <w:div w:id="1104568977">
              <w:marLeft w:val="0"/>
              <w:marRight w:val="0"/>
              <w:marTop w:val="0"/>
              <w:marBottom w:val="0"/>
              <w:divBdr>
                <w:top w:val="none" w:sz="0" w:space="0" w:color="auto"/>
                <w:left w:val="none" w:sz="0" w:space="0" w:color="auto"/>
                <w:bottom w:val="none" w:sz="0" w:space="0" w:color="auto"/>
                <w:right w:val="none" w:sz="0" w:space="0" w:color="auto"/>
              </w:divBdr>
              <w:divsChild>
                <w:div w:id="1936523346">
                  <w:marLeft w:val="0"/>
                  <w:marRight w:val="0"/>
                  <w:marTop w:val="0"/>
                  <w:marBottom w:val="0"/>
                  <w:divBdr>
                    <w:top w:val="none" w:sz="0" w:space="0" w:color="auto"/>
                    <w:left w:val="none" w:sz="0" w:space="0" w:color="auto"/>
                    <w:bottom w:val="none" w:sz="0" w:space="0" w:color="auto"/>
                    <w:right w:val="none" w:sz="0" w:space="0" w:color="auto"/>
                  </w:divBdr>
                  <w:divsChild>
                    <w:div w:id="21111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localhost:300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315</Pages>
  <Words>38776</Words>
  <Characters>221029</Characters>
  <Application>Microsoft Office Word</Application>
  <DocSecurity>0</DocSecurity>
  <Lines>1841</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dc:creator>
  <cp:lastModifiedBy>shwet</cp:lastModifiedBy>
  <cp:revision>40</cp:revision>
  <dcterms:created xsi:type="dcterms:W3CDTF">2020-08-16T05:02:00Z</dcterms:created>
  <dcterms:modified xsi:type="dcterms:W3CDTF">2020-08-21T03:28:00Z</dcterms:modified>
</cp:coreProperties>
</file>